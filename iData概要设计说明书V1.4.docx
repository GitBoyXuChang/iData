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BCE2C" w14:textId="77777777" w:rsidR="002B1167" w:rsidRPr="005930E7" w:rsidRDefault="002B1167" w:rsidP="002B1167">
      <w:pPr>
        <w:pStyle w:val="a7"/>
        <w:spacing w:before="0" w:after="0"/>
        <w:rPr>
          <w:rFonts w:ascii="黑体" w:eastAsia="黑体" w:hAnsi="黑体"/>
          <w:sz w:val="44"/>
          <w:szCs w:val="44"/>
        </w:rPr>
      </w:pPr>
      <w:proofErr w:type="spellStart"/>
      <w:r>
        <w:rPr>
          <w:rFonts w:ascii="黑体" w:eastAsia="黑体" w:hAnsi="黑体" w:hint="eastAsia"/>
          <w:sz w:val="44"/>
          <w:szCs w:val="44"/>
        </w:rPr>
        <w:t>idata</w:t>
      </w:r>
      <w:proofErr w:type="spellEnd"/>
      <w:r>
        <w:rPr>
          <w:rFonts w:ascii="黑体" w:eastAsia="黑体" w:hAnsi="黑体" w:hint="eastAsia"/>
          <w:sz w:val="44"/>
          <w:szCs w:val="44"/>
        </w:rPr>
        <w:t>概要</w:t>
      </w:r>
      <w:r w:rsidRPr="005930E7">
        <w:rPr>
          <w:rFonts w:ascii="黑体" w:eastAsia="黑体" w:hAnsi="黑体" w:hint="eastAsia"/>
          <w:sz w:val="44"/>
          <w:szCs w:val="44"/>
        </w:rPr>
        <w:t>设计说明书</w:t>
      </w:r>
    </w:p>
    <w:p w14:paraId="00E1377E" w14:textId="77777777" w:rsidR="002B1167" w:rsidRPr="007E0A08" w:rsidRDefault="002B1167" w:rsidP="002B1167">
      <w:pPr>
        <w:spacing w:line="360" w:lineRule="auto"/>
        <w:jc w:val="center"/>
        <w:rPr>
          <w:rFonts w:ascii="宋体" w:hAnsi="宋体"/>
          <w:b/>
          <w:bCs/>
          <w:color w:val="000000"/>
          <w:sz w:val="24"/>
        </w:rPr>
      </w:pPr>
    </w:p>
    <w:p w14:paraId="5B1A9784" w14:textId="77777777" w:rsidR="002B1167" w:rsidRPr="007E0A08" w:rsidRDefault="002B1167" w:rsidP="002B1167">
      <w:pPr>
        <w:spacing w:line="360" w:lineRule="auto"/>
        <w:rPr>
          <w:rFonts w:ascii="宋体" w:hAnsi="宋体"/>
          <w:color w:val="000000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992"/>
        <w:gridCol w:w="3819"/>
        <w:gridCol w:w="890"/>
        <w:gridCol w:w="1029"/>
      </w:tblGrid>
      <w:tr w:rsidR="002B1167" w:rsidRPr="007E0A08" w14:paraId="30DCA4EF" w14:textId="77777777" w:rsidTr="009B4B63">
        <w:trPr>
          <w:jc w:val="center"/>
        </w:trPr>
        <w:tc>
          <w:tcPr>
            <w:tcW w:w="1271" w:type="dxa"/>
          </w:tcPr>
          <w:p w14:paraId="26338C61" w14:textId="77777777" w:rsidR="002B1167" w:rsidRPr="007E0A08" w:rsidRDefault="002B1167" w:rsidP="001D379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</w:rPr>
            </w:pPr>
            <w:r w:rsidRPr="007E0A08">
              <w:rPr>
                <w:rFonts w:ascii="宋体" w:hAnsi="宋体" w:hint="eastAsia"/>
                <w:b/>
                <w:color w:val="000000"/>
              </w:rPr>
              <w:t>日期</w:t>
            </w:r>
          </w:p>
        </w:tc>
        <w:tc>
          <w:tcPr>
            <w:tcW w:w="992" w:type="dxa"/>
          </w:tcPr>
          <w:p w14:paraId="229D39FC" w14:textId="77777777" w:rsidR="002B1167" w:rsidRPr="007E0A08" w:rsidRDefault="002B1167" w:rsidP="001D379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</w:rPr>
            </w:pPr>
            <w:r w:rsidRPr="007E0A08">
              <w:rPr>
                <w:rFonts w:ascii="宋体" w:hAnsi="宋体" w:hint="eastAsia"/>
                <w:b/>
                <w:color w:val="000000"/>
              </w:rPr>
              <w:t>版本号</w:t>
            </w:r>
          </w:p>
        </w:tc>
        <w:tc>
          <w:tcPr>
            <w:tcW w:w="3819" w:type="dxa"/>
          </w:tcPr>
          <w:p w14:paraId="04C63CBC" w14:textId="77777777" w:rsidR="002B1167" w:rsidRPr="007E0A08" w:rsidRDefault="002B1167" w:rsidP="001D379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</w:rPr>
            </w:pPr>
            <w:r w:rsidRPr="007E0A08">
              <w:rPr>
                <w:rFonts w:ascii="宋体" w:hAnsi="宋体" w:hint="eastAsia"/>
                <w:b/>
                <w:color w:val="000000"/>
              </w:rPr>
              <w:t>修订说明</w:t>
            </w:r>
          </w:p>
        </w:tc>
        <w:tc>
          <w:tcPr>
            <w:tcW w:w="890" w:type="dxa"/>
          </w:tcPr>
          <w:p w14:paraId="4414B703" w14:textId="77777777" w:rsidR="002B1167" w:rsidRPr="007E0A08" w:rsidRDefault="002B1167" w:rsidP="001D379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</w:rPr>
            </w:pPr>
            <w:r w:rsidRPr="007E0A08">
              <w:rPr>
                <w:rFonts w:ascii="宋体" w:hAnsi="宋体" w:hint="eastAsia"/>
                <w:b/>
                <w:color w:val="000000"/>
              </w:rPr>
              <w:t>修订人</w:t>
            </w:r>
          </w:p>
        </w:tc>
        <w:tc>
          <w:tcPr>
            <w:tcW w:w="1029" w:type="dxa"/>
          </w:tcPr>
          <w:p w14:paraId="69BDC933" w14:textId="77777777" w:rsidR="002B1167" w:rsidRPr="007E0A08" w:rsidRDefault="002B1167" w:rsidP="001D379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</w:rPr>
            </w:pPr>
            <w:r w:rsidRPr="007E0A08">
              <w:rPr>
                <w:rFonts w:ascii="宋体" w:hAnsi="宋体" w:hint="eastAsia"/>
                <w:b/>
                <w:color w:val="000000"/>
              </w:rPr>
              <w:t>审核人</w:t>
            </w:r>
          </w:p>
        </w:tc>
      </w:tr>
      <w:tr w:rsidR="002B1167" w:rsidRPr="007E0A08" w14:paraId="283E81A0" w14:textId="77777777" w:rsidTr="009B4B63">
        <w:trPr>
          <w:jc w:val="center"/>
        </w:trPr>
        <w:tc>
          <w:tcPr>
            <w:tcW w:w="1271" w:type="dxa"/>
            <w:vAlign w:val="center"/>
          </w:tcPr>
          <w:p w14:paraId="1BB044E3" w14:textId="77777777" w:rsidR="002B1167" w:rsidRPr="007E0A08" w:rsidRDefault="002B1167" w:rsidP="001D379F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019-8-12</w:t>
            </w:r>
          </w:p>
        </w:tc>
        <w:tc>
          <w:tcPr>
            <w:tcW w:w="992" w:type="dxa"/>
            <w:vAlign w:val="center"/>
          </w:tcPr>
          <w:p w14:paraId="544F66B2" w14:textId="77777777" w:rsidR="002B1167" w:rsidRPr="007E0A08" w:rsidRDefault="002B1167" w:rsidP="001D379F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V</w:t>
            </w:r>
            <w:r>
              <w:rPr>
                <w:rFonts w:ascii="宋体" w:hAnsi="宋体"/>
                <w:color w:val="000000"/>
              </w:rPr>
              <w:t>1.0</w:t>
            </w:r>
          </w:p>
        </w:tc>
        <w:tc>
          <w:tcPr>
            <w:tcW w:w="3819" w:type="dxa"/>
            <w:vAlign w:val="center"/>
          </w:tcPr>
          <w:p w14:paraId="05239748" w14:textId="77777777" w:rsidR="002B1167" w:rsidRPr="007E0A08" w:rsidRDefault="002B1167" w:rsidP="001D379F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初稿</w:t>
            </w:r>
          </w:p>
        </w:tc>
        <w:tc>
          <w:tcPr>
            <w:tcW w:w="890" w:type="dxa"/>
            <w:vAlign w:val="center"/>
          </w:tcPr>
          <w:p w14:paraId="416F45C0" w14:textId="77777777" w:rsidR="002B1167" w:rsidRPr="007E0A08" w:rsidRDefault="002B1167" w:rsidP="001D379F">
            <w:pPr>
              <w:spacing w:line="360" w:lineRule="auto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纪冬琳</w:t>
            </w:r>
            <w:proofErr w:type="gramEnd"/>
          </w:p>
        </w:tc>
        <w:tc>
          <w:tcPr>
            <w:tcW w:w="1029" w:type="dxa"/>
            <w:vAlign w:val="center"/>
          </w:tcPr>
          <w:p w14:paraId="64D3B11D" w14:textId="77777777" w:rsidR="002B1167" w:rsidRPr="007E0A08" w:rsidRDefault="002B1167" w:rsidP="001D379F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2B1167" w:rsidRPr="007E0A08" w14:paraId="62CF4686" w14:textId="77777777" w:rsidTr="009B4B63">
        <w:trPr>
          <w:jc w:val="center"/>
        </w:trPr>
        <w:tc>
          <w:tcPr>
            <w:tcW w:w="1271" w:type="dxa"/>
            <w:vAlign w:val="center"/>
          </w:tcPr>
          <w:p w14:paraId="00FF93AC" w14:textId="77777777" w:rsidR="002B1167" w:rsidRDefault="002B1167" w:rsidP="001D379F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019-9-9</w:t>
            </w:r>
          </w:p>
        </w:tc>
        <w:tc>
          <w:tcPr>
            <w:tcW w:w="992" w:type="dxa"/>
            <w:vAlign w:val="center"/>
          </w:tcPr>
          <w:p w14:paraId="67D0D7F7" w14:textId="77777777" w:rsidR="002B1167" w:rsidRDefault="002B1167" w:rsidP="001D379F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V</w:t>
            </w:r>
            <w:r>
              <w:rPr>
                <w:rFonts w:ascii="宋体" w:hAnsi="宋体"/>
                <w:color w:val="000000"/>
              </w:rPr>
              <w:t>1.1</w:t>
            </w:r>
          </w:p>
        </w:tc>
        <w:tc>
          <w:tcPr>
            <w:tcW w:w="3819" w:type="dxa"/>
            <w:vAlign w:val="center"/>
          </w:tcPr>
          <w:p w14:paraId="51FA1E8F" w14:textId="77777777" w:rsidR="002B1167" w:rsidRDefault="002B1167" w:rsidP="001D379F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平台监控</w:t>
            </w:r>
          </w:p>
        </w:tc>
        <w:tc>
          <w:tcPr>
            <w:tcW w:w="890" w:type="dxa"/>
            <w:vAlign w:val="center"/>
          </w:tcPr>
          <w:p w14:paraId="0373349C" w14:textId="77777777" w:rsidR="002B1167" w:rsidRDefault="002B1167" w:rsidP="001D379F">
            <w:pPr>
              <w:spacing w:line="360" w:lineRule="auto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纪冬琳</w:t>
            </w:r>
            <w:proofErr w:type="gramEnd"/>
          </w:p>
        </w:tc>
        <w:tc>
          <w:tcPr>
            <w:tcW w:w="1029" w:type="dxa"/>
            <w:vAlign w:val="center"/>
          </w:tcPr>
          <w:p w14:paraId="75B60448" w14:textId="77777777" w:rsidR="002B1167" w:rsidRPr="007E0A08" w:rsidRDefault="002B1167" w:rsidP="001D379F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2B1167" w:rsidRPr="007E0A08" w14:paraId="525CB011" w14:textId="77777777" w:rsidTr="009B4B63">
        <w:trPr>
          <w:jc w:val="center"/>
        </w:trPr>
        <w:tc>
          <w:tcPr>
            <w:tcW w:w="1271" w:type="dxa"/>
            <w:vAlign w:val="center"/>
          </w:tcPr>
          <w:p w14:paraId="44D172FF" w14:textId="77777777" w:rsidR="002B1167" w:rsidRDefault="002B1167" w:rsidP="001D379F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019-10-8</w:t>
            </w:r>
          </w:p>
        </w:tc>
        <w:tc>
          <w:tcPr>
            <w:tcW w:w="992" w:type="dxa"/>
            <w:vAlign w:val="center"/>
          </w:tcPr>
          <w:p w14:paraId="32358531" w14:textId="77777777" w:rsidR="002B1167" w:rsidRDefault="002B1167" w:rsidP="001D379F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V</w:t>
            </w:r>
            <w:r>
              <w:rPr>
                <w:rFonts w:ascii="宋体" w:hAnsi="宋体"/>
                <w:color w:val="000000"/>
              </w:rPr>
              <w:t>1.2</w:t>
            </w:r>
          </w:p>
        </w:tc>
        <w:tc>
          <w:tcPr>
            <w:tcW w:w="3819" w:type="dxa"/>
            <w:vAlign w:val="center"/>
          </w:tcPr>
          <w:p w14:paraId="4A437980" w14:textId="6B27B951" w:rsidR="002B1167" w:rsidRDefault="002B1167" w:rsidP="001D379F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存证验真</w:t>
            </w:r>
            <w:r w:rsidR="00F45569">
              <w:rPr>
                <w:rFonts w:ascii="宋体" w:hAnsi="宋体" w:hint="eastAsia"/>
                <w:color w:val="000000"/>
              </w:rPr>
              <w:t>，</w:t>
            </w:r>
            <w:r>
              <w:rPr>
                <w:rFonts w:ascii="宋体" w:hAnsi="宋体" w:hint="eastAsia"/>
                <w:color w:val="000000"/>
              </w:rPr>
              <w:t>系统优化</w:t>
            </w:r>
            <w:r w:rsidR="00F45569">
              <w:rPr>
                <w:rFonts w:ascii="宋体" w:hAnsi="宋体" w:hint="eastAsia"/>
                <w:color w:val="000000"/>
              </w:rPr>
              <w:t>，节点请求鉴权</w:t>
            </w:r>
          </w:p>
        </w:tc>
        <w:tc>
          <w:tcPr>
            <w:tcW w:w="890" w:type="dxa"/>
            <w:vAlign w:val="center"/>
          </w:tcPr>
          <w:p w14:paraId="1998EF08" w14:textId="77777777" w:rsidR="002B1167" w:rsidRDefault="002B1167" w:rsidP="001D379F">
            <w:pPr>
              <w:spacing w:line="360" w:lineRule="auto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纪冬琳</w:t>
            </w:r>
            <w:proofErr w:type="gramEnd"/>
          </w:p>
        </w:tc>
        <w:tc>
          <w:tcPr>
            <w:tcW w:w="1029" w:type="dxa"/>
            <w:vAlign w:val="center"/>
          </w:tcPr>
          <w:p w14:paraId="1B16BCFB" w14:textId="77777777" w:rsidR="002B1167" w:rsidRPr="007E0A08" w:rsidRDefault="002B1167" w:rsidP="001D379F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193C6C" w:rsidRPr="007E0A08" w14:paraId="1E62D61F" w14:textId="77777777" w:rsidTr="009B4B63">
        <w:trPr>
          <w:jc w:val="center"/>
        </w:trPr>
        <w:tc>
          <w:tcPr>
            <w:tcW w:w="1271" w:type="dxa"/>
            <w:vAlign w:val="center"/>
          </w:tcPr>
          <w:p w14:paraId="507D09E4" w14:textId="2EA31FE4" w:rsidR="00193C6C" w:rsidRDefault="00193C6C" w:rsidP="0016793E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019-10-21</w:t>
            </w:r>
          </w:p>
        </w:tc>
        <w:tc>
          <w:tcPr>
            <w:tcW w:w="992" w:type="dxa"/>
            <w:vAlign w:val="center"/>
          </w:tcPr>
          <w:p w14:paraId="67F13F7A" w14:textId="23813485" w:rsidR="00193C6C" w:rsidRDefault="00193C6C" w:rsidP="0016793E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V</w:t>
            </w:r>
            <w:r>
              <w:rPr>
                <w:rFonts w:ascii="宋体" w:hAnsi="宋体"/>
                <w:color w:val="000000"/>
              </w:rPr>
              <w:t>1.3</w:t>
            </w:r>
          </w:p>
        </w:tc>
        <w:tc>
          <w:tcPr>
            <w:tcW w:w="3819" w:type="dxa"/>
            <w:vAlign w:val="center"/>
          </w:tcPr>
          <w:p w14:paraId="2D1D0862" w14:textId="03A80009" w:rsidR="00193C6C" w:rsidRDefault="00193C6C" w:rsidP="0016793E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用户、角色、权限、资源优化，项目管理优化</w:t>
            </w:r>
          </w:p>
        </w:tc>
        <w:tc>
          <w:tcPr>
            <w:tcW w:w="890" w:type="dxa"/>
            <w:vAlign w:val="center"/>
          </w:tcPr>
          <w:p w14:paraId="4DD76201" w14:textId="77777777" w:rsidR="00193C6C" w:rsidRDefault="00193C6C" w:rsidP="0016793E">
            <w:pPr>
              <w:spacing w:line="360" w:lineRule="auto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纪冬琳</w:t>
            </w:r>
            <w:proofErr w:type="gramEnd"/>
          </w:p>
        </w:tc>
        <w:tc>
          <w:tcPr>
            <w:tcW w:w="1029" w:type="dxa"/>
            <w:vAlign w:val="center"/>
          </w:tcPr>
          <w:p w14:paraId="5AD7A85D" w14:textId="77777777" w:rsidR="00193C6C" w:rsidRPr="007E0A08" w:rsidRDefault="00193C6C" w:rsidP="0016793E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9B4B63" w:rsidRPr="007E0A08" w14:paraId="12F3EAF3" w14:textId="77777777" w:rsidTr="009B4B63">
        <w:trPr>
          <w:jc w:val="center"/>
          <w:ins w:id="0" w:author="jidonglin" w:date="2019-12-24T16:27:00Z"/>
        </w:trPr>
        <w:tc>
          <w:tcPr>
            <w:tcW w:w="1271" w:type="dxa"/>
            <w:vAlign w:val="center"/>
          </w:tcPr>
          <w:p w14:paraId="5CAEB086" w14:textId="75721D6E" w:rsidR="009B4B63" w:rsidRDefault="009B4B63" w:rsidP="0016793E">
            <w:pPr>
              <w:spacing w:line="360" w:lineRule="auto"/>
              <w:rPr>
                <w:ins w:id="1" w:author="jidonglin" w:date="2019-12-24T16:27:00Z"/>
                <w:rFonts w:ascii="宋体" w:hAnsi="宋体" w:hint="eastAsia"/>
                <w:color w:val="000000"/>
              </w:rPr>
            </w:pPr>
            <w:ins w:id="2" w:author="jidonglin" w:date="2019-12-24T16:27:00Z">
              <w:r>
                <w:rPr>
                  <w:rFonts w:ascii="宋体" w:hAnsi="宋体" w:hint="eastAsia"/>
                  <w:color w:val="000000"/>
                </w:rPr>
                <w:t>2</w:t>
              </w:r>
              <w:r>
                <w:rPr>
                  <w:rFonts w:ascii="宋体" w:hAnsi="宋体"/>
                  <w:color w:val="000000"/>
                </w:rPr>
                <w:t>019-12-25</w:t>
              </w:r>
            </w:ins>
          </w:p>
        </w:tc>
        <w:tc>
          <w:tcPr>
            <w:tcW w:w="992" w:type="dxa"/>
            <w:vAlign w:val="center"/>
          </w:tcPr>
          <w:p w14:paraId="34B6F0BA" w14:textId="5D8A97CF" w:rsidR="009B4B63" w:rsidRDefault="009B4B63" w:rsidP="0016793E">
            <w:pPr>
              <w:spacing w:line="360" w:lineRule="auto"/>
              <w:rPr>
                <w:ins w:id="3" w:author="jidonglin" w:date="2019-12-24T16:27:00Z"/>
                <w:rFonts w:ascii="宋体" w:hAnsi="宋体" w:hint="eastAsia"/>
                <w:color w:val="000000"/>
              </w:rPr>
            </w:pPr>
            <w:ins w:id="4" w:author="jidonglin" w:date="2019-12-24T16:27:00Z">
              <w:r>
                <w:rPr>
                  <w:rFonts w:ascii="宋体" w:hAnsi="宋体" w:hint="eastAsia"/>
                  <w:color w:val="000000"/>
                </w:rPr>
                <w:t>V</w:t>
              </w:r>
              <w:r>
                <w:rPr>
                  <w:rFonts w:ascii="宋体" w:hAnsi="宋体"/>
                  <w:color w:val="000000"/>
                </w:rPr>
                <w:t>1.4</w:t>
              </w:r>
            </w:ins>
          </w:p>
        </w:tc>
        <w:tc>
          <w:tcPr>
            <w:tcW w:w="3819" w:type="dxa"/>
            <w:vAlign w:val="center"/>
          </w:tcPr>
          <w:p w14:paraId="693DE68F" w14:textId="44136D5A" w:rsidR="009B4B63" w:rsidRDefault="009B4B63" w:rsidP="0016793E">
            <w:pPr>
              <w:spacing w:line="360" w:lineRule="auto"/>
              <w:rPr>
                <w:ins w:id="5" w:author="jidonglin" w:date="2019-12-24T16:27:00Z"/>
                <w:rFonts w:ascii="宋体" w:hAnsi="宋体" w:hint="eastAsia"/>
                <w:color w:val="000000"/>
              </w:rPr>
            </w:pPr>
            <w:ins w:id="6" w:author="jidonglin" w:date="2019-12-24T16:28:00Z">
              <w:r w:rsidRPr="009B4B63">
                <w:rPr>
                  <w:rFonts w:ascii="宋体" w:hAnsi="宋体" w:hint="eastAsia"/>
                  <w:color w:val="000000"/>
                </w:rPr>
                <w:t>政务链迭代需求</w:t>
              </w:r>
              <w:r w:rsidRPr="009B4B63">
                <w:rPr>
                  <w:rFonts w:ascii="宋体" w:hAnsi="宋体"/>
                  <w:color w:val="000000"/>
                </w:rPr>
                <w:t>V0.3</w:t>
              </w:r>
            </w:ins>
          </w:p>
        </w:tc>
        <w:tc>
          <w:tcPr>
            <w:tcW w:w="890" w:type="dxa"/>
            <w:vAlign w:val="center"/>
          </w:tcPr>
          <w:p w14:paraId="06C2F7BC" w14:textId="3856F9F3" w:rsidR="009B4B63" w:rsidRDefault="009B4B63" w:rsidP="0016793E">
            <w:pPr>
              <w:spacing w:line="360" w:lineRule="auto"/>
              <w:rPr>
                <w:ins w:id="7" w:author="jidonglin" w:date="2019-12-24T16:27:00Z"/>
                <w:rFonts w:ascii="宋体" w:hAnsi="宋体" w:hint="eastAsia"/>
                <w:color w:val="000000"/>
              </w:rPr>
            </w:pPr>
            <w:proofErr w:type="gramStart"/>
            <w:ins w:id="8" w:author="jidonglin" w:date="2019-12-24T16:28:00Z">
              <w:r>
                <w:rPr>
                  <w:rFonts w:ascii="宋体" w:hAnsi="宋体" w:hint="eastAsia"/>
                  <w:color w:val="000000"/>
                </w:rPr>
                <w:t>纪冬琳</w:t>
              </w:r>
            </w:ins>
            <w:proofErr w:type="gramEnd"/>
          </w:p>
        </w:tc>
        <w:tc>
          <w:tcPr>
            <w:tcW w:w="1029" w:type="dxa"/>
            <w:vAlign w:val="center"/>
          </w:tcPr>
          <w:p w14:paraId="00A69D79" w14:textId="77777777" w:rsidR="009B4B63" w:rsidRPr="007E0A08" w:rsidRDefault="009B4B63" w:rsidP="0016793E">
            <w:pPr>
              <w:spacing w:line="360" w:lineRule="auto"/>
              <w:rPr>
                <w:ins w:id="9" w:author="jidonglin" w:date="2019-12-24T16:27:00Z"/>
                <w:rFonts w:ascii="宋体" w:hAnsi="宋体"/>
                <w:color w:val="000000"/>
              </w:rPr>
            </w:pPr>
          </w:p>
        </w:tc>
      </w:tr>
    </w:tbl>
    <w:p w14:paraId="48DB4F92" w14:textId="77777777" w:rsidR="002B1167" w:rsidRDefault="002B1167" w:rsidP="002B1167"/>
    <w:p w14:paraId="20887440" w14:textId="77777777" w:rsidR="002B1167" w:rsidRDefault="002B1167" w:rsidP="002B1167">
      <w:pPr>
        <w:widowControl/>
        <w:jc w:val="left"/>
      </w:pPr>
      <w:r>
        <w:br w:type="page"/>
      </w:r>
    </w:p>
    <w:p w14:paraId="2DE0776B" w14:textId="77777777" w:rsidR="002B1167" w:rsidRPr="00AB15A3" w:rsidRDefault="002B1167" w:rsidP="002B1167">
      <w:pPr>
        <w:pStyle w:val="1"/>
      </w:pPr>
      <w:r>
        <w:rPr>
          <w:rFonts w:hint="eastAsia"/>
        </w:rPr>
        <w:lastRenderedPageBreak/>
        <w:t>名词术语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7165"/>
      </w:tblGrid>
      <w:tr w:rsidR="002B1167" w:rsidRPr="007E0A08" w14:paraId="0BF30CC2" w14:textId="77777777" w:rsidTr="001D379F">
        <w:tc>
          <w:tcPr>
            <w:tcW w:w="1131" w:type="dxa"/>
            <w:shd w:val="clear" w:color="auto" w:fill="C0C0C0"/>
          </w:tcPr>
          <w:p w14:paraId="1752183E" w14:textId="77777777" w:rsidR="002B1167" w:rsidRPr="007E0A08" w:rsidRDefault="002B1167" w:rsidP="001D379F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7E0A08">
              <w:rPr>
                <w:rFonts w:ascii="宋体" w:hAnsi="宋体" w:cs="Arial" w:hint="eastAsia"/>
                <w:sz w:val="20"/>
                <w:szCs w:val="20"/>
              </w:rPr>
              <w:t>术语名称</w:t>
            </w:r>
          </w:p>
        </w:tc>
        <w:tc>
          <w:tcPr>
            <w:tcW w:w="7165" w:type="dxa"/>
            <w:shd w:val="clear" w:color="auto" w:fill="C0C0C0"/>
          </w:tcPr>
          <w:p w14:paraId="4378CA3B" w14:textId="77777777" w:rsidR="002B1167" w:rsidRPr="007E0A08" w:rsidRDefault="002B1167" w:rsidP="001D379F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7E0A08">
              <w:rPr>
                <w:rFonts w:ascii="宋体" w:hAnsi="宋体" w:cs="Arial" w:hint="eastAsia"/>
                <w:sz w:val="20"/>
                <w:szCs w:val="20"/>
              </w:rPr>
              <w:t>解释</w:t>
            </w:r>
          </w:p>
        </w:tc>
      </w:tr>
      <w:tr w:rsidR="002B1167" w:rsidRPr="007E0A08" w14:paraId="04BE0A55" w14:textId="77777777" w:rsidTr="001D379F">
        <w:tc>
          <w:tcPr>
            <w:tcW w:w="1131" w:type="dxa"/>
          </w:tcPr>
          <w:p w14:paraId="063D215B" w14:textId="77777777" w:rsidR="002B1167" w:rsidRDefault="002B1167" w:rsidP="001D379F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7165" w:type="dxa"/>
          </w:tcPr>
          <w:p w14:paraId="72356058" w14:textId="77777777" w:rsidR="002B1167" w:rsidRDefault="002B1167" w:rsidP="001D379F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</w:tbl>
    <w:p w14:paraId="099F03D2" w14:textId="77777777" w:rsidR="002B1167" w:rsidRDefault="002B1167" w:rsidP="002B1167">
      <w:pPr>
        <w:pStyle w:val="1"/>
      </w:pPr>
      <w:r>
        <w:rPr>
          <w:rFonts w:hint="eastAsia"/>
        </w:rPr>
        <w:t>核心数据结构</w:t>
      </w:r>
    </w:p>
    <w:p w14:paraId="346257D2" w14:textId="77777777" w:rsidR="002B1167" w:rsidRDefault="002B1167" w:rsidP="002B1167">
      <w:pPr>
        <w:pStyle w:val="2"/>
      </w:pPr>
      <w:r>
        <w:rPr>
          <w:rFonts w:hint="eastAsia"/>
        </w:rPr>
        <w:t>数据模型概览</w:t>
      </w:r>
    </w:p>
    <w:p w14:paraId="3BCFE689" w14:textId="77777777" w:rsidR="002B1167" w:rsidRDefault="002B1167" w:rsidP="002B1167">
      <w:pPr>
        <w:pStyle w:val="3"/>
      </w:pPr>
      <w:r>
        <w:rPr>
          <w:rFonts w:hint="eastAsia"/>
        </w:rPr>
        <w:t>系统（</w:t>
      </w:r>
      <w:r>
        <w:rPr>
          <w:rFonts w:hint="eastAsia"/>
        </w:rPr>
        <w:t>System</w:t>
      </w:r>
      <w:r>
        <w:rPr>
          <w:rFonts w:hint="eastAsia"/>
        </w:rPr>
        <w:t>）管理</w:t>
      </w:r>
    </w:p>
    <w:p w14:paraId="31CBE80B" w14:textId="77777777" w:rsidR="002B1167" w:rsidRPr="009501D9" w:rsidRDefault="002B1167" w:rsidP="002B1167"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部门管理，项目管理，证书管理，合约管理，日志管理</w:t>
      </w:r>
    </w:p>
    <w:p w14:paraId="7691B267" w14:textId="77777777" w:rsidR="002B1167" w:rsidRDefault="002B1167" w:rsidP="002B116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系统存证表</w:t>
      </w:r>
      <w:r>
        <w:rPr>
          <w:rFonts w:ascii="Arial" w:hAnsi="Arial" w:cs="Arial"/>
          <w:color w:val="333333"/>
          <w:szCs w:val="21"/>
          <w:shd w:val="clear" w:color="auto" w:fill="FFFFFF"/>
        </w:rPr>
        <w:t>(SYSTEM_EXIST_EVIDENCE)</w:t>
      </w:r>
    </w:p>
    <w:p w14:paraId="4E761367" w14:textId="77777777" w:rsidR="002B1167" w:rsidRDefault="002B1167" w:rsidP="002B1167">
      <w:r>
        <w:rPr>
          <w:rFonts w:ascii="Arial" w:hAnsi="Arial" w:cs="Arial"/>
          <w:color w:val="333333"/>
          <w:szCs w:val="21"/>
          <w:shd w:val="clear" w:color="auto" w:fill="FFFFFF"/>
        </w:rPr>
        <w:t>系统验真统计表</w:t>
      </w:r>
      <w:r>
        <w:rPr>
          <w:rFonts w:ascii="Arial" w:hAnsi="Arial" w:cs="Arial"/>
          <w:color w:val="333333"/>
          <w:szCs w:val="21"/>
          <w:shd w:val="clear" w:color="auto" w:fill="FFFFFF"/>
        </w:rPr>
        <w:t>(SYSTEM_VERITY_TRUTH)</w:t>
      </w:r>
    </w:p>
    <w:p w14:paraId="22D3252B" w14:textId="77777777" w:rsidR="002B1167" w:rsidRDefault="002B1167" w:rsidP="002B1167">
      <w:pPr>
        <w:pStyle w:val="3"/>
      </w:pPr>
      <w:r>
        <w:rPr>
          <w:rFonts w:hint="eastAsia"/>
        </w:rPr>
        <w:t>节点（</w:t>
      </w:r>
      <w:proofErr w:type="spellStart"/>
      <w:r>
        <w:rPr>
          <w:rFonts w:hint="eastAsia"/>
        </w:rPr>
        <w:t>PeerService</w:t>
      </w:r>
      <w:proofErr w:type="spellEnd"/>
      <w:r>
        <w:rPr>
          <w:rFonts w:hint="eastAsia"/>
        </w:rPr>
        <w:t>）管理</w:t>
      </w:r>
    </w:p>
    <w:p w14:paraId="1945B8CB" w14:textId="77777777" w:rsidR="002B1167" w:rsidRDefault="002B1167" w:rsidP="002B1167">
      <w:pPr>
        <w:pStyle w:val="3"/>
      </w:pPr>
      <w:r>
        <w:rPr>
          <w:rFonts w:hint="eastAsia"/>
        </w:rPr>
        <w:t>平台监控（</w:t>
      </w:r>
      <w:r>
        <w:rPr>
          <w:rFonts w:hint="eastAsia"/>
        </w:rPr>
        <w:t>monitor</w:t>
      </w:r>
      <w:r>
        <w:rPr>
          <w:rFonts w:hint="eastAsia"/>
        </w:rPr>
        <w:t>）</w:t>
      </w:r>
    </w:p>
    <w:p w14:paraId="22CEF2E1" w14:textId="77777777" w:rsidR="002B1167" w:rsidRDefault="002B1167" w:rsidP="002B1167">
      <w:pPr>
        <w:pStyle w:val="11"/>
        <w:ind w:firstLineChars="0" w:firstLine="0"/>
      </w:pPr>
    </w:p>
    <w:p w14:paraId="78485EE0" w14:textId="77777777" w:rsidR="002B1167" w:rsidRDefault="002B1167" w:rsidP="002B1167">
      <w:pPr>
        <w:pStyle w:val="2"/>
      </w:pPr>
      <w:r>
        <w:rPr>
          <w:rFonts w:hint="eastAsia"/>
        </w:rPr>
        <w:t>数据库设计</w:t>
      </w:r>
    </w:p>
    <w:p w14:paraId="0B6CBFF9" w14:textId="77777777" w:rsidR="002B1167" w:rsidRDefault="002B1167" w:rsidP="002B1167">
      <w:pPr>
        <w:pStyle w:val="11"/>
        <w:ind w:firstLine="420"/>
      </w:pPr>
      <w:r>
        <w:rPr>
          <w:rFonts w:hint="eastAsia"/>
        </w:rPr>
        <w:t>数据库使用</w:t>
      </w:r>
      <w:r>
        <w:t>MySQL5.7.24</w:t>
      </w:r>
      <w:r>
        <w:rPr>
          <w:rFonts w:hint="eastAsia"/>
        </w:rPr>
        <w:t>。不考虑分库分表。</w:t>
      </w:r>
    </w:p>
    <w:p w14:paraId="660D6C07" w14:textId="77777777" w:rsidR="002B1167" w:rsidRDefault="002B1167" w:rsidP="002B1167">
      <w:pPr>
        <w:pStyle w:val="3"/>
      </w:pPr>
      <w:r>
        <w:rPr>
          <w:rFonts w:hint="eastAsia"/>
        </w:rPr>
        <w:t>项目管理表</w:t>
      </w:r>
      <w:r>
        <w:rPr>
          <w:rFonts w:hint="eastAsia"/>
        </w:rPr>
        <w:t>(</w:t>
      </w:r>
      <w:r>
        <w:t>SYSTEM_</w:t>
      </w:r>
      <w:r w:rsidRPr="00A420AC">
        <w:t>PROJECT</w:t>
      </w:r>
      <w:r>
        <w:t>)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1476"/>
        <w:gridCol w:w="2642"/>
        <w:gridCol w:w="2057"/>
      </w:tblGrid>
      <w:tr w:rsidR="002B1167" w14:paraId="0FF789E8" w14:textId="77777777" w:rsidTr="001D379F">
        <w:tc>
          <w:tcPr>
            <w:tcW w:w="2347" w:type="dxa"/>
          </w:tcPr>
          <w:p w14:paraId="2BF627B4" w14:textId="77777777" w:rsidR="002B1167" w:rsidRDefault="002B1167" w:rsidP="001D379F">
            <w:r>
              <w:rPr>
                <w:rFonts w:hint="eastAsia"/>
              </w:rPr>
              <w:t>字段名</w:t>
            </w:r>
          </w:p>
        </w:tc>
        <w:tc>
          <w:tcPr>
            <w:tcW w:w="1476" w:type="dxa"/>
          </w:tcPr>
          <w:p w14:paraId="1D5DF218" w14:textId="77777777" w:rsidR="002B1167" w:rsidRDefault="002B1167" w:rsidP="001D379F">
            <w:r>
              <w:rPr>
                <w:rFonts w:hint="eastAsia"/>
              </w:rPr>
              <w:t>字段类型</w:t>
            </w:r>
          </w:p>
        </w:tc>
        <w:tc>
          <w:tcPr>
            <w:tcW w:w="2642" w:type="dxa"/>
          </w:tcPr>
          <w:p w14:paraId="381D440F" w14:textId="77777777" w:rsidR="002B1167" w:rsidRDefault="002B1167" w:rsidP="001D379F">
            <w:r>
              <w:rPr>
                <w:rFonts w:hint="eastAsia"/>
              </w:rPr>
              <w:t>是否为空</w:t>
            </w:r>
          </w:p>
        </w:tc>
        <w:tc>
          <w:tcPr>
            <w:tcW w:w="2057" w:type="dxa"/>
          </w:tcPr>
          <w:p w14:paraId="55C8B5E9" w14:textId="77777777" w:rsidR="002B1167" w:rsidRDefault="002B1167" w:rsidP="001D379F">
            <w:r>
              <w:rPr>
                <w:rFonts w:hint="eastAsia"/>
              </w:rPr>
              <w:t>字段描述</w:t>
            </w:r>
          </w:p>
        </w:tc>
      </w:tr>
      <w:tr w:rsidR="002B1167" w14:paraId="51630448" w14:textId="77777777" w:rsidTr="001D379F">
        <w:tc>
          <w:tcPr>
            <w:tcW w:w="2347" w:type="dxa"/>
          </w:tcPr>
          <w:p w14:paraId="26725017" w14:textId="77777777" w:rsidR="002B1167" w:rsidRDefault="002B1167" w:rsidP="001D379F">
            <w:r>
              <w:t>ID</w:t>
            </w:r>
          </w:p>
        </w:tc>
        <w:tc>
          <w:tcPr>
            <w:tcW w:w="1476" w:type="dxa"/>
          </w:tcPr>
          <w:p w14:paraId="0A774EC9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642" w:type="dxa"/>
          </w:tcPr>
          <w:p w14:paraId="1E1632FD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54AECFB4" w14:textId="77777777" w:rsidR="002B1167" w:rsidRDefault="002B1167" w:rsidP="001D379F">
            <w:r>
              <w:rPr>
                <w:rFonts w:hint="eastAsia"/>
              </w:rPr>
              <w:t>主键</w:t>
            </w:r>
          </w:p>
        </w:tc>
      </w:tr>
      <w:tr w:rsidR="002B1167" w14:paraId="4B5901CD" w14:textId="77777777" w:rsidTr="001D379F">
        <w:tc>
          <w:tcPr>
            <w:tcW w:w="2347" w:type="dxa"/>
          </w:tcPr>
          <w:p w14:paraId="5EA81A77" w14:textId="77777777" w:rsidR="002B1167" w:rsidRDefault="002B1167" w:rsidP="001D379F">
            <w:r>
              <w:t>NUMBER</w:t>
            </w:r>
          </w:p>
        </w:tc>
        <w:tc>
          <w:tcPr>
            <w:tcW w:w="1476" w:type="dxa"/>
          </w:tcPr>
          <w:p w14:paraId="720C3F0A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642" w:type="dxa"/>
          </w:tcPr>
          <w:p w14:paraId="5ADB4D7B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2A38426C" w14:textId="77777777" w:rsidR="002B1167" w:rsidRDefault="002B1167" w:rsidP="001D379F">
            <w:r>
              <w:rPr>
                <w:rFonts w:hint="eastAsia"/>
              </w:rPr>
              <w:t>项目编号</w:t>
            </w:r>
            <w:r>
              <w:rPr>
                <w:rFonts w:hint="eastAsia"/>
              </w:rPr>
              <w:t>(</w:t>
            </w:r>
            <w:r w:rsidRPr="00444738">
              <w:t>Unique</w:t>
            </w:r>
            <w:r>
              <w:t>)</w:t>
            </w:r>
          </w:p>
        </w:tc>
      </w:tr>
      <w:tr w:rsidR="002B1167" w14:paraId="18255030" w14:textId="77777777" w:rsidTr="001D379F">
        <w:tc>
          <w:tcPr>
            <w:tcW w:w="2347" w:type="dxa"/>
          </w:tcPr>
          <w:p w14:paraId="30A6E3C6" w14:textId="77777777" w:rsidR="002B1167" w:rsidRDefault="002B1167" w:rsidP="001D379F">
            <w:r>
              <w:t>NAME</w:t>
            </w:r>
          </w:p>
        </w:tc>
        <w:tc>
          <w:tcPr>
            <w:tcW w:w="1476" w:type="dxa"/>
          </w:tcPr>
          <w:p w14:paraId="0D7CF5A7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642" w:type="dxa"/>
          </w:tcPr>
          <w:p w14:paraId="0DE8CF87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376E28F0" w14:textId="77777777" w:rsidR="002B1167" w:rsidRDefault="002B1167" w:rsidP="001D379F">
            <w:r>
              <w:rPr>
                <w:rFonts w:hint="eastAsia"/>
              </w:rPr>
              <w:t>项目名称</w:t>
            </w:r>
          </w:p>
        </w:tc>
      </w:tr>
      <w:tr w:rsidR="002B1167" w14:paraId="0FEFAD87" w14:textId="77777777" w:rsidTr="001D379F">
        <w:tc>
          <w:tcPr>
            <w:tcW w:w="2347" w:type="dxa"/>
          </w:tcPr>
          <w:p w14:paraId="6A820279" w14:textId="77777777" w:rsidR="002B1167" w:rsidRDefault="002B1167" w:rsidP="001D379F">
            <w:r w:rsidRPr="00A420AC">
              <w:t>DESCRIPTION</w:t>
            </w:r>
          </w:p>
        </w:tc>
        <w:tc>
          <w:tcPr>
            <w:tcW w:w="1476" w:type="dxa"/>
          </w:tcPr>
          <w:p w14:paraId="18A5CF46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642" w:type="dxa"/>
          </w:tcPr>
          <w:p w14:paraId="2C0D78D0" w14:textId="77777777" w:rsidR="002B1167" w:rsidRDefault="002B1167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1BE088E0" w14:textId="77777777" w:rsidR="002B1167" w:rsidRDefault="002B1167" w:rsidP="001D379F">
            <w:r>
              <w:rPr>
                <w:rFonts w:hint="eastAsia"/>
              </w:rPr>
              <w:t>项目描述</w:t>
            </w:r>
          </w:p>
        </w:tc>
      </w:tr>
      <w:tr w:rsidR="002B1167" w14:paraId="5F8040C3" w14:textId="77777777" w:rsidTr="001D379F">
        <w:tc>
          <w:tcPr>
            <w:tcW w:w="2347" w:type="dxa"/>
          </w:tcPr>
          <w:p w14:paraId="78E0D7B3" w14:textId="77777777" w:rsidR="002B1167" w:rsidRDefault="002B1167" w:rsidP="001D379F">
            <w:r>
              <w:t>ORGANIZATION_ID</w:t>
            </w:r>
          </w:p>
        </w:tc>
        <w:tc>
          <w:tcPr>
            <w:tcW w:w="1476" w:type="dxa"/>
          </w:tcPr>
          <w:p w14:paraId="64BFEF0D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642" w:type="dxa"/>
          </w:tcPr>
          <w:p w14:paraId="3242BDD5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457974BD" w14:textId="77777777" w:rsidR="002B1167" w:rsidRDefault="002B1167" w:rsidP="001D379F">
            <w:r>
              <w:rPr>
                <w:rFonts w:hint="eastAsia"/>
              </w:rPr>
              <w:t>所属部门</w:t>
            </w:r>
          </w:p>
        </w:tc>
      </w:tr>
      <w:tr w:rsidR="002B1167" w14:paraId="55619927" w14:textId="77777777" w:rsidTr="001D379F">
        <w:tc>
          <w:tcPr>
            <w:tcW w:w="2347" w:type="dxa"/>
          </w:tcPr>
          <w:p w14:paraId="56416B54" w14:textId="77777777" w:rsidR="002B1167" w:rsidRDefault="002B1167" w:rsidP="001D379F">
            <w:r w:rsidRPr="009501D9">
              <w:t>CONTACT</w:t>
            </w:r>
          </w:p>
        </w:tc>
        <w:tc>
          <w:tcPr>
            <w:tcW w:w="1476" w:type="dxa"/>
          </w:tcPr>
          <w:p w14:paraId="26BF6456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642" w:type="dxa"/>
          </w:tcPr>
          <w:p w14:paraId="17790386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1888DBB6" w14:textId="77777777" w:rsidR="002B1167" w:rsidRDefault="002B1167" w:rsidP="001D379F">
            <w:r>
              <w:rPr>
                <w:rFonts w:hint="eastAsia"/>
              </w:rPr>
              <w:t>项目联系人</w:t>
            </w:r>
          </w:p>
        </w:tc>
      </w:tr>
      <w:tr w:rsidR="002B1167" w14:paraId="7891ABEA" w14:textId="77777777" w:rsidTr="001D379F">
        <w:tc>
          <w:tcPr>
            <w:tcW w:w="2347" w:type="dxa"/>
          </w:tcPr>
          <w:p w14:paraId="1C3D4450" w14:textId="77777777" w:rsidR="002B1167" w:rsidRDefault="002B1167" w:rsidP="001D379F">
            <w:r w:rsidRPr="009501D9">
              <w:t>CONTACT</w:t>
            </w:r>
            <w:r>
              <w:rPr>
                <w:rFonts w:hint="eastAsia"/>
              </w:rPr>
              <w:t>_</w:t>
            </w:r>
            <w:r>
              <w:t>PHONE</w:t>
            </w:r>
          </w:p>
        </w:tc>
        <w:tc>
          <w:tcPr>
            <w:tcW w:w="1476" w:type="dxa"/>
          </w:tcPr>
          <w:p w14:paraId="75726E0D" w14:textId="77777777" w:rsidR="002B1167" w:rsidRDefault="002B1167" w:rsidP="001D379F">
            <w:r>
              <w:rPr>
                <w:rFonts w:hint="eastAsia"/>
              </w:rPr>
              <w:t>Varchar</w:t>
            </w:r>
            <w:r>
              <w:t xml:space="preserve"> (20)</w:t>
            </w:r>
          </w:p>
        </w:tc>
        <w:tc>
          <w:tcPr>
            <w:tcW w:w="2642" w:type="dxa"/>
          </w:tcPr>
          <w:p w14:paraId="41F4E361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6AC3E76A" w14:textId="77777777" w:rsidR="002B1167" w:rsidRDefault="002B1167" w:rsidP="001D379F">
            <w:r>
              <w:rPr>
                <w:rFonts w:hint="eastAsia"/>
              </w:rPr>
              <w:t>联系电话</w:t>
            </w:r>
          </w:p>
        </w:tc>
      </w:tr>
      <w:tr w:rsidR="002B1167" w14:paraId="0E417FE6" w14:textId="77777777" w:rsidTr="001D379F">
        <w:tc>
          <w:tcPr>
            <w:tcW w:w="2347" w:type="dxa"/>
          </w:tcPr>
          <w:p w14:paraId="077D2B1E" w14:textId="77777777" w:rsidR="002B1167" w:rsidRPr="009501D9" w:rsidRDefault="002B1167" w:rsidP="001D379F">
            <w:r>
              <w:rPr>
                <w:rFonts w:hint="eastAsia"/>
              </w:rPr>
              <w:lastRenderedPageBreak/>
              <w:t>H</w:t>
            </w:r>
            <w:r>
              <w:t xml:space="preserve">OST </w:t>
            </w:r>
          </w:p>
        </w:tc>
        <w:tc>
          <w:tcPr>
            <w:tcW w:w="1476" w:type="dxa"/>
          </w:tcPr>
          <w:p w14:paraId="67EBE228" w14:textId="77777777" w:rsidR="002B1167" w:rsidRDefault="002B1167" w:rsidP="001D379F">
            <w:r>
              <w:rPr>
                <w:rFonts w:hint="eastAsia"/>
              </w:rPr>
              <w:t>Varchar</w:t>
            </w:r>
            <w:r>
              <w:t xml:space="preserve"> (20)</w:t>
            </w:r>
          </w:p>
        </w:tc>
        <w:tc>
          <w:tcPr>
            <w:tcW w:w="2642" w:type="dxa"/>
          </w:tcPr>
          <w:p w14:paraId="5F500494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1BCC78C3" w14:textId="77777777" w:rsidR="002B1167" w:rsidRDefault="002B1167" w:rsidP="001D379F">
            <w:r>
              <w:rPr>
                <w:rFonts w:hint="eastAsia"/>
              </w:rPr>
              <w:t>节点地址</w:t>
            </w:r>
          </w:p>
        </w:tc>
      </w:tr>
      <w:tr w:rsidR="002B1167" w14:paraId="011DFCD0" w14:textId="77777777" w:rsidTr="001D379F">
        <w:tc>
          <w:tcPr>
            <w:tcW w:w="2347" w:type="dxa"/>
          </w:tcPr>
          <w:p w14:paraId="01D450BB" w14:textId="77777777" w:rsidR="002B1167" w:rsidRDefault="002B1167" w:rsidP="001D379F">
            <w:r w:rsidRPr="00A829CE">
              <w:t>CREATE_TIME</w:t>
            </w:r>
          </w:p>
        </w:tc>
        <w:tc>
          <w:tcPr>
            <w:tcW w:w="1476" w:type="dxa"/>
          </w:tcPr>
          <w:p w14:paraId="4929D5EC" w14:textId="77777777" w:rsidR="002B1167" w:rsidRDefault="002B1167" w:rsidP="001D379F">
            <w:r w:rsidRPr="00A970E1">
              <w:t>datetime</w:t>
            </w:r>
          </w:p>
        </w:tc>
        <w:tc>
          <w:tcPr>
            <w:tcW w:w="2642" w:type="dxa"/>
          </w:tcPr>
          <w:p w14:paraId="65009D38" w14:textId="77777777" w:rsidR="002B1167" w:rsidRDefault="002B1167" w:rsidP="001D379F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57" w:type="dxa"/>
          </w:tcPr>
          <w:p w14:paraId="639C600F" w14:textId="77777777" w:rsidR="002B1167" w:rsidRDefault="002B1167" w:rsidP="001D379F">
            <w:r>
              <w:rPr>
                <w:rFonts w:hint="eastAsia"/>
              </w:rPr>
              <w:t>创建时间</w:t>
            </w:r>
          </w:p>
        </w:tc>
      </w:tr>
      <w:tr w:rsidR="002B1167" w14:paraId="449C1247" w14:textId="77777777" w:rsidTr="001D379F">
        <w:tc>
          <w:tcPr>
            <w:tcW w:w="2347" w:type="dxa"/>
          </w:tcPr>
          <w:p w14:paraId="76787779" w14:textId="77777777" w:rsidR="002B1167" w:rsidRPr="00A829CE" w:rsidRDefault="002B1167" w:rsidP="001D379F">
            <w:r>
              <w:t>IP_ADDRESS</w:t>
            </w:r>
          </w:p>
        </w:tc>
        <w:tc>
          <w:tcPr>
            <w:tcW w:w="1476" w:type="dxa"/>
          </w:tcPr>
          <w:p w14:paraId="068C5AD7" w14:textId="77777777" w:rsidR="002B1167" w:rsidRPr="00A970E1" w:rsidRDefault="002B1167" w:rsidP="001D379F">
            <w:r>
              <w:rPr>
                <w:rFonts w:hint="eastAsia"/>
              </w:rPr>
              <w:t>Varchar</w:t>
            </w:r>
            <w:r>
              <w:t xml:space="preserve"> (20)</w:t>
            </w:r>
          </w:p>
        </w:tc>
        <w:tc>
          <w:tcPr>
            <w:tcW w:w="2642" w:type="dxa"/>
          </w:tcPr>
          <w:p w14:paraId="5185AF1D" w14:textId="77777777" w:rsidR="002B1167" w:rsidRDefault="002B1167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109BD08B" w14:textId="77777777" w:rsidR="002B1167" w:rsidRDefault="002B1167" w:rsidP="001D379F">
            <w:r>
              <w:rPr>
                <w:rFonts w:hint="eastAsia"/>
              </w:rPr>
              <w:t>为空表示不限制</w:t>
            </w:r>
          </w:p>
        </w:tc>
      </w:tr>
      <w:tr w:rsidR="009E6BBA" w14:paraId="1D627578" w14:textId="77777777" w:rsidTr="001D379F">
        <w:tc>
          <w:tcPr>
            <w:tcW w:w="2347" w:type="dxa"/>
          </w:tcPr>
          <w:p w14:paraId="3B53C193" w14:textId="7F6448B3" w:rsidR="009E6BBA" w:rsidRDefault="009E6BBA" w:rsidP="001D379F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476" w:type="dxa"/>
          </w:tcPr>
          <w:p w14:paraId="17360523" w14:textId="78454AA5" w:rsidR="009E6BBA" w:rsidRDefault="009E6BBA" w:rsidP="001D379F">
            <w:r>
              <w:rPr>
                <w:rFonts w:hint="eastAsia"/>
              </w:rPr>
              <w:t>Varchar</w:t>
            </w:r>
            <w:r>
              <w:t xml:space="preserve"> (32)</w:t>
            </w:r>
          </w:p>
        </w:tc>
        <w:tc>
          <w:tcPr>
            <w:tcW w:w="2642" w:type="dxa"/>
          </w:tcPr>
          <w:p w14:paraId="0E6FD64D" w14:textId="154D9567" w:rsidR="009E6BBA" w:rsidRDefault="009E6BBA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737CFF7E" w14:textId="008D5248" w:rsidR="009E6BBA" w:rsidRDefault="009E6BBA" w:rsidP="001D37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327606F5" w14:textId="77777777" w:rsidR="002B1167" w:rsidRDefault="002B1167" w:rsidP="002B1167">
      <w:pPr>
        <w:pStyle w:val="3"/>
      </w:pPr>
      <w:r>
        <w:rPr>
          <w:rFonts w:hint="eastAsia"/>
        </w:rPr>
        <w:t>证书管理表</w:t>
      </w:r>
      <w:r>
        <w:rPr>
          <w:rFonts w:hint="eastAsia"/>
        </w:rPr>
        <w:t>(</w:t>
      </w:r>
      <w:r>
        <w:t>SYSTEM_CERT)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2B1167" w14:paraId="08BFA3D4" w14:textId="77777777" w:rsidTr="001D379F">
        <w:tc>
          <w:tcPr>
            <w:tcW w:w="2347" w:type="dxa"/>
          </w:tcPr>
          <w:p w14:paraId="74F5C4AF" w14:textId="77777777" w:rsidR="002B1167" w:rsidRDefault="002B1167" w:rsidP="001D379F">
            <w:r>
              <w:rPr>
                <w:rFonts w:hint="eastAsia"/>
              </w:rPr>
              <w:t>字段名</w:t>
            </w:r>
          </w:p>
        </w:tc>
        <w:tc>
          <w:tcPr>
            <w:tcW w:w="2081" w:type="dxa"/>
          </w:tcPr>
          <w:p w14:paraId="13876C0E" w14:textId="77777777" w:rsidR="002B1167" w:rsidRDefault="002B1167" w:rsidP="001D379F">
            <w:r>
              <w:rPr>
                <w:rFonts w:hint="eastAsia"/>
              </w:rPr>
              <w:t>字段类型</w:t>
            </w:r>
          </w:p>
        </w:tc>
        <w:tc>
          <w:tcPr>
            <w:tcW w:w="2037" w:type="dxa"/>
          </w:tcPr>
          <w:p w14:paraId="4D491FF0" w14:textId="77777777" w:rsidR="002B1167" w:rsidRDefault="002B1167" w:rsidP="001D379F">
            <w:r>
              <w:rPr>
                <w:rFonts w:hint="eastAsia"/>
              </w:rPr>
              <w:t>是否为空</w:t>
            </w:r>
          </w:p>
        </w:tc>
        <w:tc>
          <w:tcPr>
            <w:tcW w:w="2057" w:type="dxa"/>
          </w:tcPr>
          <w:p w14:paraId="095B25A3" w14:textId="77777777" w:rsidR="002B1167" w:rsidRDefault="002B1167" w:rsidP="001D379F">
            <w:r>
              <w:rPr>
                <w:rFonts w:hint="eastAsia"/>
              </w:rPr>
              <w:t>字段描述</w:t>
            </w:r>
          </w:p>
        </w:tc>
      </w:tr>
      <w:tr w:rsidR="002B1167" w14:paraId="0DAD113B" w14:textId="77777777" w:rsidTr="001D379F">
        <w:tc>
          <w:tcPr>
            <w:tcW w:w="2347" w:type="dxa"/>
          </w:tcPr>
          <w:p w14:paraId="3AFCA5AD" w14:textId="77777777" w:rsidR="002B1167" w:rsidRDefault="002B1167" w:rsidP="001D379F">
            <w:r>
              <w:t>ID</w:t>
            </w:r>
          </w:p>
        </w:tc>
        <w:tc>
          <w:tcPr>
            <w:tcW w:w="2081" w:type="dxa"/>
          </w:tcPr>
          <w:p w14:paraId="096CB764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2AC42D21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43040E80" w14:textId="77777777" w:rsidR="002B1167" w:rsidRDefault="002B1167" w:rsidP="001D379F">
            <w:r>
              <w:rPr>
                <w:rFonts w:hint="eastAsia"/>
              </w:rPr>
              <w:t>主键</w:t>
            </w:r>
          </w:p>
        </w:tc>
      </w:tr>
      <w:tr w:rsidR="002B1167" w14:paraId="612332EB" w14:textId="77777777" w:rsidTr="001D379F">
        <w:tc>
          <w:tcPr>
            <w:tcW w:w="2347" w:type="dxa"/>
          </w:tcPr>
          <w:p w14:paraId="437AB7E9" w14:textId="77777777" w:rsidR="002B1167" w:rsidRDefault="002B1167" w:rsidP="001D379F">
            <w:r>
              <w:t>NUMBER</w:t>
            </w:r>
          </w:p>
        </w:tc>
        <w:tc>
          <w:tcPr>
            <w:tcW w:w="2081" w:type="dxa"/>
          </w:tcPr>
          <w:p w14:paraId="55EE3751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2ECCF7D1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084BDB28" w14:textId="77777777" w:rsidR="002B1167" w:rsidRDefault="002B1167" w:rsidP="001D379F">
            <w:r>
              <w:rPr>
                <w:rFonts w:hint="eastAsia"/>
              </w:rPr>
              <w:t>证书编号</w:t>
            </w:r>
            <w:r>
              <w:rPr>
                <w:rFonts w:hint="eastAsia"/>
              </w:rPr>
              <w:t>(</w:t>
            </w:r>
            <w:r w:rsidRPr="00444738">
              <w:t>Unique</w:t>
            </w:r>
            <w:r>
              <w:t>)</w:t>
            </w:r>
          </w:p>
        </w:tc>
      </w:tr>
      <w:tr w:rsidR="002B1167" w14:paraId="34FF7972" w14:textId="77777777" w:rsidTr="001D379F">
        <w:tc>
          <w:tcPr>
            <w:tcW w:w="2347" w:type="dxa"/>
          </w:tcPr>
          <w:p w14:paraId="1E6553B7" w14:textId="77777777" w:rsidR="002B1167" w:rsidRDefault="002B1167" w:rsidP="001D379F">
            <w:r w:rsidRPr="00A420AC">
              <w:t>PROJECT</w:t>
            </w:r>
            <w:r>
              <w:t>_ID</w:t>
            </w:r>
          </w:p>
        </w:tc>
        <w:tc>
          <w:tcPr>
            <w:tcW w:w="2081" w:type="dxa"/>
          </w:tcPr>
          <w:p w14:paraId="30494E00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07422A86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106605F6" w14:textId="77777777" w:rsidR="002B1167" w:rsidRDefault="002B1167" w:rsidP="001D379F">
            <w:r>
              <w:rPr>
                <w:rFonts w:hint="eastAsia"/>
              </w:rPr>
              <w:t>所属项目</w:t>
            </w:r>
            <w:r>
              <w:rPr>
                <w:rFonts w:hint="eastAsia"/>
              </w:rPr>
              <w:t>id</w:t>
            </w:r>
          </w:p>
        </w:tc>
      </w:tr>
      <w:tr w:rsidR="002B1167" w14:paraId="68487D80" w14:textId="77777777" w:rsidTr="001D379F">
        <w:tc>
          <w:tcPr>
            <w:tcW w:w="2347" w:type="dxa"/>
          </w:tcPr>
          <w:p w14:paraId="47E2E467" w14:textId="77777777" w:rsidR="002B1167" w:rsidRDefault="002B1167" w:rsidP="001D379F">
            <w:r>
              <w:t>APPLY_TIME</w:t>
            </w:r>
          </w:p>
        </w:tc>
        <w:tc>
          <w:tcPr>
            <w:tcW w:w="2081" w:type="dxa"/>
          </w:tcPr>
          <w:p w14:paraId="66612306" w14:textId="77777777" w:rsidR="002B1167" w:rsidRDefault="002B1167" w:rsidP="001D379F">
            <w:r w:rsidRPr="00A970E1">
              <w:t>datetime</w:t>
            </w:r>
          </w:p>
        </w:tc>
        <w:tc>
          <w:tcPr>
            <w:tcW w:w="2037" w:type="dxa"/>
          </w:tcPr>
          <w:p w14:paraId="378994B1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341A1947" w14:textId="77777777" w:rsidR="002B1167" w:rsidRDefault="002B1167" w:rsidP="001D379F">
            <w:r>
              <w:rPr>
                <w:rFonts w:hint="eastAsia"/>
              </w:rPr>
              <w:t>申请时间</w:t>
            </w:r>
          </w:p>
        </w:tc>
      </w:tr>
      <w:tr w:rsidR="002B1167" w14:paraId="3FB0F95E" w14:textId="77777777" w:rsidTr="001D379F">
        <w:tc>
          <w:tcPr>
            <w:tcW w:w="2347" w:type="dxa"/>
          </w:tcPr>
          <w:p w14:paraId="400386FE" w14:textId="77777777" w:rsidR="002B1167" w:rsidRDefault="002B1167" w:rsidP="001D379F">
            <w:r w:rsidRPr="00236180">
              <w:t>AWARD</w:t>
            </w:r>
            <w:r>
              <w:t>_TIME</w:t>
            </w:r>
          </w:p>
        </w:tc>
        <w:tc>
          <w:tcPr>
            <w:tcW w:w="2081" w:type="dxa"/>
          </w:tcPr>
          <w:p w14:paraId="625EA2E6" w14:textId="77777777" w:rsidR="002B1167" w:rsidRDefault="002B1167" w:rsidP="001D379F">
            <w:r w:rsidRPr="00A970E1">
              <w:t>datetime</w:t>
            </w:r>
          </w:p>
        </w:tc>
        <w:tc>
          <w:tcPr>
            <w:tcW w:w="2037" w:type="dxa"/>
          </w:tcPr>
          <w:p w14:paraId="639C4F95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7EA5F4E5" w14:textId="77777777" w:rsidR="002B1167" w:rsidRDefault="002B1167" w:rsidP="001D379F">
            <w:r>
              <w:rPr>
                <w:rFonts w:hint="eastAsia"/>
              </w:rPr>
              <w:t>颁发时间</w:t>
            </w:r>
          </w:p>
        </w:tc>
      </w:tr>
      <w:tr w:rsidR="002B1167" w14:paraId="2041E2CC" w14:textId="77777777" w:rsidTr="001D379F">
        <w:tc>
          <w:tcPr>
            <w:tcW w:w="2347" w:type="dxa"/>
          </w:tcPr>
          <w:p w14:paraId="035B4E83" w14:textId="77777777" w:rsidR="002B1167" w:rsidRDefault="002B1167" w:rsidP="001D379F">
            <w:r>
              <w:t>STATE</w:t>
            </w:r>
          </w:p>
        </w:tc>
        <w:tc>
          <w:tcPr>
            <w:tcW w:w="2081" w:type="dxa"/>
          </w:tcPr>
          <w:p w14:paraId="60DFB661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2)</w:t>
            </w:r>
          </w:p>
        </w:tc>
        <w:tc>
          <w:tcPr>
            <w:tcW w:w="2037" w:type="dxa"/>
          </w:tcPr>
          <w:p w14:paraId="01648953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08F4DFB7" w14:textId="77777777" w:rsidR="002B1167" w:rsidRDefault="002B1167" w:rsidP="001D379F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：启用</w:t>
            </w:r>
          </w:p>
          <w:p w14:paraId="3537298D" w14:textId="77777777" w:rsidR="002B1167" w:rsidRDefault="002B1167" w:rsidP="001D379F">
            <w:r>
              <w:t>1</w:t>
            </w:r>
            <w:r>
              <w:rPr>
                <w:rFonts w:hint="eastAsia"/>
              </w:rPr>
              <w:t>：禁用</w:t>
            </w:r>
          </w:p>
        </w:tc>
      </w:tr>
      <w:tr w:rsidR="002B1167" w14:paraId="4858B967" w14:textId="77777777" w:rsidTr="001D379F">
        <w:tc>
          <w:tcPr>
            <w:tcW w:w="2347" w:type="dxa"/>
          </w:tcPr>
          <w:p w14:paraId="1AA682C4" w14:textId="77777777" w:rsidR="002B1167" w:rsidRDefault="002B1167" w:rsidP="001D379F">
            <w:r w:rsidRPr="00F1777E">
              <w:t>BASE64X509</w:t>
            </w:r>
          </w:p>
        </w:tc>
        <w:tc>
          <w:tcPr>
            <w:tcW w:w="2081" w:type="dxa"/>
          </w:tcPr>
          <w:p w14:paraId="00F36273" w14:textId="77777777" w:rsidR="002B1167" w:rsidRDefault="002B1167" w:rsidP="001D379F">
            <w:r w:rsidRPr="00F1777E">
              <w:t>VARCHAR2(2048)</w:t>
            </w:r>
          </w:p>
        </w:tc>
        <w:tc>
          <w:tcPr>
            <w:tcW w:w="2037" w:type="dxa"/>
          </w:tcPr>
          <w:p w14:paraId="14148B51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733160BA" w14:textId="77777777" w:rsidR="002B1167" w:rsidRDefault="002B1167" w:rsidP="001D379F"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公</w:t>
            </w:r>
            <w:proofErr w:type="gramStart"/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钥</w:t>
            </w:r>
            <w:proofErr w:type="gramEnd"/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证书的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Base64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编码的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X509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格式字符串，即从浏览器导出的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Base64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编码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X509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格式的公</w:t>
            </w:r>
            <w:proofErr w:type="gramStart"/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钥</w:t>
            </w:r>
            <w:proofErr w:type="gramEnd"/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证书文件内容。</w:t>
            </w:r>
          </w:p>
        </w:tc>
      </w:tr>
    </w:tbl>
    <w:p w14:paraId="0ECD8BBF" w14:textId="77777777" w:rsidR="002B1167" w:rsidRDefault="002B1167" w:rsidP="002B1167">
      <w:pPr>
        <w:pStyle w:val="3"/>
      </w:pPr>
      <w:r>
        <w:rPr>
          <w:rFonts w:hint="eastAsia"/>
        </w:rPr>
        <w:t>合约管理表</w:t>
      </w:r>
      <w:r>
        <w:rPr>
          <w:rFonts w:hint="eastAsia"/>
        </w:rPr>
        <w:t>(</w:t>
      </w:r>
      <w:r>
        <w:t>SYSTEM_CONTRACT)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2B1167" w14:paraId="635BC528" w14:textId="77777777" w:rsidTr="001D379F">
        <w:tc>
          <w:tcPr>
            <w:tcW w:w="2347" w:type="dxa"/>
          </w:tcPr>
          <w:p w14:paraId="7E76E45E" w14:textId="77777777" w:rsidR="002B1167" w:rsidRDefault="002B1167" w:rsidP="001D379F">
            <w:r>
              <w:rPr>
                <w:rFonts w:hint="eastAsia"/>
              </w:rPr>
              <w:t>字段名</w:t>
            </w:r>
          </w:p>
        </w:tc>
        <w:tc>
          <w:tcPr>
            <w:tcW w:w="2081" w:type="dxa"/>
          </w:tcPr>
          <w:p w14:paraId="3223DD04" w14:textId="77777777" w:rsidR="002B1167" w:rsidRDefault="002B1167" w:rsidP="001D379F">
            <w:r>
              <w:rPr>
                <w:rFonts w:hint="eastAsia"/>
              </w:rPr>
              <w:t>字段类型</w:t>
            </w:r>
          </w:p>
        </w:tc>
        <w:tc>
          <w:tcPr>
            <w:tcW w:w="2037" w:type="dxa"/>
          </w:tcPr>
          <w:p w14:paraId="24E2A777" w14:textId="77777777" w:rsidR="002B1167" w:rsidRDefault="002B1167" w:rsidP="001D379F">
            <w:r>
              <w:rPr>
                <w:rFonts w:hint="eastAsia"/>
              </w:rPr>
              <w:t>是否为空</w:t>
            </w:r>
          </w:p>
        </w:tc>
        <w:tc>
          <w:tcPr>
            <w:tcW w:w="2057" w:type="dxa"/>
          </w:tcPr>
          <w:p w14:paraId="263F3EDF" w14:textId="77777777" w:rsidR="002B1167" w:rsidRDefault="002B1167" w:rsidP="001D379F">
            <w:r>
              <w:rPr>
                <w:rFonts w:hint="eastAsia"/>
              </w:rPr>
              <w:t>字段描述</w:t>
            </w:r>
          </w:p>
        </w:tc>
      </w:tr>
      <w:tr w:rsidR="002B1167" w14:paraId="7E1EFC02" w14:textId="77777777" w:rsidTr="001D379F">
        <w:tc>
          <w:tcPr>
            <w:tcW w:w="2347" w:type="dxa"/>
          </w:tcPr>
          <w:p w14:paraId="52A768B2" w14:textId="77777777" w:rsidR="002B1167" w:rsidRDefault="002B1167" w:rsidP="001D379F">
            <w:r>
              <w:t>ID</w:t>
            </w:r>
          </w:p>
        </w:tc>
        <w:tc>
          <w:tcPr>
            <w:tcW w:w="2081" w:type="dxa"/>
          </w:tcPr>
          <w:p w14:paraId="7B685458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6C78B272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6D62B0A1" w14:textId="77777777" w:rsidR="002B1167" w:rsidRDefault="002B1167" w:rsidP="001D379F">
            <w:r>
              <w:rPr>
                <w:rFonts w:hint="eastAsia"/>
              </w:rPr>
              <w:t>主键</w:t>
            </w:r>
          </w:p>
        </w:tc>
      </w:tr>
      <w:tr w:rsidR="002B1167" w14:paraId="355B6A57" w14:textId="77777777" w:rsidTr="001D379F">
        <w:tc>
          <w:tcPr>
            <w:tcW w:w="2347" w:type="dxa"/>
          </w:tcPr>
          <w:p w14:paraId="05B6CBBF" w14:textId="77777777" w:rsidR="002B1167" w:rsidRDefault="002B1167" w:rsidP="001D379F">
            <w:r>
              <w:t>NUMBER</w:t>
            </w:r>
          </w:p>
        </w:tc>
        <w:tc>
          <w:tcPr>
            <w:tcW w:w="2081" w:type="dxa"/>
          </w:tcPr>
          <w:p w14:paraId="50B30AF8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7FB8A8DA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6A32AE73" w14:textId="77777777" w:rsidR="002B1167" w:rsidRDefault="002B1167" w:rsidP="001D379F">
            <w:r>
              <w:rPr>
                <w:rFonts w:hint="eastAsia"/>
              </w:rPr>
              <w:t>合约编号</w:t>
            </w:r>
            <w:r>
              <w:rPr>
                <w:rFonts w:hint="eastAsia"/>
              </w:rPr>
              <w:t>(</w:t>
            </w:r>
            <w:r w:rsidRPr="00444738">
              <w:t>Unique</w:t>
            </w:r>
            <w:r>
              <w:t>)</w:t>
            </w:r>
          </w:p>
        </w:tc>
      </w:tr>
      <w:tr w:rsidR="002B1167" w14:paraId="459425EB" w14:textId="77777777" w:rsidTr="001D379F">
        <w:tc>
          <w:tcPr>
            <w:tcW w:w="2347" w:type="dxa"/>
          </w:tcPr>
          <w:p w14:paraId="0F0B490D" w14:textId="77777777" w:rsidR="002B1167" w:rsidRDefault="002B1167" w:rsidP="001D379F">
            <w:r w:rsidRPr="00A420AC">
              <w:t>PROJECT</w:t>
            </w:r>
            <w:r>
              <w:t>_ID</w:t>
            </w:r>
          </w:p>
        </w:tc>
        <w:tc>
          <w:tcPr>
            <w:tcW w:w="2081" w:type="dxa"/>
          </w:tcPr>
          <w:p w14:paraId="3EFE291A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377B98D2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1BA289FB" w14:textId="77777777" w:rsidR="002B1167" w:rsidRDefault="002B1167" w:rsidP="001D379F">
            <w:r>
              <w:rPr>
                <w:rFonts w:hint="eastAsia"/>
              </w:rPr>
              <w:t>所属项目</w:t>
            </w:r>
            <w:r>
              <w:rPr>
                <w:rFonts w:hint="eastAsia"/>
              </w:rPr>
              <w:t>id</w:t>
            </w:r>
          </w:p>
        </w:tc>
      </w:tr>
      <w:tr w:rsidR="002B1167" w14:paraId="07E8D52A" w14:textId="77777777" w:rsidTr="001D379F">
        <w:tc>
          <w:tcPr>
            <w:tcW w:w="2347" w:type="dxa"/>
          </w:tcPr>
          <w:p w14:paraId="5F7F8A00" w14:textId="77777777" w:rsidR="002B1167" w:rsidRDefault="002B1167" w:rsidP="001D379F">
            <w:r w:rsidRPr="00DE40E6">
              <w:t>CREATE_TIME</w:t>
            </w:r>
          </w:p>
        </w:tc>
        <w:tc>
          <w:tcPr>
            <w:tcW w:w="2081" w:type="dxa"/>
          </w:tcPr>
          <w:p w14:paraId="3ADE15D7" w14:textId="77777777" w:rsidR="002B1167" w:rsidRDefault="002B1167" w:rsidP="001D379F">
            <w:r w:rsidRPr="00A970E1">
              <w:t>datetime</w:t>
            </w:r>
          </w:p>
        </w:tc>
        <w:tc>
          <w:tcPr>
            <w:tcW w:w="2037" w:type="dxa"/>
          </w:tcPr>
          <w:p w14:paraId="74F8ABE6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02E78BBF" w14:textId="77777777" w:rsidR="002B1167" w:rsidRDefault="002B1167" w:rsidP="001D379F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  <w:tr w:rsidR="002B1167" w14:paraId="074C1639" w14:textId="77777777" w:rsidTr="001D379F">
        <w:tc>
          <w:tcPr>
            <w:tcW w:w="2347" w:type="dxa"/>
          </w:tcPr>
          <w:p w14:paraId="0A465746" w14:textId="77777777" w:rsidR="002B1167" w:rsidRDefault="002B1167" w:rsidP="001D379F">
            <w:r>
              <w:t>STATE</w:t>
            </w:r>
          </w:p>
        </w:tc>
        <w:tc>
          <w:tcPr>
            <w:tcW w:w="2081" w:type="dxa"/>
          </w:tcPr>
          <w:p w14:paraId="478EC693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2)</w:t>
            </w:r>
          </w:p>
        </w:tc>
        <w:tc>
          <w:tcPr>
            <w:tcW w:w="2037" w:type="dxa"/>
          </w:tcPr>
          <w:p w14:paraId="4B64E227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7844C290" w14:textId="77777777" w:rsidR="002B1167" w:rsidRDefault="002B1167" w:rsidP="001D379F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：启用</w:t>
            </w:r>
          </w:p>
          <w:p w14:paraId="00E90AB3" w14:textId="77777777" w:rsidR="002B1167" w:rsidRDefault="002B1167" w:rsidP="001D379F">
            <w:r>
              <w:t>1</w:t>
            </w:r>
            <w:r>
              <w:rPr>
                <w:rFonts w:hint="eastAsia"/>
              </w:rPr>
              <w:t>：禁用</w:t>
            </w:r>
          </w:p>
        </w:tc>
      </w:tr>
      <w:tr w:rsidR="002B1167" w14:paraId="0E15F252" w14:textId="77777777" w:rsidTr="001D379F">
        <w:tc>
          <w:tcPr>
            <w:tcW w:w="2347" w:type="dxa"/>
          </w:tcPr>
          <w:p w14:paraId="0CFD4E18" w14:textId="77777777" w:rsidR="002B1167" w:rsidRDefault="002B1167" w:rsidP="001D379F">
            <w:r>
              <w:t>UNIQUE_ID</w:t>
            </w:r>
          </w:p>
        </w:tc>
        <w:tc>
          <w:tcPr>
            <w:tcW w:w="2081" w:type="dxa"/>
          </w:tcPr>
          <w:p w14:paraId="6CA9B556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50)</w:t>
            </w:r>
          </w:p>
        </w:tc>
        <w:tc>
          <w:tcPr>
            <w:tcW w:w="2037" w:type="dxa"/>
          </w:tcPr>
          <w:p w14:paraId="459E98CB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70587F3B" w14:textId="77777777" w:rsidR="002B1167" w:rsidRDefault="002B1167" w:rsidP="001D379F">
            <w:r>
              <w:rPr>
                <w:rFonts w:hint="eastAsia"/>
              </w:rPr>
              <w:t>合约文件系统的</w:t>
            </w:r>
            <w:r>
              <w:rPr>
                <w:rFonts w:hint="eastAsia"/>
              </w:rPr>
              <w:t>id</w:t>
            </w:r>
          </w:p>
        </w:tc>
      </w:tr>
      <w:tr w:rsidR="002B1167" w14:paraId="41C762F2" w14:textId="77777777" w:rsidTr="001D379F">
        <w:tc>
          <w:tcPr>
            <w:tcW w:w="2347" w:type="dxa"/>
          </w:tcPr>
          <w:p w14:paraId="7AFDFF3D" w14:textId="77777777" w:rsidR="002B1167" w:rsidRDefault="002B1167" w:rsidP="001D379F">
            <w:r>
              <w:t>NAME</w:t>
            </w:r>
          </w:p>
        </w:tc>
        <w:tc>
          <w:tcPr>
            <w:tcW w:w="2081" w:type="dxa"/>
          </w:tcPr>
          <w:p w14:paraId="7D35C3FD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20)</w:t>
            </w:r>
          </w:p>
        </w:tc>
        <w:tc>
          <w:tcPr>
            <w:tcW w:w="2037" w:type="dxa"/>
          </w:tcPr>
          <w:p w14:paraId="12ACB26E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0645E0A2" w14:textId="77777777" w:rsidR="002B1167" w:rsidRDefault="002B1167" w:rsidP="001D379F">
            <w:r>
              <w:rPr>
                <w:rFonts w:hint="eastAsia"/>
              </w:rPr>
              <w:t>合约名称</w:t>
            </w:r>
          </w:p>
        </w:tc>
      </w:tr>
      <w:tr w:rsidR="002B1167" w14:paraId="68485302" w14:textId="77777777" w:rsidTr="001D379F">
        <w:tc>
          <w:tcPr>
            <w:tcW w:w="2347" w:type="dxa"/>
          </w:tcPr>
          <w:p w14:paraId="192BAB51" w14:textId="77777777" w:rsidR="002B1167" w:rsidRPr="008A6A21" w:rsidRDefault="002B1167" w:rsidP="001D379F">
            <w:r w:rsidRPr="008A6A21">
              <w:t>DESCRIPTION</w:t>
            </w:r>
          </w:p>
        </w:tc>
        <w:tc>
          <w:tcPr>
            <w:tcW w:w="2081" w:type="dxa"/>
          </w:tcPr>
          <w:p w14:paraId="3B580E41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50)</w:t>
            </w:r>
          </w:p>
        </w:tc>
        <w:tc>
          <w:tcPr>
            <w:tcW w:w="2037" w:type="dxa"/>
          </w:tcPr>
          <w:p w14:paraId="3C27A68F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582D98B6" w14:textId="77777777" w:rsidR="002B1167" w:rsidRDefault="002B1167" w:rsidP="001D379F">
            <w:r>
              <w:rPr>
                <w:rFonts w:hint="eastAsia"/>
              </w:rPr>
              <w:t>合约描述</w:t>
            </w:r>
          </w:p>
        </w:tc>
      </w:tr>
      <w:tr w:rsidR="002B1167" w14:paraId="5C160EFF" w14:textId="77777777" w:rsidTr="001D379F">
        <w:tc>
          <w:tcPr>
            <w:tcW w:w="2347" w:type="dxa"/>
          </w:tcPr>
          <w:p w14:paraId="39A56C36" w14:textId="77777777" w:rsidR="002B1167" w:rsidRPr="008A6A21" w:rsidRDefault="002B1167" w:rsidP="001D379F">
            <w:r w:rsidRPr="00165A53">
              <w:t>SERVER_VERSION</w:t>
            </w:r>
          </w:p>
        </w:tc>
        <w:tc>
          <w:tcPr>
            <w:tcW w:w="2081" w:type="dxa"/>
          </w:tcPr>
          <w:p w14:paraId="1A353075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10)</w:t>
            </w:r>
          </w:p>
        </w:tc>
        <w:tc>
          <w:tcPr>
            <w:tcW w:w="2037" w:type="dxa"/>
          </w:tcPr>
          <w:p w14:paraId="0590AE02" w14:textId="77777777" w:rsidR="002B1167" w:rsidRDefault="002B1167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1A702A5E" w14:textId="77777777" w:rsidR="002B1167" w:rsidRDefault="002B1167" w:rsidP="001D379F">
            <w:r w:rsidRPr="00165A53">
              <w:rPr>
                <w:rFonts w:hint="eastAsia"/>
              </w:rPr>
              <w:t>服务器最新版本，为空表示未部署，不为空表示只能做升级操作</w:t>
            </w:r>
          </w:p>
        </w:tc>
      </w:tr>
      <w:tr w:rsidR="002B1167" w14:paraId="0F07FAEC" w14:textId="77777777" w:rsidTr="001D379F">
        <w:tc>
          <w:tcPr>
            <w:tcW w:w="2347" w:type="dxa"/>
          </w:tcPr>
          <w:p w14:paraId="554A24FA" w14:textId="77777777" w:rsidR="002B1167" w:rsidRPr="008A6A21" w:rsidRDefault="002B1167" w:rsidP="001D379F">
            <w:r w:rsidRPr="00165A53">
              <w:t>ORG</w:t>
            </w:r>
          </w:p>
        </w:tc>
        <w:tc>
          <w:tcPr>
            <w:tcW w:w="2081" w:type="dxa"/>
          </w:tcPr>
          <w:p w14:paraId="18796A95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50)</w:t>
            </w:r>
          </w:p>
        </w:tc>
        <w:tc>
          <w:tcPr>
            <w:tcW w:w="2037" w:type="dxa"/>
          </w:tcPr>
          <w:p w14:paraId="04FA8EDB" w14:textId="77777777" w:rsidR="002B1167" w:rsidRDefault="002B1167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1B4707EE" w14:textId="77777777" w:rsidR="002B1167" w:rsidRDefault="002B1167" w:rsidP="001D379F">
            <w:r w:rsidRPr="00165A53">
              <w:rPr>
                <w:rFonts w:hint="eastAsia"/>
              </w:rPr>
              <w:t>区块链组织</w:t>
            </w:r>
          </w:p>
        </w:tc>
      </w:tr>
      <w:tr w:rsidR="002B1167" w14:paraId="39BD94BD" w14:textId="77777777" w:rsidTr="001D379F">
        <w:tc>
          <w:tcPr>
            <w:tcW w:w="2347" w:type="dxa"/>
          </w:tcPr>
          <w:p w14:paraId="4031F1D2" w14:textId="77777777" w:rsidR="002B1167" w:rsidRPr="008A6A21" w:rsidRDefault="002B1167" w:rsidP="001D379F">
            <w:r w:rsidRPr="00165A53">
              <w:t>INIT_PARAM</w:t>
            </w:r>
          </w:p>
        </w:tc>
        <w:tc>
          <w:tcPr>
            <w:tcW w:w="2081" w:type="dxa"/>
          </w:tcPr>
          <w:p w14:paraId="5716E712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255)</w:t>
            </w:r>
          </w:p>
        </w:tc>
        <w:tc>
          <w:tcPr>
            <w:tcW w:w="2037" w:type="dxa"/>
          </w:tcPr>
          <w:p w14:paraId="24AB78F4" w14:textId="77777777" w:rsidR="002B1167" w:rsidRDefault="002B1167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614BF331" w14:textId="77777777" w:rsidR="002B1167" w:rsidRDefault="002B1167" w:rsidP="001D379F">
            <w:r w:rsidRPr="00165A53">
              <w:rPr>
                <w:rFonts w:hint="eastAsia"/>
              </w:rPr>
              <w:t>初始化参数</w:t>
            </w:r>
          </w:p>
        </w:tc>
      </w:tr>
      <w:tr w:rsidR="002B1167" w14:paraId="27A116E6" w14:textId="77777777" w:rsidTr="001D379F">
        <w:tc>
          <w:tcPr>
            <w:tcW w:w="2347" w:type="dxa"/>
          </w:tcPr>
          <w:p w14:paraId="38FFECC1" w14:textId="77777777" w:rsidR="002B1167" w:rsidRPr="00165A53" w:rsidRDefault="002B1167" w:rsidP="001D379F">
            <w:r>
              <w:rPr>
                <w:rFonts w:hint="eastAsia"/>
              </w:rPr>
              <w:t>I</w:t>
            </w:r>
            <w:r>
              <w:t>NSTALL_VERSION</w:t>
            </w:r>
          </w:p>
        </w:tc>
        <w:tc>
          <w:tcPr>
            <w:tcW w:w="2081" w:type="dxa"/>
          </w:tcPr>
          <w:p w14:paraId="4D2A76A3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50)</w:t>
            </w:r>
          </w:p>
        </w:tc>
        <w:tc>
          <w:tcPr>
            <w:tcW w:w="2037" w:type="dxa"/>
          </w:tcPr>
          <w:p w14:paraId="711632D7" w14:textId="77777777" w:rsidR="002B1167" w:rsidRDefault="002B1167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7BA943F5" w14:textId="77777777" w:rsidR="002B1167" w:rsidRPr="00165A53" w:rsidRDefault="002B1167" w:rsidP="001D379F">
            <w:r>
              <w:rPr>
                <w:rFonts w:hint="eastAsia"/>
              </w:rPr>
              <w:t>安装版本号，为空表示未安装，未安装不</w:t>
            </w:r>
            <w:r>
              <w:rPr>
                <w:rFonts w:hint="eastAsia"/>
              </w:rPr>
              <w:lastRenderedPageBreak/>
              <w:t>能进行部署或升级</w:t>
            </w:r>
          </w:p>
        </w:tc>
      </w:tr>
      <w:tr w:rsidR="007A0E8B" w14:paraId="30322CF6" w14:textId="77777777" w:rsidTr="004373BC">
        <w:tc>
          <w:tcPr>
            <w:tcW w:w="2347" w:type="dxa"/>
          </w:tcPr>
          <w:p w14:paraId="03D87BC6" w14:textId="77777777" w:rsidR="007A0E8B" w:rsidRPr="002323B1" w:rsidRDefault="007A0E8B" w:rsidP="004373BC">
            <w:r w:rsidRPr="002323B1">
              <w:lastRenderedPageBreak/>
              <w:t>A</w:t>
            </w:r>
            <w:r>
              <w:t>BBREVIATION</w:t>
            </w:r>
          </w:p>
        </w:tc>
        <w:tc>
          <w:tcPr>
            <w:tcW w:w="2081" w:type="dxa"/>
          </w:tcPr>
          <w:p w14:paraId="231111DB" w14:textId="77777777" w:rsidR="007A0E8B" w:rsidRDefault="007A0E8B" w:rsidP="004373BC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37" w:type="dxa"/>
          </w:tcPr>
          <w:p w14:paraId="60E6B781" w14:textId="77777777" w:rsidR="007A0E8B" w:rsidRDefault="007A0E8B" w:rsidP="004373BC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0E1AAB81" w14:textId="77777777" w:rsidR="007A0E8B" w:rsidRDefault="007A0E8B" w:rsidP="004373BC">
            <w:r>
              <w:rPr>
                <w:rFonts w:hint="eastAsia"/>
              </w:rPr>
              <w:t>中文简称</w:t>
            </w:r>
          </w:p>
        </w:tc>
      </w:tr>
    </w:tbl>
    <w:p w14:paraId="69F849FF" w14:textId="77777777" w:rsidR="002B1167" w:rsidRDefault="002B1167" w:rsidP="002B1167">
      <w:pPr>
        <w:pStyle w:val="3"/>
      </w:pPr>
      <w:r>
        <w:rPr>
          <w:rFonts w:hint="eastAsia"/>
        </w:rPr>
        <w:t>合约历史版本表</w:t>
      </w:r>
      <w:r>
        <w:rPr>
          <w:rFonts w:hint="eastAsia"/>
        </w:rPr>
        <w:t>(</w:t>
      </w:r>
      <w:r>
        <w:t>SYSTEM_CONTRACT_HISTORY)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2B1167" w14:paraId="7FB53A22" w14:textId="77777777" w:rsidTr="001D379F">
        <w:tc>
          <w:tcPr>
            <w:tcW w:w="2347" w:type="dxa"/>
          </w:tcPr>
          <w:p w14:paraId="753BB0AC" w14:textId="77777777" w:rsidR="002B1167" w:rsidRDefault="002B1167" w:rsidP="001D379F">
            <w:r>
              <w:rPr>
                <w:rFonts w:hint="eastAsia"/>
              </w:rPr>
              <w:t>字段名</w:t>
            </w:r>
          </w:p>
        </w:tc>
        <w:tc>
          <w:tcPr>
            <w:tcW w:w="2081" w:type="dxa"/>
          </w:tcPr>
          <w:p w14:paraId="0DF5AC0D" w14:textId="77777777" w:rsidR="002B1167" w:rsidRDefault="002B1167" w:rsidP="001D379F">
            <w:r>
              <w:rPr>
                <w:rFonts w:hint="eastAsia"/>
              </w:rPr>
              <w:t>字段类型</w:t>
            </w:r>
          </w:p>
        </w:tc>
        <w:tc>
          <w:tcPr>
            <w:tcW w:w="2037" w:type="dxa"/>
          </w:tcPr>
          <w:p w14:paraId="24D6220D" w14:textId="77777777" w:rsidR="002B1167" w:rsidRDefault="002B1167" w:rsidP="001D379F">
            <w:r>
              <w:rPr>
                <w:rFonts w:hint="eastAsia"/>
              </w:rPr>
              <w:t>是否为空</w:t>
            </w:r>
          </w:p>
        </w:tc>
        <w:tc>
          <w:tcPr>
            <w:tcW w:w="2057" w:type="dxa"/>
          </w:tcPr>
          <w:p w14:paraId="45E51075" w14:textId="77777777" w:rsidR="002B1167" w:rsidRDefault="002B1167" w:rsidP="001D379F">
            <w:r>
              <w:rPr>
                <w:rFonts w:hint="eastAsia"/>
              </w:rPr>
              <w:t>字段描述</w:t>
            </w:r>
          </w:p>
        </w:tc>
      </w:tr>
      <w:tr w:rsidR="002B1167" w14:paraId="290DBEE4" w14:textId="77777777" w:rsidTr="001D379F">
        <w:tc>
          <w:tcPr>
            <w:tcW w:w="2347" w:type="dxa"/>
          </w:tcPr>
          <w:p w14:paraId="66841E30" w14:textId="77777777" w:rsidR="002B1167" w:rsidRDefault="002B1167" w:rsidP="001D379F">
            <w:r>
              <w:t>ID</w:t>
            </w:r>
          </w:p>
        </w:tc>
        <w:tc>
          <w:tcPr>
            <w:tcW w:w="2081" w:type="dxa"/>
          </w:tcPr>
          <w:p w14:paraId="758710BE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599A4C26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0F6822DA" w14:textId="77777777" w:rsidR="002B1167" w:rsidRDefault="002B1167" w:rsidP="001D379F">
            <w:r>
              <w:rPr>
                <w:rFonts w:hint="eastAsia"/>
              </w:rPr>
              <w:t>主键</w:t>
            </w:r>
          </w:p>
        </w:tc>
      </w:tr>
      <w:tr w:rsidR="002B1167" w14:paraId="1CBDED7A" w14:textId="77777777" w:rsidTr="001D379F">
        <w:tc>
          <w:tcPr>
            <w:tcW w:w="2347" w:type="dxa"/>
          </w:tcPr>
          <w:p w14:paraId="0F61056D" w14:textId="77777777" w:rsidR="002B1167" w:rsidRDefault="002B1167" w:rsidP="001D379F">
            <w:r>
              <w:t>CONTRACT_ID</w:t>
            </w:r>
          </w:p>
        </w:tc>
        <w:tc>
          <w:tcPr>
            <w:tcW w:w="2081" w:type="dxa"/>
          </w:tcPr>
          <w:p w14:paraId="1819DCD9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333A37CA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5B7B1ABF" w14:textId="77777777" w:rsidR="002B1167" w:rsidRDefault="002B1167" w:rsidP="001D379F">
            <w:r>
              <w:rPr>
                <w:rFonts w:hint="eastAsia"/>
              </w:rPr>
              <w:t>合约主键</w:t>
            </w:r>
          </w:p>
        </w:tc>
      </w:tr>
      <w:tr w:rsidR="002B1167" w14:paraId="095528E6" w14:textId="77777777" w:rsidTr="001D379F">
        <w:tc>
          <w:tcPr>
            <w:tcW w:w="2347" w:type="dxa"/>
          </w:tcPr>
          <w:p w14:paraId="3D4C1DDD" w14:textId="77777777" w:rsidR="002B1167" w:rsidRDefault="002B1167" w:rsidP="001D379F">
            <w:r w:rsidRPr="00A420AC">
              <w:t>PROJECT</w:t>
            </w:r>
            <w:r>
              <w:t>_ID</w:t>
            </w:r>
          </w:p>
        </w:tc>
        <w:tc>
          <w:tcPr>
            <w:tcW w:w="2081" w:type="dxa"/>
          </w:tcPr>
          <w:p w14:paraId="2C227822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416789D1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3C1EEC1F" w14:textId="77777777" w:rsidR="002B1167" w:rsidRDefault="002B1167" w:rsidP="001D379F">
            <w:r>
              <w:rPr>
                <w:rFonts w:hint="eastAsia"/>
              </w:rPr>
              <w:t>所属项目</w:t>
            </w:r>
            <w:r>
              <w:rPr>
                <w:rFonts w:hint="eastAsia"/>
              </w:rPr>
              <w:t>id</w:t>
            </w:r>
          </w:p>
        </w:tc>
      </w:tr>
      <w:tr w:rsidR="002B1167" w14:paraId="254541D0" w14:textId="77777777" w:rsidTr="001D379F">
        <w:tc>
          <w:tcPr>
            <w:tcW w:w="2347" w:type="dxa"/>
          </w:tcPr>
          <w:p w14:paraId="230EA58C" w14:textId="77777777" w:rsidR="002B1167" w:rsidRDefault="002B1167" w:rsidP="001D379F">
            <w:r w:rsidRPr="00DE40E6">
              <w:t>CREATE_TIME</w:t>
            </w:r>
          </w:p>
        </w:tc>
        <w:tc>
          <w:tcPr>
            <w:tcW w:w="2081" w:type="dxa"/>
          </w:tcPr>
          <w:p w14:paraId="03F1A2DC" w14:textId="77777777" w:rsidR="002B1167" w:rsidRDefault="002B1167" w:rsidP="001D379F">
            <w:r w:rsidRPr="00A970E1">
              <w:t>datetime</w:t>
            </w:r>
          </w:p>
        </w:tc>
        <w:tc>
          <w:tcPr>
            <w:tcW w:w="2037" w:type="dxa"/>
          </w:tcPr>
          <w:p w14:paraId="680191D5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1F449643" w14:textId="77777777" w:rsidR="002B1167" w:rsidRDefault="002B1167" w:rsidP="001D379F">
            <w:r>
              <w:rPr>
                <w:rFonts w:hint="eastAsia"/>
              </w:rPr>
              <w:t>历史记录存储时间</w:t>
            </w:r>
          </w:p>
        </w:tc>
      </w:tr>
      <w:tr w:rsidR="002B1167" w14:paraId="7DAB23E5" w14:textId="77777777" w:rsidTr="001D379F">
        <w:tc>
          <w:tcPr>
            <w:tcW w:w="2347" w:type="dxa"/>
          </w:tcPr>
          <w:p w14:paraId="6CFA8840" w14:textId="77777777" w:rsidR="002B1167" w:rsidRPr="00DE40E6" w:rsidRDefault="002B1167" w:rsidP="001D379F">
            <w:r>
              <w:rPr>
                <w:rFonts w:hint="eastAsia"/>
              </w:rPr>
              <w:t>I</w:t>
            </w:r>
            <w:r>
              <w:t>NSTALL_VERSION</w:t>
            </w:r>
          </w:p>
        </w:tc>
        <w:tc>
          <w:tcPr>
            <w:tcW w:w="2081" w:type="dxa"/>
          </w:tcPr>
          <w:p w14:paraId="6249E839" w14:textId="77777777" w:rsidR="002B1167" w:rsidRPr="00A970E1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50)</w:t>
            </w:r>
          </w:p>
        </w:tc>
        <w:tc>
          <w:tcPr>
            <w:tcW w:w="2037" w:type="dxa"/>
          </w:tcPr>
          <w:p w14:paraId="485EBEFA" w14:textId="77777777" w:rsidR="002B1167" w:rsidRDefault="002B1167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75D168B7" w14:textId="77777777" w:rsidR="002B1167" w:rsidRDefault="002B1167" w:rsidP="001D379F">
            <w:r>
              <w:rPr>
                <w:rFonts w:hint="eastAsia"/>
              </w:rPr>
              <w:t>安装版本号</w:t>
            </w:r>
          </w:p>
        </w:tc>
      </w:tr>
      <w:tr w:rsidR="002B1167" w14:paraId="5DF0DB8B" w14:textId="77777777" w:rsidTr="001D379F">
        <w:tc>
          <w:tcPr>
            <w:tcW w:w="2347" w:type="dxa"/>
          </w:tcPr>
          <w:p w14:paraId="298D0C4B" w14:textId="77777777" w:rsidR="002B1167" w:rsidRPr="00DE40E6" w:rsidRDefault="002B1167" w:rsidP="001D379F">
            <w:r w:rsidRPr="00165A53">
              <w:t>SERVER_VERSION</w:t>
            </w:r>
          </w:p>
        </w:tc>
        <w:tc>
          <w:tcPr>
            <w:tcW w:w="2081" w:type="dxa"/>
          </w:tcPr>
          <w:p w14:paraId="231D55B7" w14:textId="77777777" w:rsidR="002B1167" w:rsidRPr="00A970E1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376E175C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15830203" w14:textId="77777777" w:rsidR="002B1167" w:rsidRDefault="002B1167" w:rsidP="001D379F">
            <w:r>
              <w:rPr>
                <w:rFonts w:hint="eastAsia"/>
              </w:rPr>
              <w:t>历史版本</w:t>
            </w:r>
          </w:p>
        </w:tc>
      </w:tr>
      <w:tr w:rsidR="002B1167" w14:paraId="17A0882B" w14:textId="77777777" w:rsidTr="001D379F">
        <w:tc>
          <w:tcPr>
            <w:tcW w:w="2347" w:type="dxa"/>
          </w:tcPr>
          <w:p w14:paraId="7C235502" w14:textId="77777777" w:rsidR="002B1167" w:rsidRDefault="002B1167" w:rsidP="001D379F">
            <w:r>
              <w:t>UNIQUE_ID</w:t>
            </w:r>
          </w:p>
        </w:tc>
        <w:tc>
          <w:tcPr>
            <w:tcW w:w="2081" w:type="dxa"/>
          </w:tcPr>
          <w:p w14:paraId="7281350B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50)</w:t>
            </w:r>
          </w:p>
        </w:tc>
        <w:tc>
          <w:tcPr>
            <w:tcW w:w="2037" w:type="dxa"/>
          </w:tcPr>
          <w:p w14:paraId="61DCE8FF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72E35E2B" w14:textId="77777777" w:rsidR="002B1167" w:rsidRDefault="002B1167" w:rsidP="001D379F">
            <w:r>
              <w:rPr>
                <w:rFonts w:hint="eastAsia"/>
              </w:rPr>
              <w:t>合约文件系统的</w:t>
            </w:r>
            <w:r>
              <w:rPr>
                <w:rFonts w:hint="eastAsia"/>
              </w:rPr>
              <w:t>id</w:t>
            </w:r>
          </w:p>
        </w:tc>
      </w:tr>
    </w:tbl>
    <w:p w14:paraId="04948682" w14:textId="77777777" w:rsidR="002B1167" w:rsidRPr="00316935" w:rsidRDefault="002B1167" w:rsidP="002B1167"/>
    <w:p w14:paraId="50F8D522" w14:textId="77777777" w:rsidR="002B1167" w:rsidRDefault="002B1167" w:rsidP="002B1167">
      <w:pPr>
        <w:pStyle w:val="3"/>
      </w:pPr>
      <w:r>
        <w:rPr>
          <w:rFonts w:hint="eastAsia"/>
        </w:rPr>
        <w:t>日志管理表</w:t>
      </w:r>
      <w:r>
        <w:rPr>
          <w:rFonts w:hint="eastAsia"/>
        </w:rPr>
        <w:t>(</w:t>
      </w:r>
      <w:r>
        <w:t>SYSTEM_</w:t>
      </w:r>
      <w:r w:rsidRPr="005B388D">
        <w:t>JOURNAL</w:t>
      </w:r>
      <w:r>
        <w:t>)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2B1167" w14:paraId="3BD41218" w14:textId="77777777" w:rsidTr="001D379F">
        <w:tc>
          <w:tcPr>
            <w:tcW w:w="2347" w:type="dxa"/>
          </w:tcPr>
          <w:p w14:paraId="7515641F" w14:textId="77777777" w:rsidR="002B1167" w:rsidRDefault="002B1167" w:rsidP="001D379F">
            <w:r>
              <w:rPr>
                <w:rFonts w:hint="eastAsia"/>
              </w:rPr>
              <w:t>字段名</w:t>
            </w:r>
          </w:p>
        </w:tc>
        <w:tc>
          <w:tcPr>
            <w:tcW w:w="2081" w:type="dxa"/>
          </w:tcPr>
          <w:p w14:paraId="50AEF33F" w14:textId="77777777" w:rsidR="002B1167" w:rsidRDefault="002B1167" w:rsidP="001D379F">
            <w:r>
              <w:rPr>
                <w:rFonts w:hint="eastAsia"/>
              </w:rPr>
              <w:t>字段类型</w:t>
            </w:r>
          </w:p>
        </w:tc>
        <w:tc>
          <w:tcPr>
            <w:tcW w:w="2037" w:type="dxa"/>
          </w:tcPr>
          <w:p w14:paraId="62B686A2" w14:textId="77777777" w:rsidR="002B1167" w:rsidRDefault="002B1167" w:rsidP="001D379F">
            <w:r>
              <w:rPr>
                <w:rFonts w:hint="eastAsia"/>
              </w:rPr>
              <w:t>是否为空</w:t>
            </w:r>
          </w:p>
        </w:tc>
        <w:tc>
          <w:tcPr>
            <w:tcW w:w="2057" w:type="dxa"/>
          </w:tcPr>
          <w:p w14:paraId="0F57F163" w14:textId="77777777" w:rsidR="002B1167" w:rsidRDefault="002B1167" w:rsidP="001D379F">
            <w:r>
              <w:rPr>
                <w:rFonts w:hint="eastAsia"/>
              </w:rPr>
              <w:t>字段描述</w:t>
            </w:r>
          </w:p>
        </w:tc>
      </w:tr>
      <w:tr w:rsidR="002B1167" w14:paraId="0BD28F0C" w14:textId="77777777" w:rsidTr="001D379F">
        <w:tc>
          <w:tcPr>
            <w:tcW w:w="2347" w:type="dxa"/>
          </w:tcPr>
          <w:p w14:paraId="51C70639" w14:textId="77777777" w:rsidR="002B1167" w:rsidRDefault="002B1167" w:rsidP="001D379F">
            <w:r>
              <w:t>ID</w:t>
            </w:r>
          </w:p>
        </w:tc>
        <w:tc>
          <w:tcPr>
            <w:tcW w:w="2081" w:type="dxa"/>
          </w:tcPr>
          <w:p w14:paraId="5B469AF0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3EB2C80C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6BB14C8C" w14:textId="77777777" w:rsidR="002B1167" w:rsidRDefault="002B1167" w:rsidP="001D379F">
            <w:r>
              <w:rPr>
                <w:rFonts w:hint="eastAsia"/>
              </w:rPr>
              <w:t>主键</w:t>
            </w:r>
          </w:p>
        </w:tc>
      </w:tr>
      <w:tr w:rsidR="002B1167" w14:paraId="706397D3" w14:textId="77777777" w:rsidTr="001D379F">
        <w:tc>
          <w:tcPr>
            <w:tcW w:w="2347" w:type="dxa"/>
          </w:tcPr>
          <w:p w14:paraId="27C68053" w14:textId="77777777" w:rsidR="002B1167" w:rsidRDefault="002B1167" w:rsidP="001D379F">
            <w:r>
              <w:t>OPERATE_TIME</w:t>
            </w:r>
          </w:p>
        </w:tc>
        <w:tc>
          <w:tcPr>
            <w:tcW w:w="2081" w:type="dxa"/>
          </w:tcPr>
          <w:p w14:paraId="0535B624" w14:textId="77777777" w:rsidR="002B1167" w:rsidRDefault="002B1167" w:rsidP="001D379F">
            <w:r w:rsidRPr="00A970E1">
              <w:t>datetime</w:t>
            </w:r>
          </w:p>
        </w:tc>
        <w:tc>
          <w:tcPr>
            <w:tcW w:w="2037" w:type="dxa"/>
          </w:tcPr>
          <w:p w14:paraId="78992937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26CF0E48" w14:textId="77777777" w:rsidR="002B1167" w:rsidRDefault="002B1167" w:rsidP="001D379F">
            <w:r>
              <w:rPr>
                <w:rFonts w:hint="eastAsia"/>
              </w:rPr>
              <w:t>操作日期</w:t>
            </w:r>
          </w:p>
        </w:tc>
      </w:tr>
      <w:tr w:rsidR="002B1167" w14:paraId="0BE4A134" w14:textId="77777777" w:rsidTr="001D379F">
        <w:tc>
          <w:tcPr>
            <w:tcW w:w="2347" w:type="dxa"/>
          </w:tcPr>
          <w:p w14:paraId="37C47848" w14:textId="77777777" w:rsidR="002B1167" w:rsidRDefault="002B1167" w:rsidP="001D379F">
            <w:r>
              <w:t>TYPE</w:t>
            </w:r>
          </w:p>
        </w:tc>
        <w:tc>
          <w:tcPr>
            <w:tcW w:w="2081" w:type="dxa"/>
          </w:tcPr>
          <w:p w14:paraId="07473B1A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52B2F8DC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3701F467" w14:textId="77777777" w:rsidR="002B1167" w:rsidRDefault="002B1167" w:rsidP="001D379F">
            <w:r>
              <w:rPr>
                <w:rFonts w:hint="eastAsia"/>
              </w:rPr>
              <w:t>日志类型</w:t>
            </w:r>
          </w:p>
          <w:p w14:paraId="6109DD25" w14:textId="77777777" w:rsidR="002B1167" w:rsidRDefault="002B1167" w:rsidP="001D379F"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：登录类型</w:t>
            </w:r>
          </w:p>
          <w:p w14:paraId="5275CA74" w14:textId="77777777" w:rsidR="002B1167" w:rsidRDefault="002B1167" w:rsidP="001D379F">
            <w:r>
              <w:rPr>
                <w:rFonts w:hint="eastAsia"/>
              </w:rPr>
              <w:t>business</w:t>
            </w:r>
            <w:r>
              <w:rPr>
                <w:rFonts w:hint="eastAsia"/>
              </w:rPr>
              <w:t>：业务类型</w:t>
            </w:r>
          </w:p>
        </w:tc>
      </w:tr>
      <w:tr w:rsidR="002B1167" w14:paraId="08CDC75B" w14:textId="77777777" w:rsidTr="001D379F">
        <w:tc>
          <w:tcPr>
            <w:tcW w:w="2347" w:type="dxa"/>
          </w:tcPr>
          <w:p w14:paraId="5D09124B" w14:textId="77777777" w:rsidR="002B1167" w:rsidRDefault="002B1167" w:rsidP="001D379F">
            <w:r w:rsidRPr="00F038F5">
              <w:t>CONTENT</w:t>
            </w:r>
          </w:p>
        </w:tc>
        <w:tc>
          <w:tcPr>
            <w:tcW w:w="2081" w:type="dxa"/>
          </w:tcPr>
          <w:p w14:paraId="400FAF3F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34C2E239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336D727C" w14:textId="77777777" w:rsidR="002B1167" w:rsidRDefault="002B1167" w:rsidP="001D379F">
            <w:r>
              <w:rPr>
                <w:rFonts w:hint="eastAsia"/>
              </w:rPr>
              <w:t>日志内容</w:t>
            </w:r>
          </w:p>
        </w:tc>
      </w:tr>
      <w:tr w:rsidR="002B1167" w14:paraId="0F054B0E" w14:textId="77777777" w:rsidTr="001D379F">
        <w:tc>
          <w:tcPr>
            <w:tcW w:w="2347" w:type="dxa"/>
          </w:tcPr>
          <w:p w14:paraId="5965AC66" w14:textId="77777777" w:rsidR="002B1167" w:rsidRDefault="002B1167" w:rsidP="001D379F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2081" w:type="dxa"/>
          </w:tcPr>
          <w:p w14:paraId="2C93A3B1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36FB8096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6980D8AD" w14:textId="77777777" w:rsidR="002B1167" w:rsidRDefault="002B1167" w:rsidP="001D37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B1167" w14:paraId="14C95D82" w14:textId="77777777" w:rsidTr="001D379F">
        <w:tc>
          <w:tcPr>
            <w:tcW w:w="2347" w:type="dxa"/>
          </w:tcPr>
          <w:p w14:paraId="591D0245" w14:textId="77777777" w:rsidR="002B1167" w:rsidRDefault="002B1167" w:rsidP="001D379F">
            <w:r w:rsidRPr="00F038F5">
              <w:t>SOURCE</w:t>
            </w:r>
            <w:r>
              <w:t>_IP</w:t>
            </w:r>
          </w:p>
        </w:tc>
        <w:tc>
          <w:tcPr>
            <w:tcW w:w="2081" w:type="dxa"/>
          </w:tcPr>
          <w:p w14:paraId="48ECF505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50)</w:t>
            </w:r>
          </w:p>
        </w:tc>
        <w:tc>
          <w:tcPr>
            <w:tcW w:w="2037" w:type="dxa"/>
          </w:tcPr>
          <w:p w14:paraId="4580A67E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73801C44" w14:textId="77777777" w:rsidR="002B1167" w:rsidRDefault="002B1167" w:rsidP="001D379F">
            <w:r>
              <w:rPr>
                <w:rFonts w:hint="eastAsia"/>
              </w:rPr>
              <w:t>来源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2B1167" w14:paraId="21B28BFB" w14:textId="77777777" w:rsidTr="001D379F">
        <w:tc>
          <w:tcPr>
            <w:tcW w:w="2347" w:type="dxa"/>
          </w:tcPr>
          <w:p w14:paraId="0C1500FF" w14:textId="77777777" w:rsidR="002B1167" w:rsidRDefault="002B1167" w:rsidP="001D379F">
            <w:r>
              <w:t>OPERATE_STATE</w:t>
            </w:r>
          </w:p>
        </w:tc>
        <w:tc>
          <w:tcPr>
            <w:tcW w:w="2081" w:type="dxa"/>
          </w:tcPr>
          <w:p w14:paraId="1CD3F607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20)</w:t>
            </w:r>
          </w:p>
        </w:tc>
        <w:tc>
          <w:tcPr>
            <w:tcW w:w="2037" w:type="dxa"/>
          </w:tcPr>
          <w:p w14:paraId="0A9237A6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266D8B43" w14:textId="77777777" w:rsidR="002B1167" w:rsidRDefault="002B1167" w:rsidP="001D379F">
            <w:r>
              <w:rPr>
                <w:rFonts w:hint="eastAsia"/>
              </w:rPr>
              <w:t>操作状态</w:t>
            </w:r>
          </w:p>
          <w:p w14:paraId="53844668" w14:textId="77777777" w:rsidR="002B1167" w:rsidRDefault="002B1167" w:rsidP="001D379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14:paraId="148DDF0C" w14:textId="77777777" w:rsidR="002B1167" w:rsidRDefault="002B1167" w:rsidP="001D379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</w:tbl>
    <w:p w14:paraId="59B0CDA3" w14:textId="77777777" w:rsidR="002B1167" w:rsidRDefault="002B1167" w:rsidP="002B1167">
      <w:pPr>
        <w:pStyle w:val="3"/>
      </w:pPr>
      <w:r>
        <w:rPr>
          <w:rFonts w:hint="eastAsia"/>
        </w:rPr>
        <w:t>模板管理表</w:t>
      </w:r>
      <w:r>
        <w:rPr>
          <w:rFonts w:hint="eastAsia"/>
        </w:rPr>
        <w:t>(</w:t>
      </w:r>
      <w:r>
        <w:t>SYSTEM_TEMPLATE)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2B1167" w14:paraId="062E15EC" w14:textId="77777777" w:rsidTr="001D379F">
        <w:tc>
          <w:tcPr>
            <w:tcW w:w="2347" w:type="dxa"/>
          </w:tcPr>
          <w:p w14:paraId="6ECDBB8E" w14:textId="77777777" w:rsidR="002B1167" w:rsidRDefault="002B1167" w:rsidP="001D379F">
            <w:r>
              <w:rPr>
                <w:rFonts w:hint="eastAsia"/>
              </w:rPr>
              <w:t>字段名</w:t>
            </w:r>
          </w:p>
        </w:tc>
        <w:tc>
          <w:tcPr>
            <w:tcW w:w="2081" w:type="dxa"/>
          </w:tcPr>
          <w:p w14:paraId="65A13284" w14:textId="77777777" w:rsidR="002B1167" w:rsidRDefault="002B1167" w:rsidP="001D379F">
            <w:r>
              <w:rPr>
                <w:rFonts w:hint="eastAsia"/>
              </w:rPr>
              <w:t>字段类型</w:t>
            </w:r>
          </w:p>
        </w:tc>
        <w:tc>
          <w:tcPr>
            <w:tcW w:w="2037" w:type="dxa"/>
          </w:tcPr>
          <w:p w14:paraId="741BDC93" w14:textId="77777777" w:rsidR="002B1167" w:rsidRDefault="002B1167" w:rsidP="001D379F">
            <w:r>
              <w:rPr>
                <w:rFonts w:hint="eastAsia"/>
              </w:rPr>
              <w:t>是否为空</w:t>
            </w:r>
          </w:p>
        </w:tc>
        <w:tc>
          <w:tcPr>
            <w:tcW w:w="2057" w:type="dxa"/>
          </w:tcPr>
          <w:p w14:paraId="6BE9DF72" w14:textId="77777777" w:rsidR="002B1167" w:rsidRDefault="002B1167" w:rsidP="001D379F">
            <w:r>
              <w:rPr>
                <w:rFonts w:hint="eastAsia"/>
              </w:rPr>
              <w:t>字段描述</w:t>
            </w:r>
          </w:p>
        </w:tc>
      </w:tr>
      <w:tr w:rsidR="002B1167" w14:paraId="21C03604" w14:textId="77777777" w:rsidTr="001D379F">
        <w:tc>
          <w:tcPr>
            <w:tcW w:w="2347" w:type="dxa"/>
          </w:tcPr>
          <w:p w14:paraId="310BBBCD" w14:textId="77777777" w:rsidR="002B1167" w:rsidRDefault="002B1167" w:rsidP="001D379F">
            <w:r>
              <w:t>ID</w:t>
            </w:r>
          </w:p>
        </w:tc>
        <w:tc>
          <w:tcPr>
            <w:tcW w:w="2081" w:type="dxa"/>
          </w:tcPr>
          <w:p w14:paraId="2A3082BD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22144948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7F4C009B" w14:textId="77777777" w:rsidR="002B1167" w:rsidRDefault="002B1167" w:rsidP="001D379F">
            <w:r>
              <w:rPr>
                <w:rFonts w:hint="eastAsia"/>
              </w:rPr>
              <w:t>主键</w:t>
            </w:r>
          </w:p>
        </w:tc>
      </w:tr>
      <w:tr w:rsidR="002B1167" w14:paraId="5DFD7D43" w14:textId="77777777" w:rsidTr="001D379F">
        <w:tc>
          <w:tcPr>
            <w:tcW w:w="2347" w:type="dxa"/>
          </w:tcPr>
          <w:p w14:paraId="65E50D18" w14:textId="77777777" w:rsidR="002B1167" w:rsidRDefault="002B1167" w:rsidP="001D379F">
            <w:r>
              <w:t>NUMBER</w:t>
            </w:r>
          </w:p>
        </w:tc>
        <w:tc>
          <w:tcPr>
            <w:tcW w:w="2081" w:type="dxa"/>
          </w:tcPr>
          <w:p w14:paraId="1F34432A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330155E2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55489EB6" w14:textId="77777777" w:rsidR="002B1167" w:rsidRDefault="002B1167" w:rsidP="001D379F">
            <w:r>
              <w:rPr>
                <w:rFonts w:hint="eastAsia"/>
              </w:rPr>
              <w:t>模板编号</w:t>
            </w:r>
            <w:r>
              <w:rPr>
                <w:rFonts w:hint="eastAsia"/>
              </w:rPr>
              <w:t>(</w:t>
            </w:r>
            <w:r w:rsidRPr="00444738">
              <w:t>Unique</w:t>
            </w:r>
            <w:r>
              <w:t>)</w:t>
            </w:r>
          </w:p>
        </w:tc>
      </w:tr>
      <w:tr w:rsidR="002B1167" w14:paraId="02A093AE" w14:textId="77777777" w:rsidTr="001D379F">
        <w:tc>
          <w:tcPr>
            <w:tcW w:w="2347" w:type="dxa"/>
          </w:tcPr>
          <w:p w14:paraId="60BB68AD" w14:textId="77777777" w:rsidR="002B1167" w:rsidRDefault="002B1167" w:rsidP="001D379F">
            <w:r w:rsidRPr="00DE40E6">
              <w:t>CREATE_TIME</w:t>
            </w:r>
          </w:p>
        </w:tc>
        <w:tc>
          <w:tcPr>
            <w:tcW w:w="2081" w:type="dxa"/>
          </w:tcPr>
          <w:p w14:paraId="10AB9FEC" w14:textId="77777777" w:rsidR="002B1167" w:rsidRDefault="002B1167" w:rsidP="001D379F">
            <w:r w:rsidRPr="00A970E1">
              <w:t>datetime</w:t>
            </w:r>
          </w:p>
        </w:tc>
        <w:tc>
          <w:tcPr>
            <w:tcW w:w="2037" w:type="dxa"/>
          </w:tcPr>
          <w:p w14:paraId="2322E9DE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0D72A7EB" w14:textId="77777777" w:rsidR="002B1167" w:rsidRDefault="002B1167" w:rsidP="001D379F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  <w:tr w:rsidR="002B1167" w14:paraId="31E2A05B" w14:textId="77777777" w:rsidTr="001D379F">
        <w:tc>
          <w:tcPr>
            <w:tcW w:w="2347" w:type="dxa"/>
          </w:tcPr>
          <w:p w14:paraId="654E1B41" w14:textId="77777777" w:rsidR="002B1167" w:rsidRDefault="002B1167" w:rsidP="001D379F">
            <w:r>
              <w:t>STATE</w:t>
            </w:r>
          </w:p>
        </w:tc>
        <w:tc>
          <w:tcPr>
            <w:tcW w:w="2081" w:type="dxa"/>
          </w:tcPr>
          <w:p w14:paraId="00786A6E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2)</w:t>
            </w:r>
          </w:p>
        </w:tc>
        <w:tc>
          <w:tcPr>
            <w:tcW w:w="2037" w:type="dxa"/>
          </w:tcPr>
          <w:p w14:paraId="2697B1F7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24930675" w14:textId="77777777" w:rsidR="002B1167" w:rsidRDefault="002B1167" w:rsidP="001D379F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：启用</w:t>
            </w:r>
          </w:p>
          <w:p w14:paraId="376B7E8C" w14:textId="77777777" w:rsidR="002B1167" w:rsidRDefault="002B1167" w:rsidP="001D379F">
            <w:r>
              <w:t>1</w:t>
            </w:r>
            <w:r>
              <w:rPr>
                <w:rFonts w:hint="eastAsia"/>
              </w:rPr>
              <w:t>：禁用</w:t>
            </w:r>
          </w:p>
        </w:tc>
      </w:tr>
      <w:tr w:rsidR="002B1167" w14:paraId="6BE3C7D7" w14:textId="77777777" w:rsidTr="001D379F">
        <w:tc>
          <w:tcPr>
            <w:tcW w:w="2347" w:type="dxa"/>
          </w:tcPr>
          <w:p w14:paraId="5E2E9CF9" w14:textId="77777777" w:rsidR="002B1167" w:rsidRDefault="002B1167" w:rsidP="001D379F">
            <w:r>
              <w:t>NAME</w:t>
            </w:r>
          </w:p>
        </w:tc>
        <w:tc>
          <w:tcPr>
            <w:tcW w:w="2081" w:type="dxa"/>
          </w:tcPr>
          <w:p w14:paraId="3D48D519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20)</w:t>
            </w:r>
          </w:p>
        </w:tc>
        <w:tc>
          <w:tcPr>
            <w:tcW w:w="2037" w:type="dxa"/>
          </w:tcPr>
          <w:p w14:paraId="2E23F55A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34884C4C" w14:textId="77777777" w:rsidR="002B1167" w:rsidRDefault="002B1167" w:rsidP="001D379F">
            <w:r>
              <w:rPr>
                <w:rFonts w:hint="eastAsia"/>
              </w:rPr>
              <w:t>模板名称</w:t>
            </w:r>
          </w:p>
        </w:tc>
      </w:tr>
      <w:tr w:rsidR="002B1167" w14:paraId="1F939DA9" w14:textId="77777777" w:rsidTr="001D379F">
        <w:tc>
          <w:tcPr>
            <w:tcW w:w="2347" w:type="dxa"/>
          </w:tcPr>
          <w:p w14:paraId="1C7660D8" w14:textId="77777777" w:rsidR="002B1167" w:rsidRPr="008A6A21" w:rsidRDefault="002B1167" w:rsidP="001D379F">
            <w:r w:rsidRPr="008A6A21">
              <w:t>DESCRIPTION</w:t>
            </w:r>
          </w:p>
        </w:tc>
        <w:tc>
          <w:tcPr>
            <w:tcW w:w="2081" w:type="dxa"/>
          </w:tcPr>
          <w:p w14:paraId="046DFAF1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200)</w:t>
            </w:r>
          </w:p>
        </w:tc>
        <w:tc>
          <w:tcPr>
            <w:tcW w:w="2037" w:type="dxa"/>
          </w:tcPr>
          <w:p w14:paraId="0A409312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6A56D0C2" w14:textId="77777777" w:rsidR="002B1167" w:rsidRDefault="002B1167" w:rsidP="001D379F">
            <w:r>
              <w:rPr>
                <w:rFonts w:hint="eastAsia"/>
              </w:rPr>
              <w:t>模板描述</w:t>
            </w:r>
          </w:p>
        </w:tc>
      </w:tr>
      <w:tr w:rsidR="002B1167" w14:paraId="2E8EA924" w14:textId="77777777" w:rsidTr="001D379F">
        <w:tc>
          <w:tcPr>
            <w:tcW w:w="2347" w:type="dxa"/>
          </w:tcPr>
          <w:p w14:paraId="7D14278B" w14:textId="77777777" w:rsidR="002B1167" w:rsidRPr="008A6A21" w:rsidRDefault="002B1167" w:rsidP="001D379F">
            <w:r>
              <w:t>UNIQUE_ID</w:t>
            </w:r>
          </w:p>
        </w:tc>
        <w:tc>
          <w:tcPr>
            <w:tcW w:w="2081" w:type="dxa"/>
          </w:tcPr>
          <w:p w14:paraId="093E06D2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50)</w:t>
            </w:r>
          </w:p>
        </w:tc>
        <w:tc>
          <w:tcPr>
            <w:tcW w:w="2037" w:type="dxa"/>
          </w:tcPr>
          <w:p w14:paraId="2B985B91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0EFD82C6" w14:textId="77777777" w:rsidR="002B1167" w:rsidRDefault="002B1167" w:rsidP="001D379F">
            <w:r>
              <w:rPr>
                <w:rFonts w:hint="eastAsia"/>
              </w:rPr>
              <w:t>模板文件系统的</w:t>
            </w:r>
            <w:r>
              <w:rPr>
                <w:rFonts w:hint="eastAsia"/>
              </w:rPr>
              <w:t>id</w:t>
            </w:r>
          </w:p>
        </w:tc>
      </w:tr>
      <w:tr w:rsidR="002B1167" w14:paraId="1BD5B4CB" w14:textId="77777777" w:rsidTr="001D379F">
        <w:tc>
          <w:tcPr>
            <w:tcW w:w="2347" w:type="dxa"/>
          </w:tcPr>
          <w:p w14:paraId="31FBA14C" w14:textId="77777777" w:rsidR="002B1167" w:rsidRDefault="002B1167" w:rsidP="001D379F">
            <w:r>
              <w:rPr>
                <w:rFonts w:hint="eastAsia"/>
              </w:rPr>
              <w:lastRenderedPageBreak/>
              <w:t>T</w:t>
            </w:r>
            <w:r>
              <w:t>YPE</w:t>
            </w:r>
          </w:p>
        </w:tc>
        <w:tc>
          <w:tcPr>
            <w:tcW w:w="2081" w:type="dxa"/>
          </w:tcPr>
          <w:p w14:paraId="1D67A492" w14:textId="77777777" w:rsidR="002B1167" w:rsidRDefault="002B1167" w:rsidP="001D379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37" w:type="dxa"/>
          </w:tcPr>
          <w:p w14:paraId="2C214537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13691019" w14:textId="77777777" w:rsidR="002B1167" w:rsidRDefault="002B1167" w:rsidP="001D379F">
            <w:r>
              <w:rPr>
                <w:rFonts w:hint="eastAsia"/>
              </w:rPr>
              <w:t>模板类型</w:t>
            </w:r>
          </w:p>
          <w:p w14:paraId="409B3CA4" w14:textId="77777777" w:rsidR="002B1167" w:rsidRDefault="002B1167" w:rsidP="001D379F">
            <w:r>
              <w:rPr>
                <w:rFonts w:hint="eastAsia"/>
              </w:rPr>
              <w:t>system</w:t>
            </w:r>
            <w:r>
              <w:rPr>
                <w:rFonts w:hint="eastAsia"/>
              </w:rPr>
              <w:t>：系统模板（不可修改）</w:t>
            </w:r>
          </w:p>
          <w:p w14:paraId="1E7223D7" w14:textId="77777777" w:rsidR="002B1167" w:rsidRDefault="002B1167" w:rsidP="001D379F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：用户模板（可修改）</w:t>
            </w:r>
          </w:p>
        </w:tc>
      </w:tr>
      <w:tr w:rsidR="007A0E8B" w14:paraId="68BCF050" w14:textId="77777777" w:rsidTr="001D379F">
        <w:tc>
          <w:tcPr>
            <w:tcW w:w="2347" w:type="dxa"/>
          </w:tcPr>
          <w:p w14:paraId="69C0329C" w14:textId="56F67B39" w:rsidR="007A0E8B" w:rsidRPr="007A0E8B" w:rsidRDefault="002A63CB" w:rsidP="001D379F">
            <w:r>
              <w:t>USER_ID</w:t>
            </w:r>
          </w:p>
        </w:tc>
        <w:tc>
          <w:tcPr>
            <w:tcW w:w="2081" w:type="dxa"/>
          </w:tcPr>
          <w:p w14:paraId="0D627E71" w14:textId="23429FFB" w:rsidR="007A0E8B" w:rsidRDefault="007A0E8B" w:rsidP="001D379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2A63CB">
              <w:t>32</w:t>
            </w:r>
            <w:r>
              <w:t>)</w:t>
            </w:r>
          </w:p>
        </w:tc>
        <w:tc>
          <w:tcPr>
            <w:tcW w:w="2037" w:type="dxa"/>
          </w:tcPr>
          <w:p w14:paraId="16995A85" w14:textId="688D8DD6" w:rsidR="007A0E8B" w:rsidRDefault="007A0E8B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14324CE7" w14:textId="7E68EB63" w:rsidR="007A0E8B" w:rsidRDefault="002A63CB" w:rsidP="001D37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A6633" w14:paraId="64526C8F" w14:textId="77777777" w:rsidTr="001D379F">
        <w:tc>
          <w:tcPr>
            <w:tcW w:w="2347" w:type="dxa"/>
          </w:tcPr>
          <w:p w14:paraId="58149A0E" w14:textId="3AB9B2EA" w:rsidR="006A6633" w:rsidRDefault="006A6633" w:rsidP="006A6633">
            <w:r w:rsidRPr="006A6633">
              <w:t>ABBREVIATION</w:t>
            </w:r>
          </w:p>
        </w:tc>
        <w:tc>
          <w:tcPr>
            <w:tcW w:w="2081" w:type="dxa"/>
          </w:tcPr>
          <w:p w14:paraId="2966F6C2" w14:textId="09B94CEC" w:rsidR="006A6633" w:rsidRDefault="006A6633" w:rsidP="006A663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32)</w:t>
            </w:r>
          </w:p>
        </w:tc>
        <w:tc>
          <w:tcPr>
            <w:tcW w:w="2037" w:type="dxa"/>
          </w:tcPr>
          <w:p w14:paraId="6E154AFD" w14:textId="24C8B9BA" w:rsidR="006A6633" w:rsidRDefault="006A6633" w:rsidP="006A6633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41EAB5EF" w14:textId="187E7E04" w:rsidR="006A6633" w:rsidRDefault="006A6633" w:rsidP="006A6633">
            <w:r>
              <w:rPr>
                <w:rFonts w:hint="eastAsia"/>
              </w:rPr>
              <w:t>模板别名</w:t>
            </w:r>
          </w:p>
        </w:tc>
      </w:tr>
    </w:tbl>
    <w:p w14:paraId="07C0BC14" w14:textId="77777777" w:rsidR="002B1167" w:rsidRDefault="002B1167" w:rsidP="002B1167">
      <w:pPr>
        <w:pStyle w:val="3"/>
      </w:pPr>
      <w:r>
        <w:t>SDK</w:t>
      </w:r>
      <w:r>
        <w:rPr>
          <w:rFonts w:hint="eastAsia"/>
        </w:rPr>
        <w:t>管理表</w:t>
      </w:r>
      <w:r>
        <w:rPr>
          <w:rFonts w:hint="eastAsia"/>
        </w:rPr>
        <w:t>(</w:t>
      </w:r>
      <w:r>
        <w:t>SYSTEM_SDK)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2B1167" w14:paraId="54FE4984" w14:textId="77777777" w:rsidTr="001D379F">
        <w:tc>
          <w:tcPr>
            <w:tcW w:w="2347" w:type="dxa"/>
          </w:tcPr>
          <w:p w14:paraId="07FC0B1C" w14:textId="77777777" w:rsidR="002B1167" w:rsidRDefault="002B1167" w:rsidP="001D379F">
            <w:r>
              <w:rPr>
                <w:rFonts w:hint="eastAsia"/>
              </w:rPr>
              <w:t>字段名</w:t>
            </w:r>
          </w:p>
        </w:tc>
        <w:tc>
          <w:tcPr>
            <w:tcW w:w="2081" w:type="dxa"/>
          </w:tcPr>
          <w:p w14:paraId="6B42DB5B" w14:textId="77777777" w:rsidR="002B1167" w:rsidRDefault="002B1167" w:rsidP="001D379F">
            <w:r>
              <w:rPr>
                <w:rFonts w:hint="eastAsia"/>
              </w:rPr>
              <w:t>字段类型</w:t>
            </w:r>
          </w:p>
        </w:tc>
        <w:tc>
          <w:tcPr>
            <w:tcW w:w="2037" w:type="dxa"/>
          </w:tcPr>
          <w:p w14:paraId="7EE61602" w14:textId="77777777" w:rsidR="002B1167" w:rsidRDefault="002B1167" w:rsidP="001D379F">
            <w:r>
              <w:rPr>
                <w:rFonts w:hint="eastAsia"/>
              </w:rPr>
              <w:t>是否为空</w:t>
            </w:r>
          </w:p>
        </w:tc>
        <w:tc>
          <w:tcPr>
            <w:tcW w:w="2057" w:type="dxa"/>
          </w:tcPr>
          <w:p w14:paraId="5BE756EB" w14:textId="77777777" w:rsidR="002B1167" w:rsidRDefault="002B1167" w:rsidP="001D379F">
            <w:r>
              <w:rPr>
                <w:rFonts w:hint="eastAsia"/>
              </w:rPr>
              <w:t>字段描述</w:t>
            </w:r>
          </w:p>
        </w:tc>
      </w:tr>
      <w:tr w:rsidR="002B1167" w14:paraId="5D4F151B" w14:textId="77777777" w:rsidTr="001D379F">
        <w:tc>
          <w:tcPr>
            <w:tcW w:w="2347" w:type="dxa"/>
          </w:tcPr>
          <w:p w14:paraId="3A57261E" w14:textId="77777777" w:rsidR="002B1167" w:rsidRDefault="002B1167" w:rsidP="001D379F">
            <w:r>
              <w:t>ID</w:t>
            </w:r>
          </w:p>
        </w:tc>
        <w:tc>
          <w:tcPr>
            <w:tcW w:w="2081" w:type="dxa"/>
          </w:tcPr>
          <w:p w14:paraId="3C5E2C95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03E12840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6FD1C3BD" w14:textId="77777777" w:rsidR="002B1167" w:rsidRDefault="002B1167" w:rsidP="001D379F">
            <w:r>
              <w:rPr>
                <w:rFonts w:hint="eastAsia"/>
              </w:rPr>
              <w:t>主键</w:t>
            </w:r>
          </w:p>
        </w:tc>
      </w:tr>
      <w:tr w:rsidR="002B1167" w14:paraId="2A354C42" w14:textId="77777777" w:rsidTr="001D379F">
        <w:tc>
          <w:tcPr>
            <w:tcW w:w="2347" w:type="dxa"/>
          </w:tcPr>
          <w:p w14:paraId="3DE998EE" w14:textId="77777777" w:rsidR="002B1167" w:rsidRDefault="002B1167" w:rsidP="001D379F">
            <w:r w:rsidRPr="008D5D3C">
              <w:t>UNIQUE_ID</w:t>
            </w:r>
          </w:p>
        </w:tc>
        <w:tc>
          <w:tcPr>
            <w:tcW w:w="2081" w:type="dxa"/>
          </w:tcPr>
          <w:p w14:paraId="459CC06C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298EC089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647CFE51" w14:textId="77777777" w:rsidR="002B1167" w:rsidRDefault="002B1167" w:rsidP="001D379F">
            <w:r w:rsidRPr="008D5D3C">
              <w:rPr>
                <w:rFonts w:hint="eastAsia"/>
              </w:rPr>
              <w:t>查找</w:t>
            </w:r>
            <w:proofErr w:type="spellStart"/>
            <w:r w:rsidRPr="008D5D3C">
              <w:t>fss</w:t>
            </w:r>
            <w:proofErr w:type="spellEnd"/>
            <w:r w:rsidRPr="008D5D3C">
              <w:t>文件的唯一索引</w:t>
            </w:r>
          </w:p>
        </w:tc>
      </w:tr>
      <w:tr w:rsidR="002B1167" w14:paraId="7A389357" w14:textId="77777777" w:rsidTr="001D379F">
        <w:tc>
          <w:tcPr>
            <w:tcW w:w="2347" w:type="dxa"/>
          </w:tcPr>
          <w:p w14:paraId="59BB49DB" w14:textId="77777777" w:rsidR="002B1167" w:rsidRDefault="002B1167" w:rsidP="001D379F">
            <w:r w:rsidRPr="008D5D3C">
              <w:t>CONTRACT_ID</w:t>
            </w:r>
          </w:p>
        </w:tc>
        <w:tc>
          <w:tcPr>
            <w:tcW w:w="2081" w:type="dxa"/>
          </w:tcPr>
          <w:p w14:paraId="010D3426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72964442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09C5897F" w14:textId="77777777" w:rsidR="002B1167" w:rsidRDefault="002B1167" w:rsidP="001D379F">
            <w:r w:rsidRPr="008D5D3C">
              <w:rPr>
                <w:rFonts w:hint="eastAsia"/>
              </w:rPr>
              <w:t>合约</w:t>
            </w:r>
            <w:r w:rsidRPr="008D5D3C">
              <w:t>id</w:t>
            </w:r>
          </w:p>
        </w:tc>
      </w:tr>
      <w:tr w:rsidR="002B1167" w14:paraId="7DB1A909" w14:textId="77777777" w:rsidTr="001D379F">
        <w:tc>
          <w:tcPr>
            <w:tcW w:w="2347" w:type="dxa"/>
          </w:tcPr>
          <w:p w14:paraId="67797860" w14:textId="77777777" w:rsidR="002B1167" w:rsidRDefault="002B1167" w:rsidP="001D379F">
            <w:r w:rsidRPr="008D5D3C">
              <w:t>NAME</w:t>
            </w:r>
          </w:p>
        </w:tc>
        <w:tc>
          <w:tcPr>
            <w:tcW w:w="2081" w:type="dxa"/>
          </w:tcPr>
          <w:p w14:paraId="3A0BD9CF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73AFB95B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3766CC20" w14:textId="77777777" w:rsidR="002B1167" w:rsidRDefault="002B1167" w:rsidP="001D379F">
            <w:r w:rsidRPr="008D5D3C">
              <w:t>sdk</w:t>
            </w:r>
            <w:r w:rsidRPr="008D5D3C">
              <w:t>名称</w:t>
            </w:r>
          </w:p>
        </w:tc>
      </w:tr>
      <w:tr w:rsidR="002B1167" w14:paraId="48AE007D" w14:textId="77777777" w:rsidTr="001D379F">
        <w:tc>
          <w:tcPr>
            <w:tcW w:w="2347" w:type="dxa"/>
          </w:tcPr>
          <w:p w14:paraId="23AEAE11" w14:textId="77777777" w:rsidR="002B1167" w:rsidRDefault="002B1167" w:rsidP="001D379F">
            <w:r w:rsidRPr="008D5D3C">
              <w:t>CREATE_TIME</w:t>
            </w:r>
          </w:p>
        </w:tc>
        <w:tc>
          <w:tcPr>
            <w:tcW w:w="2081" w:type="dxa"/>
          </w:tcPr>
          <w:p w14:paraId="7F5875F3" w14:textId="77777777" w:rsidR="002B1167" w:rsidRDefault="002B1167" w:rsidP="001D379F">
            <w:r w:rsidRPr="00A970E1">
              <w:t>datetime</w:t>
            </w:r>
          </w:p>
        </w:tc>
        <w:tc>
          <w:tcPr>
            <w:tcW w:w="2037" w:type="dxa"/>
          </w:tcPr>
          <w:p w14:paraId="7FB1D8D2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64D7DFB5" w14:textId="77777777" w:rsidR="002B1167" w:rsidRDefault="002B1167" w:rsidP="001D379F">
            <w:r w:rsidRPr="008D5D3C">
              <w:rPr>
                <w:rFonts w:hint="eastAsia"/>
              </w:rPr>
              <w:t>创建时间</w:t>
            </w:r>
          </w:p>
        </w:tc>
      </w:tr>
      <w:tr w:rsidR="002B1167" w14:paraId="680404DB" w14:textId="77777777" w:rsidTr="001D379F">
        <w:tc>
          <w:tcPr>
            <w:tcW w:w="2347" w:type="dxa"/>
          </w:tcPr>
          <w:p w14:paraId="56559E2A" w14:textId="77777777" w:rsidR="002B1167" w:rsidRPr="008A6A21" w:rsidRDefault="002B1167" w:rsidP="001D379F">
            <w:r w:rsidRPr="008D5D3C">
              <w:t>UPDATE_TIME</w:t>
            </w:r>
          </w:p>
        </w:tc>
        <w:tc>
          <w:tcPr>
            <w:tcW w:w="2081" w:type="dxa"/>
          </w:tcPr>
          <w:p w14:paraId="2DA19A89" w14:textId="77777777" w:rsidR="002B1167" w:rsidRDefault="002B1167" w:rsidP="001D379F">
            <w:r w:rsidRPr="00A970E1">
              <w:t>datetime</w:t>
            </w:r>
          </w:p>
        </w:tc>
        <w:tc>
          <w:tcPr>
            <w:tcW w:w="2037" w:type="dxa"/>
          </w:tcPr>
          <w:p w14:paraId="2BB2351D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6EAC6DFA" w14:textId="77777777" w:rsidR="002B1167" w:rsidRDefault="002B1167" w:rsidP="001D379F">
            <w:r w:rsidRPr="008D5D3C">
              <w:rPr>
                <w:rFonts w:hint="eastAsia"/>
              </w:rPr>
              <w:t>更新时间</w:t>
            </w:r>
          </w:p>
        </w:tc>
      </w:tr>
      <w:tr w:rsidR="002B1167" w14:paraId="5540C42B" w14:textId="77777777" w:rsidTr="001D379F">
        <w:tc>
          <w:tcPr>
            <w:tcW w:w="2347" w:type="dxa"/>
          </w:tcPr>
          <w:p w14:paraId="7D3B3B44" w14:textId="77777777" w:rsidR="002B1167" w:rsidRPr="008A6A21" w:rsidRDefault="002B1167" w:rsidP="001D379F">
            <w:r w:rsidRPr="008D5D3C">
              <w:t>VERSION</w:t>
            </w:r>
          </w:p>
        </w:tc>
        <w:tc>
          <w:tcPr>
            <w:tcW w:w="2081" w:type="dxa"/>
          </w:tcPr>
          <w:p w14:paraId="645DAD9E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20)</w:t>
            </w:r>
          </w:p>
        </w:tc>
        <w:tc>
          <w:tcPr>
            <w:tcW w:w="2037" w:type="dxa"/>
          </w:tcPr>
          <w:p w14:paraId="78DA616F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6CD8D3C3" w14:textId="77777777" w:rsidR="002B1167" w:rsidRDefault="002B1167" w:rsidP="001D379F">
            <w:r w:rsidRPr="008D5D3C">
              <w:t>sdk</w:t>
            </w:r>
            <w:r w:rsidRPr="008D5D3C">
              <w:t>版本号</w:t>
            </w:r>
          </w:p>
        </w:tc>
      </w:tr>
    </w:tbl>
    <w:p w14:paraId="30B287DA" w14:textId="77777777" w:rsidR="002B1167" w:rsidRPr="008D5D3C" w:rsidRDefault="002B1167" w:rsidP="002B1167"/>
    <w:p w14:paraId="4C12950E" w14:textId="77777777" w:rsidR="002B1167" w:rsidRDefault="002B1167" w:rsidP="002B1167">
      <w:pPr>
        <w:pStyle w:val="3"/>
      </w:pPr>
      <w:r>
        <w:rPr>
          <w:rFonts w:hint="eastAsia"/>
        </w:rPr>
        <w:t>节点管理表</w:t>
      </w:r>
      <w:r>
        <w:rPr>
          <w:rFonts w:hint="eastAsia"/>
        </w:rPr>
        <w:t>(</w:t>
      </w:r>
      <w:r w:rsidRPr="006178D7">
        <w:t>PEERSERVICE_CONSENSUS_NODE</w:t>
      </w:r>
      <w:r>
        <w:t>)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2B1167" w14:paraId="0E336C12" w14:textId="77777777" w:rsidTr="001D379F">
        <w:tc>
          <w:tcPr>
            <w:tcW w:w="2347" w:type="dxa"/>
          </w:tcPr>
          <w:p w14:paraId="7FED1246" w14:textId="77777777" w:rsidR="002B1167" w:rsidRDefault="002B1167" w:rsidP="001D379F">
            <w:r>
              <w:rPr>
                <w:rFonts w:hint="eastAsia"/>
              </w:rPr>
              <w:t>字段名</w:t>
            </w:r>
          </w:p>
        </w:tc>
        <w:tc>
          <w:tcPr>
            <w:tcW w:w="2081" w:type="dxa"/>
          </w:tcPr>
          <w:p w14:paraId="44E2FF9D" w14:textId="77777777" w:rsidR="002B1167" w:rsidRDefault="002B1167" w:rsidP="001D379F">
            <w:r>
              <w:rPr>
                <w:rFonts w:hint="eastAsia"/>
              </w:rPr>
              <w:t>字段类型</w:t>
            </w:r>
          </w:p>
        </w:tc>
        <w:tc>
          <w:tcPr>
            <w:tcW w:w="2037" w:type="dxa"/>
          </w:tcPr>
          <w:p w14:paraId="5375115C" w14:textId="77777777" w:rsidR="002B1167" w:rsidRDefault="002B1167" w:rsidP="001D379F">
            <w:r>
              <w:rPr>
                <w:rFonts w:hint="eastAsia"/>
              </w:rPr>
              <w:t>是否为空</w:t>
            </w:r>
          </w:p>
        </w:tc>
        <w:tc>
          <w:tcPr>
            <w:tcW w:w="2057" w:type="dxa"/>
          </w:tcPr>
          <w:p w14:paraId="4D27E2C5" w14:textId="77777777" w:rsidR="002B1167" w:rsidRDefault="002B1167" w:rsidP="001D379F">
            <w:r>
              <w:rPr>
                <w:rFonts w:hint="eastAsia"/>
              </w:rPr>
              <w:t>字段描述</w:t>
            </w:r>
          </w:p>
        </w:tc>
      </w:tr>
      <w:tr w:rsidR="002B1167" w14:paraId="65C6F4C1" w14:textId="77777777" w:rsidTr="001D379F">
        <w:tc>
          <w:tcPr>
            <w:tcW w:w="2347" w:type="dxa"/>
          </w:tcPr>
          <w:p w14:paraId="65C5B379" w14:textId="77777777" w:rsidR="002B1167" w:rsidRDefault="002B1167" w:rsidP="001D379F">
            <w:r>
              <w:t>ID</w:t>
            </w:r>
          </w:p>
        </w:tc>
        <w:tc>
          <w:tcPr>
            <w:tcW w:w="2081" w:type="dxa"/>
          </w:tcPr>
          <w:p w14:paraId="6C8306FD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79B01689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735D8512" w14:textId="77777777" w:rsidR="002B1167" w:rsidRDefault="002B1167" w:rsidP="001D379F">
            <w:r>
              <w:rPr>
                <w:rFonts w:hint="eastAsia"/>
              </w:rPr>
              <w:t>主键</w:t>
            </w:r>
          </w:p>
        </w:tc>
      </w:tr>
      <w:tr w:rsidR="002B1167" w14:paraId="4932E9D1" w14:textId="77777777" w:rsidTr="001D379F">
        <w:tc>
          <w:tcPr>
            <w:tcW w:w="2347" w:type="dxa"/>
          </w:tcPr>
          <w:p w14:paraId="1CA87BA3" w14:textId="77777777" w:rsidR="002B1167" w:rsidRDefault="002B1167" w:rsidP="001D379F">
            <w:r w:rsidRPr="006178D7">
              <w:t>NODE_NAME</w:t>
            </w:r>
          </w:p>
        </w:tc>
        <w:tc>
          <w:tcPr>
            <w:tcW w:w="2081" w:type="dxa"/>
          </w:tcPr>
          <w:p w14:paraId="069BE8CC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263E7FA6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46B3DD38" w14:textId="77777777" w:rsidR="002B1167" w:rsidRDefault="002B1167" w:rsidP="001D379F">
            <w:r w:rsidRPr="002C0419">
              <w:rPr>
                <w:rFonts w:hint="eastAsia"/>
              </w:rPr>
              <w:t>节点名称</w:t>
            </w:r>
            <w:r w:rsidRPr="002C0419">
              <w:t xml:space="preserve"> </w:t>
            </w:r>
          </w:p>
          <w:p w14:paraId="7D3A85FB" w14:textId="77777777" w:rsidR="002B1167" w:rsidRDefault="002B1167" w:rsidP="001D379F">
            <w:r w:rsidRPr="002C0419">
              <w:t>peer0.org1.example.com</w:t>
            </w:r>
          </w:p>
        </w:tc>
      </w:tr>
      <w:tr w:rsidR="002B1167" w14:paraId="35E7E4CE" w14:textId="77777777" w:rsidTr="001D379F">
        <w:tc>
          <w:tcPr>
            <w:tcW w:w="2347" w:type="dxa"/>
          </w:tcPr>
          <w:p w14:paraId="4140C5AD" w14:textId="77777777" w:rsidR="002B1167" w:rsidRDefault="002B1167" w:rsidP="001D379F">
            <w:r w:rsidRPr="006178D7">
              <w:t>ORG_NAME</w:t>
            </w:r>
          </w:p>
        </w:tc>
        <w:tc>
          <w:tcPr>
            <w:tcW w:w="2081" w:type="dxa"/>
          </w:tcPr>
          <w:p w14:paraId="6CEC5403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415FF2F2" w14:textId="77777777" w:rsidR="002B1167" w:rsidRDefault="002B1167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18F8117F" w14:textId="77777777" w:rsidR="002B1167" w:rsidRDefault="002B1167" w:rsidP="001D379F">
            <w:r w:rsidRPr="002C0419">
              <w:rPr>
                <w:rFonts w:hint="eastAsia"/>
              </w:rPr>
              <w:t>节点所属组织</w:t>
            </w:r>
            <w:r w:rsidRPr="002C0419">
              <w:t xml:space="preserve"> </w:t>
            </w:r>
          </w:p>
          <w:p w14:paraId="7FC3F7F8" w14:textId="77777777" w:rsidR="002B1167" w:rsidRDefault="002B1167" w:rsidP="001D379F">
            <w:r w:rsidRPr="002C0419">
              <w:t>Org1MSP</w:t>
            </w:r>
          </w:p>
          <w:p w14:paraId="1C0CE633" w14:textId="77777777" w:rsidR="002B1167" w:rsidRDefault="002B1167" w:rsidP="001D379F">
            <w:r w:rsidRPr="002C0419">
              <w:t>Org2MSP</w:t>
            </w:r>
          </w:p>
        </w:tc>
      </w:tr>
      <w:tr w:rsidR="002B1167" w14:paraId="213E7181" w14:textId="77777777" w:rsidTr="001D379F">
        <w:tc>
          <w:tcPr>
            <w:tcW w:w="2347" w:type="dxa"/>
          </w:tcPr>
          <w:p w14:paraId="1C41881B" w14:textId="77777777" w:rsidR="002B1167" w:rsidRDefault="002B1167" w:rsidP="001D379F">
            <w:r w:rsidRPr="006178D7">
              <w:t>HOST</w:t>
            </w:r>
          </w:p>
        </w:tc>
        <w:tc>
          <w:tcPr>
            <w:tcW w:w="2081" w:type="dxa"/>
          </w:tcPr>
          <w:p w14:paraId="190F4269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79737E5F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5EC4069C" w14:textId="77777777" w:rsidR="002B1167" w:rsidRDefault="002B1167" w:rsidP="001D379F">
            <w:r w:rsidRPr="002C0419">
              <w:rPr>
                <w:rFonts w:hint="eastAsia"/>
              </w:rPr>
              <w:t>主机</w:t>
            </w:r>
          </w:p>
        </w:tc>
      </w:tr>
      <w:tr w:rsidR="002B1167" w14:paraId="48C9134B" w14:textId="77777777" w:rsidTr="001D379F">
        <w:tc>
          <w:tcPr>
            <w:tcW w:w="2347" w:type="dxa"/>
          </w:tcPr>
          <w:p w14:paraId="73952BBD" w14:textId="77777777" w:rsidR="002B1167" w:rsidRDefault="002B1167" w:rsidP="001D379F">
            <w:r w:rsidRPr="006178D7">
              <w:t>STATE</w:t>
            </w:r>
          </w:p>
        </w:tc>
        <w:tc>
          <w:tcPr>
            <w:tcW w:w="2081" w:type="dxa"/>
          </w:tcPr>
          <w:p w14:paraId="3CBBF59C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2)</w:t>
            </w:r>
          </w:p>
        </w:tc>
        <w:tc>
          <w:tcPr>
            <w:tcW w:w="2037" w:type="dxa"/>
          </w:tcPr>
          <w:p w14:paraId="11CA3692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159C2ACD" w14:textId="77777777" w:rsidR="002B1167" w:rsidRDefault="002B1167" w:rsidP="001D379F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</w:p>
          <w:p w14:paraId="2322B0F3" w14:textId="77777777" w:rsidR="002B1167" w:rsidRDefault="002B1167" w:rsidP="001D379F">
            <w:r>
              <w:t>0</w:t>
            </w:r>
            <w:r>
              <w:rPr>
                <w:rFonts w:hint="eastAsia"/>
              </w:rPr>
              <w:t>：启用</w:t>
            </w:r>
          </w:p>
          <w:p w14:paraId="04EB0FC8" w14:textId="77777777" w:rsidR="002B1167" w:rsidRDefault="002B1167" w:rsidP="001D379F">
            <w:r>
              <w:t>1</w:t>
            </w:r>
            <w:r>
              <w:rPr>
                <w:rFonts w:hint="eastAsia"/>
              </w:rPr>
              <w:t>：禁用</w:t>
            </w:r>
          </w:p>
        </w:tc>
      </w:tr>
      <w:tr w:rsidR="002B1167" w14:paraId="0E697444" w14:textId="77777777" w:rsidTr="001D379F">
        <w:tc>
          <w:tcPr>
            <w:tcW w:w="2347" w:type="dxa"/>
          </w:tcPr>
          <w:p w14:paraId="64F60174" w14:textId="77777777" w:rsidR="002B1167" w:rsidRPr="008A6A21" w:rsidRDefault="002B1167" w:rsidP="001D379F">
            <w:r w:rsidRPr="006178D7">
              <w:t>CREATE_TIME</w:t>
            </w:r>
          </w:p>
        </w:tc>
        <w:tc>
          <w:tcPr>
            <w:tcW w:w="2081" w:type="dxa"/>
          </w:tcPr>
          <w:p w14:paraId="4CA2BDD8" w14:textId="77777777" w:rsidR="002B1167" w:rsidRDefault="002B1167" w:rsidP="001D379F">
            <w:r w:rsidRPr="00A970E1">
              <w:t>datetime</w:t>
            </w:r>
          </w:p>
        </w:tc>
        <w:tc>
          <w:tcPr>
            <w:tcW w:w="2037" w:type="dxa"/>
          </w:tcPr>
          <w:p w14:paraId="1A59E73B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06087B28" w14:textId="77777777" w:rsidR="002B1167" w:rsidRDefault="002B1167" w:rsidP="001D379F">
            <w:r w:rsidRPr="002C0419">
              <w:rPr>
                <w:rFonts w:hint="eastAsia"/>
              </w:rPr>
              <w:t>节点注册时间</w:t>
            </w:r>
          </w:p>
        </w:tc>
      </w:tr>
      <w:tr w:rsidR="002B1167" w14:paraId="14BA3A99" w14:textId="77777777" w:rsidTr="001D379F">
        <w:tc>
          <w:tcPr>
            <w:tcW w:w="2347" w:type="dxa"/>
          </w:tcPr>
          <w:p w14:paraId="7E9E1A28" w14:textId="77777777" w:rsidR="002B1167" w:rsidRPr="006178D7" w:rsidRDefault="002B1167" w:rsidP="001D379F">
            <w:r w:rsidRPr="00A33F30">
              <w:t>NODE_VALUE</w:t>
            </w:r>
          </w:p>
        </w:tc>
        <w:tc>
          <w:tcPr>
            <w:tcW w:w="2081" w:type="dxa"/>
          </w:tcPr>
          <w:p w14:paraId="125E7F59" w14:textId="77777777" w:rsidR="002B1167" w:rsidRPr="00A970E1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32)</w:t>
            </w:r>
          </w:p>
        </w:tc>
        <w:tc>
          <w:tcPr>
            <w:tcW w:w="2037" w:type="dxa"/>
          </w:tcPr>
          <w:p w14:paraId="4E4834E6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432244E7" w14:textId="77777777" w:rsidR="002B1167" w:rsidRPr="002C0419" w:rsidRDefault="002B1167" w:rsidP="001D379F">
            <w:r w:rsidRPr="00A33F30">
              <w:rPr>
                <w:rFonts w:hint="eastAsia"/>
              </w:rPr>
              <w:t>节点地址</w:t>
            </w:r>
          </w:p>
        </w:tc>
      </w:tr>
      <w:tr w:rsidR="002B1167" w14:paraId="01D66119" w14:textId="77777777" w:rsidTr="001D379F">
        <w:tc>
          <w:tcPr>
            <w:tcW w:w="2347" w:type="dxa"/>
          </w:tcPr>
          <w:p w14:paraId="4766A98B" w14:textId="77777777" w:rsidR="002B1167" w:rsidRPr="00A33F30" w:rsidRDefault="002B1167" w:rsidP="001D379F">
            <w:r w:rsidRPr="00A33F30">
              <w:t>NODE_TYPE</w:t>
            </w:r>
          </w:p>
        </w:tc>
        <w:tc>
          <w:tcPr>
            <w:tcW w:w="2081" w:type="dxa"/>
          </w:tcPr>
          <w:p w14:paraId="4883088C" w14:textId="77777777" w:rsidR="002B1167" w:rsidRPr="00A970E1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20)</w:t>
            </w:r>
          </w:p>
        </w:tc>
        <w:tc>
          <w:tcPr>
            <w:tcW w:w="2037" w:type="dxa"/>
          </w:tcPr>
          <w:p w14:paraId="65EBAE89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1D93A925" w14:textId="77777777" w:rsidR="002B1167" w:rsidRDefault="002B1167" w:rsidP="001D379F">
            <w:r w:rsidRPr="00A33F30">
              <w:rPr>
                <w:rFonts w:hint="eastAsia"/>
              </w:rPr>
              <w:t>节点类型</w:t>
            </w:r>
          </w:p>
          <w:p w14:paraId="44CCAF15" w14:textId="77777777" w:rsidR="002B1167" w:rsidRDefault="002B1167" w:rsidP="001D379F">
            <w:r>
              <w:rPr>
                <w:rFonts w:hint="eastAsia"/>
              </w:rPr>
              <w:t>p</w:t>
            </w:r>
            <w:r>
              <w:t>eer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peer</w:t>
            </w:r>
            <w:r>
              <w:rPr>
                <w:rFonts w:hint="eastAsia"/>
              </w:rPr>
              <w:t>节点</w:t>
            </w:r>
          </w:p>
          <w:p w14:paraId="7B658CC5" w14:textId="77777777" w:rsidR="002B1167" w:rsidRPr="002C0419" w:rsidRDefault="002B1167" w:rsidP="001D379F"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节点</w:t>
            </w:r>
          </w:p>
        </w:tc>
      </w:tr>
      <w:tr w:rsidR="002B1167" w14:paraId="39A17579" w14:textId="77777777" w:rsidTr="001D379F">
        <w:tc>
          <w:tcPr>
            <w:tcW w:w="2347" w:type="dxa"/>
          </w:tcPr>
          <w:p w14:paraId="1857B58E" w14:textId="77777777" w:rsidR="002B1167" w:rsidRPr="00A33F30" w:rsidRDefault="002B1167" w:rsidP="001D379F">
            <w:r w:rsidRPr="001A1633">
              <w:t>PORT</w:t>
            </w:r>
          </w:p>
        </w:tc>
        <w:tc>
          <w:tcPr>
            <w:tcW w:w="2081" w:type="dxa"/>
          </w:tcPr>
          <w:p w14:paraId="77DCC846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20)</w:t>
            </w:r>
          </w:p>
        </w:tc>
        <w:tc>
          <w:tcPr>
            <w:tcW w:w="2037" w:type="dxa"/>
          </w:tcPr>
          <w:p w14:paraId="6BFC2568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4333E9E9" w14:textId="77777777" w:rsidR="002B1167" w:rsidRPr="00A33F30" w:rsidRDefault="002B1167" w:rsidP="001D379F">
            <w:r>
              <w:rPr>
                <w:rFonts w:hint="eastAsia"/>
              </w:rPr>
              <w:t>端口号</w:t>
            </w:r>
          </w:p>
        </w:tc>
      </w:tr>
      <w:tr w:rsidR="002B1167" w14:paraId="32E5F621" w14:textId="77777777" w:rsidTr="001D379F">
        <w:tc>
          <w:tcPr>
            <w:tcW w:w="2347" w:type="dxa"/>
          </w:tcPr>
          <w:p w14:paraId="02247708" w14:textId="77777777" w:rsidR="002B1167" w:rsidRPr="00A33F30" w:rsidRDefault="002B1167" w:rsidP="001D379F">
            <w:r w:rsidRPr="001A1633">
              <w:t>MSPID</w:t>
            </w:r>
          </w:p>
        </w:tc>
        <w:tc>
          <w:tcPr>
            <w:tcW w:w="2081" w:type="dxa"/>
          </w:tcPr>
          <w:p w14:paraId="4BF719BD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20)</w:t>
            </w:r>
          </w:p>
        </w:tc>
        <w:tc>
          <w:tcPr>
            <w:tcW w:w="2037" w:type="dxa"/>
          </w:tcPr>
          <w:p w14:paraId="61A34B77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509302F9" w14:textId="77777777" w:rsidR="002B1167" w:rsidRPr="00A33F30" w:rsidRDefault="002B1167" w:rsidP="001D379F">
            <w:proofErr w:type="spellStart"/>
            <w:r>
              <w:t>M</w:t>
            </w:r>
            <w:r>
              <w:rPr>
                <w:rFonts w:hint="eastAsia"/>
              </w:rPr>
              <w:t>spid</w:t>
            </w:r>
            <w:proofErr w:type="spellEnd"/>
          </w:p>
        </w:tc>
      </w:tr>
      <w:tr w:rsidR="002B1167" w14:paraId="068AB86F" w14:textId="77777777" w:rsidTr="001D379F">
        <w:tc>
          <w:tcPr>
            <w:tcW w:w="2347" w:type="dxa"/>
          </w:tcPr>
          <w:p w14:paraId="3B202A81" w14:textId="77777777" w:rsidR="002B1167" w:rsidRPr="00A33F30" w:rsidRDefault="002B1167" w:rsidP="001D379F">
            <w:r w:rsidRPr="001A1633">
              <w:lastRenderedPageBreak/>
              <w:t>NODE_REAL_NAME</w:t>
            </w:r>
          </w:p>
        </w:tc>
        <w:tc>
          <w:tcPr>
            <w:tcW w:w="2081" w:type="dxa"/>
          </w:tcPr>
          <w:p w14:paraId="5C0B5A86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32)</w:t>
            </w:r>
          </w:p>
        </w:tc>
        <w:tc>
          <w:tcPr>
            <w:tcW w:w="2037" w:type="dxa"/>
          </w:tcPr>
          <w:p w14:paraId="3A9CA158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25E67E91" w14:textId="77777777" w:rsidR="002B1167" w:rsidRDefault="002B1167" w:rsidP="001D379F">
            <w:r>
              <w:rPr>
                <w:rFonts w:hint="eastAsia"/>
              </w:rPr>
              <w:t>节点真实名称</w:t>
            </w:r>
          </w:p>
          <w:p w14:paraId="1692531A" w14:textId="77777777" w:rsidR="002B1167" w:rsidRPr="00A33F30" w:rsidRDefault="002B1167" w:rsidP="001D379F">
            <w:r>
              <w:t>ex: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</w:rPr>
              <w:t>佛盈机房</w:t>
            </w:r>
            <w:proofErr w:type="gramEnd"/>
            <w:r>
              <w:rPr>
                <w:rFonts w:ascii="Arial" w:hAnsi="Arial" w:cs="Arial"/>
                <w:color w:val="333333"/>
                <w:sz w:val="20"/>
                <w:szCs w:val="20"/>
              </w:rPr>
              <w:t>#1</w:t>
            </w:r>
          </w:p>
        </w:tc>
      </w:tr>
      <w:tr w:rsidR="002B1167" w14:paraId="6736CFD8" w14:textId="77777777" w:rsidTr="001D379F">
        <w:tc>
          <w:tcPr>
            <w:tcW w:w="2347" w:type="dxa"/>
          </w:tcPr>
          <w:p w14:paraId="12D21F58" w14:textId="77777777" w:rsidR="002B1167" w:rsidRPr="00A33F30" w:rsidRDefault="002B1167" w:rsidP="001D379F">
            <w:r>
              <w:t>DROP_LINE_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81" w:type="dxa"/>
          </w:tcPr>
          <w:p w14:paraId="22091C1B" w14:textId="77777777" w:rsidR="002B1167" w:rsidRDefault="002B1167" w:rsidP="001D379F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037" w:type="dxa"/>
          </w:tcPr>
          <w:p w14:paraId="528806EF" w14:textId="77777777" w:rsidR="002B1167" w:rsidRDefault="002B1167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477ED178" w14:textId="77777777" w:rsidR="002B1167" w:rsidRPr="00A33F30" w:rsidRDefault="002B1167" w:rsidP="001D379F">
            <w:r>
              <w:rPr>
                <w:rFonts w:hint="eastAsia"/>
              </w:rPr>
              <w:t>掉线次数</w:t>
            </w:r>
          </w:p>
        </w:tc>
      </w:tr>
      <w:tr w:rsidR="002B1167" w14:paraId="17CA4206" w14:textId="77777777" w:rsidTr="001D379F">
        <w:tc>
          <w:tcPr>
            <w:tcW w:w="2347" w:type="dxa"/>
          </w:tcPr>
          <w:p w14:paraId="3CD076D9" w14:textId="77777777" w:rsidR="002B1167" w:rsidRDefault="002B1167" w:rsidP="001D379F">
            <w:r w:rsidRPr="00A829CE">
              <w:t>NODE_REAL_ADDR</w:t>
            </w:r>
          </w:p>
        </w:tc>
        <w:tc>
          <w:tcPr>
            <w:tcW w:w="2081" w:type="dxa"/>
          </w:tcPr>
          <w:p w14:paraId="246C3375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100)</w:t>
            </w:r>
          </w:p>
        </w:tc>
        <w:tc>
          <w:tcPr>
            <w:tcW w:w="2037" w:type="dxa"/>
          </w:tcPr>
          <w:p w14:paraId="65FED410" w14:textId="77777777" w:rsidR="002B1167" w:rsidRDefault="002B1167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7C1A4B5E" w14:textId="77777777" w:rsidR="002B1167" w:rsidRDefault="002B1167" w:rsidP="001D379F">
            <w:r>
              <w:rPr>
                <w:rFonts w:hint="eastAsia"/>
              </w:rPr>
              <w:t>节点真实地址</w:t>
            </w:r>
          </w:p>
        </w:tc>
      </w:tr>
      <w:tr w:rsidR="002B1167" w14:paraId="67187AD5" w14:textId="77777777" w:rsidTr="001D379F">
        <w:tc>
          <w:tcPr>
            <w:tcW w:w="2347" w:type="dxa"/>
          </w:tcPr>
          <w:p w14:paraId="455390CF" w14:textId="77777777" w:rsidR="002B1167" w:rsidRPr="00A829CE" w:rsidRDefault="002B1167" w:rsidP="001D379F">
            <w:r w:rsidRPr="00A829CE">
              <w:t>LATITUD_LONGITUDE</w:t>
            </w:r>
          </w:p>
        </w:tc>
        <w:tc>
          <w:tcPr>
            <w:tcW w:w="2081" w:type="dxa"/>
          </w:tcPr>
          <w:p w14:paraId="31E72A9E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30)</w:t>
            </w:r>
          </w:p>
        </w:tc>
        <w:tc>
          <w:tcPr>
            <w:tcW w:w="2037" w:type="dxa"/>
          </w:tcPr>
          <w:p w14:paraId="0C5ACBF0" w14:textId="77777777" w:rsidR="002B1167" w:rsidRDefault="002B1167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124E762E" w14:textId="77777777" w:rsidR="002B1167" w:rsidRDefault="002B1167" w:rsidP="001D379F">
            <w:r>
              <w:rPr>
                <w:rFonts w:hint="eastAsia"/>
              </w:rPr>
              <w:t>经纬度</w:t>
            </w:r>
          </w:p>
        </w:tc>
      </w:tr>
      <w:tr w:rsidR="002B1167" w14:paraId="38A19048" w14:textId="77777777" w:rsidTr="001D379F">
        <w:tc>
          <w:tcPr>
            <w:tcW w:w="2347" w:type="dxa"/>
          </w:tcPr>
          <w:p w14:paraId="312D1918" w14:textId="77777777" w:rsidR="002B1167" w:rsidRPr="00A829CE" w:rsidRDefault="002B1167" w:rsidP="001D379F">
            <w:r w:rsidRPr="00A829CE">
              <w:t>STATUS</w:t>
            </w:r>
          </w:p>
        </w:tc>
        <w:tc>
          <w:tcPr>
            <w:tcW w:w="2081" w:type="dxa"/>
          </w:tcPr>
          <w:p w14:paraId="2A286DC9" w14:textId="77777777" w:rsidR="002B1167" w:rsidRDefault="002B1167" w:rsidP="001D379F"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rchar(</w:t>
            </w:r>
            <w:proofErr w:type="gramEnd"/>
            <w:r>
              <w:t>30)</w:t>
            </w:r>
          </w:p>
        </w:tc>
        <w:tc>
          <w:tcPr>
            <w:tcW w:w="2037" w:type="dxa"/>
          </w:tcPr>
          <w:p w14:paraId="6C08771B" w14:textId="77777777" w:rsidR="002B1167" w:rsidRDefault="002B1167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1BCE44C4" w14:textId="77777777" w:rsidR="002B1167" w:rsidRDefault="002B1167" w:rsidP="001D379F">
            <w:r w:rsidRPr="00A829CE">
              <w:rPr>
                <w:rFonts w:hint="eastAsia"/>
              </w:rPr>
              <w:t>状态，</w:t>
            </w:r>
          </w:p>
          <w:p w14:paraId="5330D3B7" w14:textId="77777777" w:rsidR="002B1167" w:rsidRDefault="002B1167" w:rsidP="001D379F">
            <w:r w:rsidRPr="00A829CE">
              <w:rPr>
                <w:rFonts w:hint="eastAsia"/>
              </w:rPr>
              <w:t>在线：</w:t>
            </w:r>
            <w:r w:rsidRPr="00A829CE">
              <w:t>online,</w:t>
            </w:r>
          </w:p>
          <w:p w14:paraId="1336FC62" w14:textId="77777777" w:rsidR="002B1167" w:rsidRDefault="002B1167" w:rsidP="001D379F">
            <w:r w:rsidRPr="00A829CE">
              <w:t>掉线：</w:t>
            </w:r>
            <w:r w:rsidRPr="00A829CE">
              <w:t>dropped</w:t>
            </w:r>
            <w:r w:rsidRPr="00A829CE">
              <w:t>，</w:t>
            </w:r>
          </w:p>
          <w:p w14:paraId="3F7CFA77" w14:textId="77777777" w:rsidR="002B1167" w:rsidRDefault="002B1167" w:rsidP="001D379F">
            <w:r w:rsidRPr="00A829CE">
              <w:t>未知：</w:t>
            </w:r>
            <w:proofErr w:type="spellStart"/>
            <w:r w:rsidRPr="00A829CE">
              <w:t>unkown</w:t>
            </w:r>
            <w:proofErr w:type="spellEnd"/>
          </w:p>
        </w:tc>
      </w:tr>
    </w:tbl>
    <w:p w14:paraId="2928E6F6" w14:textId="77777777" w:rsidR="002B1167" w:rsidRDefault="002B1167" w:rsidP="002B1167">
      <w:pPr>
        <w:pStyle w:val="3"/>
      </w:pPr>
      <w:r>
        <w:rPr>
          <w:rFonts w:hint="eastAsia"/>
        </w:rPr>
        <w:t>区块信息表</w:t>
      </w:r>
      <w:r>
        <w:rPr>
          <w:rFonts w:hint="eastAsia"/>
        </w:rPr>
        <w:t>(</w:t>
      </w:r>
      <w:r>
        <w:t>MONITOR_BLOCK_INFO)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2B1167" w14:paraId="6C4B622C" w14:textId="77777777" w:rsidTr="001D379F">
        <w:tc>
          <w:tcPr>
            <w:tcW w:w="2347" w:type="dxa"/>
          </w:tcPr>
          <w:p w14:paraId="213125D0" w14:textId="77777777" w:rsidR="002B1167" w:rsidRDefault="002B1167" w:rsidP="001D379F">
            <w:r>
              <w:rPr>
                <w:rFonts w:hint="eastAsia"/>
              </w:rPr>
              <w:t>字段名</w:t>
            </w:r>
          </w:p>
        </w:tc>
        <w:tc>
          <w:tcPr>
            <w:tcW w:w="2081" w:type="dxa"/>
          </w:tcPr>
          <w:p w14:paraId="75846A1C" w14:textId="77777777" w:rsidR="002B1167" w:rsidRDefault="002B1167" w:rsidP="001D379F">
            <w:r>
              <w:rPr>
                <w:rFonts w:hint="eastAsia"/>
              </w:rPr>
              <w:t>字段类型</w:t>
            </w:r>
          </w:p>
        </w:tc>
        <w:tc>
          <w:tcPr>
            <w:tcW w:w="2037" w:type="dxa"/>
          </w:tcPr>
          <w:p w14:paraId="73E7B44C" w14:textId="77777777" w:rsidR="002B1167" w:rsidRDefault="002B1167" w:rsidP="001D379F">
            <w:r>
              <w:rPr>
                <w:rFonts w:hint="eastAsia"/>
              </w:rPr>
              <w:t>是否为空</w:t>
            </w:r>
          </w:p>
        </w:tc>
        <w:tc>
          <w:tcPr>
            <w:tcW w:w="2057" w:type="dxa"/>
          </w:tcPr>
          <w:p w14:paraId="1AFCB8D4" w14:textId="77777777" w:rsidR="002B1167" w:rsidRDefault="002B1167" w:rsidP="001D379F">
            <w:r>
              <w:rPr>
                <w:rFonts w:hint="eastAsia"/>
              </w:rPr>
              <w:t>字段描述</w:t>
            </w:r>
          </w:p>
        </w:tc>
      </w:tr>
      <w:tr w:rsidR="002B1167" w14:paraId="66B44FFA" w14:textId="77777777" w:rsidTr="001D379F">
        <w:tc>
          <w:tcPr>
            <w:tcW w:w="2347" w:type="dxa"/>
          </w:tcPr>
          <w:p w14:paraId="230224ED" w14:textId="77777777" w:rsidR="002B1167" w:rsidRDefault="002B1167" w:rsidP="001D379F">
            <w:r>
              <w:t>ID</w:t>
            </w:r>
          </w:p>
        </w:tc>
        <w:tc>
          <w:tcPr>
            <w:tcW w:w="2081" w:type="dxa"/>
          </w:tcPr>
          <w:p w14:paraId="244F6427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14C1EDA9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6EC7166D" w14:textId="77777777" w:rsidR="002B1167" w:rsidRDefault="002B1167" w:rsidP="001D379F">
            <w:r>
              <w:rPr>
                <w:rFonts w:hint="eastAsia"/>
              </w:rPr>
              <w:t>主键</w:t>
            </w:r>
          </w:p>
        </w:tc>
      </w:tr>
      <w:tr w:rsidR="002B1167" w14:paraId="75CEC18F" w14:textId="77777777" w:rsidTr="001D379F">
        <w:tc>
          <w:tcPr>
            <w:tcW w:w="2347" w:type="dxa"/>
          </w:tcPr>
          <w:p w14:paraId="2E6D17BE" w14:textId="77777777" w:rsidR="002B1167" w:rsidRDefault="002B1167" w:rsidP="001D379F">
            <w:r>
              <w:t>BLOCK_HEIGHT</w:t>
            </w:r>
          </w:p>
        </w:tc>
        <w:tc>
          <w:tcPr>
            <w:tcW w:w="2081" w:type="dxa"/>
          </w:tcPr>
          <w:p w14:paraId="2A349969" w14:textId="77777777" w:rsidR="002B1167" w:rsidRDefault="002B1167" w:rsidP="001D379F">
            <w:proofErr w:type="spellStart"/>
            <w:r>
              <w:t>Bigint</w:t>
            </w:r>
            <w:proofErr w:type="spellEnd"/>
          </w:p>
        </w:tc>
        <w:tc>
          <w:tcPr>
            <w:tcW w:w="2037" w:type="dxa"/>
          </w:tcPr>
          <w:p w14:paraId="3EEE0C43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4D594C3E" w14:textId="77777777" w:rsidR="002B1167" w:rsidRDefault="002B1167" w:rsidP="001D379F">
            <w:r>
              <w:rPr>
                <w:rFonts w:hint="eastAsia"/>
              </w:rPr>
              <w:t>区块高度</w:t>
            </w:r>
          </w:p>
        </w:tc>
      </w:tr>
      <w:tr w:rsidR="002B1167" w14:paraId="2C3B2603" w14:textId="77777777" w:rsidTr="001D379F">
        <w:tc>
          <w:tcPr>
            <w:tcW w:w="2347" w:type="dxa"/>
          </w:tcPr>
          <w:p w14:paraId="17E47F64" w14:textId="77777777" w:rsidR="002B1167" w:rsidRDefault="002B1167" w:rsidP="001D379F">
            <w:r>
              <w:t>BLOCK_SIZE</w:t>
            </w:r>
          </w:p>
        </w:tc>
        <w:tc>
          <w:tcPr>
            <w:tcW w:w="2081" w:type="dxa"/>
          </w:tcPr>
          <w:p w14:paraId="33F7DD4B" w14:textId="77777777" w:rsidR="002B1167" w:rsidRDefault="002B1167" w:rsidP="001D379F">
            <w:proofErr w:type="spellStart"/>
            <w:r>
              <w:t>Bigint</w:t>
            </w:r>
            <w:proofErr w:type="spellEnd"/>
          </w:p>
        </w:tc>
        <w:tc>
          <w:tcPr>
            <w:tcW w:w="2037" w:type="dxa"/>
          </w:tcPr>
          <w:p w14:paraId="46F16867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363F0F4F" w14:textId="77777777" w:rsidR="002B1167" w:rsidRDefault="002B1167" w:rsidP="001D379F">
            <w:r>
              <w:rPr>
                <w:rFonts w:hint="eastAsia"/>
              </w:rPr>
              <w:t>区块大小</w:t>
            </w:r>
          </w:p>
        </w:tc>
      </w:tr>
      <w:tr w:rsidR="002B1167" w14:paraId="21BCA775" w14:textId="77777777" w:rsidTr="001D379F">
        <w:tc>
          <w:tcPr>
            <w:tcW w:w="2347" w:type="dxa"/>
          </w:tcPr>
          <w:p w14:paraId="742E1289" w14:textId="77777777" w:rsidR="002B1167" w:rsidRDefault="002B1167" w:rsidP="001D379F">
            <w:r>
              <w:t>OUT_BLOCK_NAME</w:t>
            </w:r>
          </w:p>
        </w:tc>
        <w:tc>
          <w:tcPr>
            <w:tcW w:w="2081" w:type="dxa"/>
          </w:tcPr>
          <w:p w14:paraId="2689FC9F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16AD1424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08EA5B49" w14:textId="77777777" w:rsidR="002B1167" w:rsidRDefault="002B1167" w:rsidP="001D379F">
            <w:proofErr w:type="gramStart"/>
            <w:r>
              <w:rPr>
                <w:rFonts w:hint="eastAsia"/>
              </w:rPr>
              <w:t>出块节点</w:t>
            </w:r>
            <w:proofErr w:type="gramEnd"/>
          </w:p>
        </w:tc>
      </w:tr>
      <w:tr w:rsidR="002B1167" w14:paraId="074EAF91" w14:textId="77777777" w:rsidTr="001D379F">
        <w:tc>
          <w:tcPr>
            <w:tcW w:w="2347" w:type="dxa"/>
          </w:tcPr>
          <w:p w14:paraId="5D710639" w14:textId="77777777" w:rsidR="002B1167" w:rsidRDefault="002B1167" w:rsidP="001D379F">
            <w:r>
              <w:t>TX_NUMBER</w:t>
            </w:r>
          </w:p>
        </w:tc>
        <w:tc>
          <w:tcPr>
            <w:tcW w:w="2081" w:type="dxa"/>
          </w:tcPr>
          <w:p w14:paraId="5408A6ED" w14:textId="77777777" w:rsidR="002B1167" w:rsidRDefault="002B1167" w:rsidP="001D379F">
            <w:proofErr w:type="spellStart"/>
            <w:r>
              <w:t>Bigint</w:t>
            </w:r>
            <w:proofErr w:type="spellEnd"/>
          </w:p>
        </w:tc>
        <w:tc>
          <w:tcPr>
            <w:tcW w:w="2037" w:type="dxa"/>
          </w:tcPr>
          <w:p w14:paraId="6AF8B35A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62057B0E" w14:textId="77777777" w:rsidR="002B1167" w:rsidRDefault="002B1167" w:rsidP="001D379F">
            <w:r>
              <w:rPr>
                <w:rFonts w:hint="eastAsia"/>
              </w:rPr>
              <w:t>交易数量</w:t>
            </w:r>
          </w:p>
        </w:tc>
      </w:tr>
      <w:tr w:rsidR="002B1167" w14:paraId="0324C427" w14:textId="77777777" w:rsidTr="001D379F">
        <w:tc>
          <w:tcPr>
            <w:tcW w:w="2347" w:type="dxa"/>
          </w:tcPr>
          <w:p w14:paraId="70B1FB3B" w14:textId="77777777" w:rsidR="002B1167" w:rsidRPr="008A6A21" w:rsidRDefault="002B1167" w:rsidP="001D379F">
            <w:r>
              <w:t>BLOCK_TIME</w:t>
            </w:r>
          </w:p>
        </w:tc>
        <w:tc>
          <w:tcPr>
            <w:tcW w:w="2081" w:type="dxa"/>
          </w:tcPr>
          <w:p w14:paraId="76FFF10E" w14:textId="77777777" w:rsidR="002B1167" w:rsidRDefault="002B1167" w:rsidP="001D379F">
            <w:r w:rsidRPr="00A970E1">
              <w:t>datetime</w:t>
            </w:r>
          </w:p>
        </w:tc>
        <w:tc>
          <w:tcPr>
            <w:tcW w:w="2037" w:type="dxa"/>
          </w:tcPr>
          <w:p w14:paraId="53CF9235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5D28D94A" w14:textId="77777777" w:rsidR="002B1167" w:rsidRDefault="002B1167" w:rsidP="001D379F">
            <w:r>
              <w:rPr>
                <w:rFonts w:hint="eastAsia"/>
              </w:rPr>
              <w:t>区块生成时间</w:t>
            </w:r>
          </w:p>
        </w:tc>
      </w:tr>
      <w:tr w:rsidR="002B1167" w14:paraId="72665CBF" w14:textId="77777777" w:rsidTr="001D379F">
        <w:tc>
          <w:tcPr>
            <w:tcW w:w="2347" w:type="dxa"/>
          </w:tcPr>
          <w:p w14:paraId="3485BE99" w14:textId="77777777" w:rsidR="002B1167" w:rsidRDefault="002B1167" w:rsidP="001D379F">
            <w:r w:rsidRPr="00A829CE">
              <w:t>HASH</w:t>
            </w:r>
          </w:p>
        </w:tc>
        <w:tc>
          <w:tcPr>
            <w:tcW w:w="2081" w:type="dxa"/>
          </w:tcPr>
          <w:p w14:paraId="09EDB06E" w14:textId="77777777" w:rsidR="002B1167" w:rsidRPr="00A970E1" w:rsidRDefault="002B1167" w:rsidP="001D379F">
            <w:r w:rsidRPr="00A829CE"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2037" w:type="dxa"/>
          </w:tcPr>
          <w:p w14:paraId="7E9622F4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60C7F748" w14:textId="77777777" w:rsidR="002B1167" w:rsidRDefault="002B1167" w:rsidP="001D379F">
            <w:r w:rsidRPr="00A829CE">
              <w:rPr>
                <w:rFonts w:hint="eastAsia"/>
              </w:rPr>
              <w:t>区块</w:t>
            </w:r>
            <w:r w:rsidRPr="00A829CE">
              <w:t>hash</w:t>
            </w:r>
          </w:p>
        </w:tc>
      </w:tr>
      <w:tr w:rsidR="002B1167" w14:paraId="483B53E3" w14:textId="77777777" w:rsidTr="001D379F">
        <w:tc>
          <w:tcPr>
            <w:tcW w:w="2347" w:type="dxa"/>
          </w:tcPr>
          <w:p w14:paraId="5C00F230" w14:textId="77777777" w:rsidR="002B1167" w:rsidRDefault="002B1167" w:rsidP="001D379F">
            <w:r w:rsidRPr="00A829CE">
              <w:t>PREVIOUS_HASH</w:t>
            </w:r>
          </w:p>
        </w:tc>
        <w:tc>
          <w:tcPr>
            <w:tcW w:w="2081" w:type="dxa"/>
          </w:tcPr>
          <w:p w14:paraId="2B57FD5F" w14:textId="77777777" w:rsidR="002B1167" w:rsidRPr="00A970E1" w:rsidRDefault="002B1167" w:rsidP="001D379F">
            <w:r w:rsidRPr="00A829CE"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2037" w:type="dxa"/>
          </w:tcPr>
          <w:p w14:paraId="699FE87F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36A738D0" w14:textId="77777777" w:rsidR="002B1167" w:rsidRDefault="002B1167" w:rsidP="001D379F">
            <w:r w:rsidRPr="00A829CE">
              <w:rPr>
                <w:rFonts w:hint="eastAsia"/>
              </w:rPr>
              <w:t>前一个区块</w:t>
            </w:r>
            <w:r w:rsidRPr="00A829CE">
              <w:t>hash</w:t>
            </w:r>
          </w:p>
        </w:tc>
      </w:tr>
    </w:tbl>
    <w:p w14:paraId="270DFA84" w14:textId="77777777" w:rsidR="002B1167" w:rsidRDefault="002B1167" w:rsidP="002B1167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调用记录</w:t>
      </w:r>
      <w:r>
        <w:rPr>
          <w:rFonts w:hint="eastAsia"/>
        </w:rPr>
        <w:t>(</w:t>
      </w:r>
      <w:r>
        <w:t>MONITOR_CALL_SDK_RECORD)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547"/>
        <w:gridCol w:w="1881"/>
        <w:gridCol w:w="2037"/>
        <w:gridCol w:w="2057"/>
      </w:tblGrid>
      <w:tr w:rsidR="002B1167" w14:paraId="00BA83B1" w14:textId="77777777" w:rsidTr="001D379F">
        <w:tc>
          <w:tcPr>
            <w:tcW w:w="2547" w:type="dxa"/>
          </w:tcPr>
          <w:p w14:paraId="5E5065A1" w14:textId="77777777" w:rsidR="002B1167" w:rsidRDefault="002B1167" w:rsidP="001D379F">
            <w:r>
              <w:rPr>
                <w:rFonts w:hint="eastAsia"/>
              </w:rPr>
              <w:t>字段名</w:t>
            </w:r>
          </w:p>
        </w:tc>
        <w:tc>
          <w:tcPr>
            <w:tcW w:w="1881" w:type="dxa"/>
          </w:tcPr>
          <w:p w14:paraId="4D57BCDC" w14:textId="77777777" w:rsidR="002B1167" w:rsidRDefault="002B1167" w:rsidP="001D379F">
            <w:r>
              <w:rPr>
                <w:rFonts w:hint="eastAsia"/>
              </w:rPr>
              <w:t>字段类型</w:t>
            </w:r>
          </w:p>
        </w:tc>
        <w:tc>
          <w:tcPr>
            <w:tcW w:w="2037" w:type="dxa"/>
          </w:tcPr>
          <w:p w14:paraId="39F528ED" w14:textId="77777777" w:rsidR="002B1167" w:rsidRDefault="002B1167" w:rsidP="001D379F">
            <w:r>
              <w:rPr>
                <w:rFonts w:hint="eastAsia"/>
              </w:rPr>
              <w:t>是否为空</w:t>
            </w:r>
          </w:p>
        </w:tc>
        <w:tc>
          <w:tcPr>
            <w:tcW w:w="2057" w:type="dxa"/>
          </w:tcPr>
          <w:p w14:paraId="0D2FE03F" w14:textId="77777777" w:rsidR="002B1167" w:rsidRDefault="002B1167" w:rsidP="001D379F">
            <w:r>
              <w:rPr>
                <w:rFonts w:hint="eastAsia"/>
              </w:rPr>
              <w:t>字段描述</w:t>
            </w:r>
          </w:p>
        </w:tc>
      </w:tr>
      <w:tr w:rsidR="002B1167" w14:paraId="2B145F19" w14:textId="77777777" w:rsidTr="001D379F">
        <w:tc>
          <w:tcPr>
            <w:tcW w:w="2547" w:type="dxa"/>
          </w:tcPr>
          <w:p w14:paraId="0E5AD6A0" w14:textId="77777777" w:rsidR="002B1167" w:rsidRDefault="002B1167" w:rsidP="001D379F">
            <w:r>
              <w:t>ID</w:t>
            </w:r>
          </w:p>
        </w:tc>
        <w:tc>
          <w:tcPr>
            <w:tcW w:w="1881" w:type="dxa"/>
          </w:tcPr>
          <w:p w14:paraId="4DE869E1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6832B317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7C0D737C" w14:textId="77777777" w:rsidR="002B1167" w:rsidRDefault="002B1167" w:rsidP="001D379F">
            <w:r>
              <w:rPr>
                <w:rFonts w:hint="eastAsia"/>
              </w:rPr>
              <w:t>主键</w:t>
            </w:r>
          </w:p>
        </w:tc>
      </w:tr>
      <w:tr w:rsidR="002B1167" w14:paraId="6C432211" w14:textId="77777777" w:rsidTr="001D379F">
        <w:tc>
          <w:tcPr>
            <w:tcW w:w="2547" w:type="dxa"/>
          </w:tcPr>
          <w:p w14:paraId="47911015" w14:textId="77777777" w:rsidR="002B1167" w:rsidRDefault="002B1167" w:rsidP="001D379F">
            <w:r>
              <w:t>CONTRACT_NAME</w:t>
            </w:r>
          </w:p>
        </w:tc>
        <w:tc>
          <w:tcPr>
            <w:tcW w:w="1881" w:type="dxa"/>
          </w:tcPr>
          <w:p w14:paraId="2322D2D7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09FF5A73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243DA72D" w14:textId="77777777" w:rsidR="002B1167" w:rsidRDefault="002B1167" w:rsidP="001D379F">
            <w:r>
              <w:rPr>
                <w:rFonts w:hint="eastAsia"/>
              </w:rPr>
              <w:t>合约名称</w:t>
            </w:r>
          </w:p>
        </w:tc>
      </w:tr>
      <w:tr w:rsidR="002B1167" w14:paraId="5708E3DF" w14:textId="77777777" w:rsidTr="001D379F">
        <w:tc>
          <w:tcPr>
            <w:tcW w:w="2547" w:type="dxa"/>
          </w:tcPr>
          <w:p w14:paraId="667ED345" w14:textId="77777777" w:rsidR="002B1167" w:rsidRDefault="002B1167" w:rsidP="001D379F">
            <w:r>
              <w:t>CONTRACT_VERSION</w:t>
            </w:r>
          </w:p>
        </w:tc>
        <w:tc>
          <w:tcPr>
            <w:tcW w:w="1881" w:type="dxa"/>
          </w:tcPr>
          <w:p w14:paraId="2A7BE9E4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6EC891EA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1F929FCB" w14:textId="77777777" w:rsidR="002B1167" w:rsidRDefault="002B1167" w:rsidP="001D379F">
            <w:r>
              <w:rPr>
                <w:rFonts w:hint="eastAsia"/>
              </w:rPr>
              <w:t>合约版本</w:t>
            </w:r>
          </w:p>
        </w:tc>
      </w:tr>
      <w:tr w:rsidR="002B1167" w14:paraId="6B3EFFB7" w14:textId="77777777" w:rsidTr="001D379F">
        <w:tc>
          <w:tcPr>
            <w:tcW w:w="2547" w:type="dxa"/>
          </w:tcPr>
          <w:p w14:paraId="0B1AB38A" w14:textId="77777777" w:rsidR="002B1167" w:rsidRDefault="002B1167" w:rsidP="001D379F">
            <w:r>
              <w:rPr>
                <w:rFonts w:hint="eastAsia"/>
              </w:rPr>
              <w:t>C</w:t>
            </w:r>
            <w:r>
              <w:t>ONTRACT_CHANNEL</w:t>
            </w:r>
          </w:p>
        </w:tc>
        <w:tc>
          <w:tcPr>
            <w:tcW w:w="1881" w:type="dxa"/>
          </w:tcPr>
          <w:p w14:paraId="1A665A3A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63A0132C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0F0C705B" w14:textId="77777777" w:rsidR="002B1167" w:rsidRDefault="002B1167" w:rsidP="001D379F">
            <w:r>
              <w:rPr>
                <w:rFonts w:hint="eastAsia"/>
              </w:rPr>
              <w:t>合约通道</w:t>
            </w:r>
          </w:p>
        </w:tc>
      </w:tr>
      <w:tr w:rsidR="002B1167" w14:paraId="5EDB6F50" w14:textId="77777777" w:rsidTr="001D379F">
        <w:tc>
          <w:tcPr>
            <w:tcW w:w="2547" w:type="dxa"/>
          </w:tcPr>
          <w:p w14:paraId="6AE4F335" w14:textId="77777777" w:rsidR="002B1167" w:rsidRDefault="002B1167" w:rsidP="001D379F">
            <w:r>
              <w:rPr>
                <w:rFonts w:hint="eastAsia"/>
              </w:rPr>
              <w:t>C</w:t>
            </w:r>
            <w:r>
              <w:t>ONTRACT_FCN</w:t>
            </w:r>
          </w:p>
        </w:tc>
        <w:tc>
          <w:tcPr>
            <w:tcW w:w="1881" w:type="dxa"/>
          </w:tcPr>
          <w:p w14:paraId="6C532F76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4E50C1C5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0B267ECF" w14:textId="77777777" w:rsidR="002B1167" w:rsidRDefault="002B1167" w:rsidP="001D379F">
            <w:r>
              <w:rPr>
                <w:rFonts w:hint="eastAsia"/>
              </w:rPr>
              <w:t>合约方法</w:t>
            </w:r>
          </w:p>
        </w:tc>
      </w:tr>
      <w:tr w:rsidR="002B1167" w14:paraId="6C4C9336" w14:textId="77777777" w:rsidTr="001D379F">
        <w:tc>
          <w:tcPr>
            <w:tcW w:w="2547" w:type="dxa"/>
          </w:tcPr>
          <w:p w14:paraId="234A3F09" w14:textId="77777777" w:rsidR="002B1167" w:rsidRDefault="002B1167" w:rsidP="001D379F">
            <w:r>
              <w:t>CREATE_TIME</w:t>
            </w:r>
          </w:p>
        </w:tc>
        <w:tc>
          <w:tcPr>
            <w:tcW w:w="1881" w:type="dxa"/>
          </w:tcPr>
          <w:p w14:paraId="7260F01E" w14:textId="77777777" w:rsidR="002B1167" w:rsidRDefault="002B1167" w:rsidP="001D379F">
            <w:r w:rsidRPr="00A970E1">
              <w:t>datetime</w:t>
            </w:r>
          </w:p>
        </w:tc>
        <w:tc>
          <w:tcPr>
            <w:tcW w:w="2037" w:type="dxa"/>
          </w:tcPr>
          <w:p w14:paraId="0BE8A36A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76D1DE5D" w14:textId="77777777" w:rsidR="002B1167" w:rsidRDefault="002B1167" w:rsidP="001D379F">
            <w:r>
              <w:rPr>
                <w:rFonts w:hint="eastAsia"/>
              </w:rPr>
              <w:t>创建时间</w:t>
            </w:r>
          </w:p>
        </w:tc>
      </w:tr>
      <w:tr w:rsidR="002B1167" w14:paraId="2724EFA2" w14:textId="77777777" w:rsidTr="001D379F">
        <w:tc>
          <w:tcPr>
            <w:tcW w:w="2547" w:type="dxa"/>
          </w:tcPr>
          <w:p w14:paraId="50B88184" w14:textId="77777777" w:rsidR="002B1167" w:rsidRDefault="002B1167" w:rsidP="001D379F">
            <w:r>
              <w:rPr>
                <w:rFonts w:hint="eastAsia"/>
              </w:rPr>
              <w:t>P</w:t>
            </w:r>
            <w:r>
              <w:t>ROJECT_NAME</w:t>
            </w:r>
          </w:p>
        </w:tc>
        <w:tc>
          <w:tcPr>
            <w:tcW w:w="1881" w:type="dxa"/>
          </w:tcPr>
          <w:p w14:paraId="514D8B61" w14:textId="77777777" w:rsidR="002B1167" w:rsidRPr="00A970E1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26E8EDB1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50F376E4" w14:textId="77777777" w:rsidR="002B1167" w:rsidRDefault="002B1167" w:rsidP="001D379F">
            <w:r>
              <w:rPr>
                <w:rFonts w:hint="eastAsia"/>
              </w:rPr>
              <w:t>项目名称</w:t>
            </w:r>
          </w:p>
        </w:tc>
      </w:tr>
      <w:tr w:rsidR="002B1167" w14:paraId="194C9821" w14:textId="77777777" w:rsidTr="001D379F">
        <w:tc>
          <w:tcPr>
            <w:tcW w:w="2547" w:type="dxa"/>
          </w:tcPr>
          <w:p w14:paraId="4F09D56B" w14:textId="77777777" w:rsidR="002B1167" w:rsidRDefault="002B1167" w:rsidP="001D379F">
            <w:r w:rsidRPr="00335BE6">
              <w:t>ORGANIZATION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881" w:type="dxa"/>
          </w:tcPr>
          <w:p w14:paraId="474D5338" w14:textId="77777777" w:rsidR="002B1167" w:rsidRPr="00A970E1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7C7E7404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1A35B424" w14:textId="77777777" w:rsidR="002B1167" w:rsidRDefault="002B1167" w:rsidP="001D379F">
            <w:r>
              <w:rPr>
                <w:rFonts w:hint="eastAsia"/>
              </w:rPr>
              <w:t>部门名称</w:t>
            </w:r>
          </w:p>
        </w:tc>
      </w:tr>
      <w:tr w:rsidR="002B1167" w14:paraId="3E27BA09" w14:textId="77777777" w:rsidTr="001D379F">
        <w:tc>
          <w:tcPr>
            <w:tcW w:w="2547" w:type="dxa"/>
          </w:tcPr>
          <w:p w14:paraId="2A74F5AB" w14:textId="77777777" w:rsidR="002B1167" w:rsidRPr="00335BE6" w:rsidRDefault="002B1167" w:rsidP="001D379F">
            <w:pPr>
              <w:jc w:val="left"/>
            </w:pPr>
            <w:r w:rsidRPr="00A829CE">
              <w:t>CONTRACT_REQ_PARAM</w:t>
            </w:r>
          </w:p>
        </w:tc>
        <w:tc>
          <w:tcPr>
            <w:tcW w:w="1881" w:type="dxa"/>
          </w:tcPr>
          <w:p w14:paraId="64016621" w14:textId="77777777" w:rsidR="002B1167" w:rsidRDefault="002B1167" w:rsidP="001D379F">
            <w:proofErr w:type="gramStart"/>
            <w:r w:rsidRPr="00A829CE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5</w:t>
            </w:r>
            <w:r>
              <w:t>00)</w:t>
            </w:r>
          </w:p>
        </w:tc>
        <w:tc>
          <w:tcPr>
            <w:tcW w:w="2037" w:type="dxa"/>
          </w:tcPr>
          <w:p w14:paraId="24B7E4FE" w14:textId="77777777" w:rsidR="002B1167" w:rsidRDefault="002B1167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3DD8B86B" w14:textId="77777777" w:rsidR="002B1167" w:rsidRDefault="002B1167" w:rsidP="001D379F">
            <w:r w:rsidRPr="00A829CE">
              <w:rPr>
                <w:rFonts w:hint="eastAsia"/>
              </w:rPr>
              <w:t>合约请求入参</w:t>
            </w:r>
          </w:p>
        </w:tc>
      </w:tr>
      <w:tr w:rsidR="00516941" w14:paraId="2208B465" w14:textId="77777777" w:rsidTr="001D379F">
        <w:tc>
          <w:tcPr>
            <w:tcW w:w="2547" w:type="dxa"/>
          </w:tcPr>
          <w:p w14:paraId="05494419" w14:textId="54E27D40" w:rsidR="00516941" w:rsidRPr="00A829CE" w:rsidRDefault="00516941" w:rsidP="001D379F">
            <w:pPr>
              <w:jc w:val="left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881" w:type="dxa"/>
          </w:tcPr>
          <w:p w14:paraId="66C6268E" w14:textId="5C39F05A" w:rsidR="00516941" w:rsidRPr="00A829CE" w:rsidRDefault="00516941" w:rsidP="001D379F">
            <w:proofErr w:type="gramStart"/>
            <w:r w:rsidRPr="00A829CE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2037" w:type="dxa"/>
          </w:tcPr>
          <w:p w14:paraId="5AC20D9F" w14:textId="734B5B57" w:rsidR="00516941" w:rsidRDefault="00516941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403E6B26" w14:textId="57EAE578" w:rsidR="00516941" w:rsidRDefault="00B968C6" w:rsidP="001D379F">
            <w:r>
              <w:rPr>
                <w:rFonts w:hint="eastAsia"/>
              </w:rPr>
              <w:t>上链</w:t>
            </w:r>
            <w:r w:rsidR="00516941">
              <w:rPr>
                <w:rFonts w:hint="eastAsia"/>
              </w:rPr>
              <w:t>结果</w:t>
            </w:r>
          </w:p>
          <w:p w14:paraId="68CC769F" w14:textId="77777777" w:rsidR="00B968C6" w:rsidRDefault="00B968C6" w:rsidP="001D379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14:paraId="61916626" w14:textId="69E44E5E" w:rsidR="00B968C6" w:rsidRPr="00A829CE" w:rsidRDefault="00B968C6" w:rsidP="001D379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516941" w14:paraId="121ACF69" w14:textId="77777777" w:rsidTr="001D379F">
        <w:tc>
          <w:tcPr>
            <w:tcW w:w="2547" w:type="dxa"/>
          </w:tcPr>
          <w:p w14:paraId="130D9AC6" w14:textId="1D64BE62" w:rsidR="00516941" w:rsidRPr="00A829CE" w:rsidRDefault="00516941" w:rsidP="001D379F">
            <w:pPr>
              <w:jc w:val="left"/>
            </w:pPr>
            <w:r>
              <w:rPr>
                <w:rFonts w:hint="eastAsia"/>
              </w:rPr>
              <w:t>E</w:t>
            </w:r>
            <w:r>
              <w:t>RROR_MSG</w:t>
            </w:r>
          </w:p>
        </w:tc>
        <w:tc>
          <w:tcPr>
            <w:tcW w:w="1881" w:type="dxa"/>
          </w:tcPr>
          <w:p w14:paraId="0BF75621" w14:textId="50CB2B47" w:rsidR="00516941" w:rsidRPr="00A829CE" w:rsidRDefault="00516941" w:rsidP="001D379F">
            <w:proofErr w:type="gramStart"/>
            <w:r w:rsidRPr="00A829CE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100)</w:t>
            </w:r>
          </w:p>
        </w:tc>
        <w:tc>
          <w:tcPr>
            <w:tcW w:w="2037" w:type="dxa"/>
          </w:tcPr>
          <w:p w14:paraId="2AAFEC4F" w14:textId="1D4821F4" w:rsidR="00516941" w:rsidRDefault="00516941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3A094EA4" w14:textId="4695E271" w:rsidR="00516941" w:rsidRPr="00A829CE" w:rsidRDefault="00C03A8E" w:rsidP="001D379F">
            <w:r>
              <w:t>result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时，存在错误信息</w:t>
            </w:r>
          </w:p>
        </w:tc>
      </w:tr>
    </w:tbl>
    <w:p w14:paraId="1518CAF5" w14:textId="77777777" w:rsidR="002B1167" w:rsidRDefault="002B1167" w:rsidP="002B1167">
      <w:pPr>
        <w:pStyle w:val="3"/>
      </w:pPr>
      <w:r>
        <w:rPr>
          <w:rFonts w:hint="eastAsia"/>
        </w:rPr>
        <w:lastRenderedPageBreak/>
        <w:t>区块交易记录</w:t>
      </w:r>
      <w:r>
        <w:rPr>
          <w:rFonts w:hint="eastAsia"/>
        </w:rPr>
        <w:t>(</w:t>
      </w:r>
      <w:r w:rsidRPr="00A829CE">
        <w:t>MONITOR_BLOCK_TRANSACTION</w:t>
      </w:r>
      <w:r>
        <w:t>)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547"/>
        <w:gridCol w:w="1881"/>
        <w:gridCol w:w="2037"/>
        <w:gridCol w:w="2057"/>
      </w:tblGrid>
      <w:tr w:rsidR="002B1167" w14:paraId="2881CC85" w14:textId="77777777" w:rsidTr="001D379F">
        <w:tc>
          <w:tcPr>
            <w:tcW w:w="2547" w:type="dxa"/>
          </w:tcPr>
          <w:p w14:paraId="732ECAC1" w14:textId="77777777" w:rsidR="002B1167" w:rsidRDefault="002B1167" w:rsidP="001D379F">
            <w:r>
              <w:rPr>
                <w:rFonts w:hint="eastAsia"/>
              </w:rPr>
              <w:t>字段名</w:t>
            </w:r>
          </w:p>
        </w:tc>
        <w:tc>
          <w:tcPr>
            <w:tcW w:w="1881" w:type="dxa"/>
          </w:tcPr>
          <w:p w14:paraId="65253F54" w14:textId="77777777" w:rsidR="002B1167" w:rsidRDefault="002B1167" w:rsidP="001D379F">
            <w:r>
              <w:rPr>
                <w:rFonts w:hint="eastAsia"/>
              </w:rPr>
              <w:t>字段类型</w:t>
            </w:r>
          </w:p>
        </w:tc>
        <w:tc>
          <w:tcPr>
            <w:tcW w:w="2037" w:type="dxa"/>
          </w:tcPr>
          <w:p w14:paraId="60FB6509" w14:textId="77777777" w:rsidR="002B1167" w:rsidRDefault="002B1167" w:rsidP="001D379F">
            <w:r>
              <w:rPr>
                <w:rFonts w:hint="eastAsia"/>
              </w:rPr>
              <w:t>是否为空</w:t>
            </w:r>
          </w:p>
        </w:tc>
        <w:tc>
          <w:tcPr>
            <w:tcW w:w="2057" w:type="dxa"/>
          </w:tcPr>
          <w:p w14:paraId="275FFD36" w14:textId="77777777" w:rsidR="002B1167" w:rsidRDefault="002B1167" w:rsidP="001D379F">
            <w:r>
              <w:rPr>
                <w:rFonts w:hint="eastAsia"/>
              </w:rPr>
              <w:t>字段描述</w:t>
            </w:r>
          </w:p>
        </w:tc>
      </w:tr>
      <w:tr w:rsidR="002B1167" w14:paraId="503A82B9" w14:textId="77777777" w:rsidTr="001D379F">
        <w:tc>
          <w:tcPr>
            <w:tcW w:w="2547" w:type="dxa"/>
          </w:tcPr>
          <w:p w14:paraId="168FE43C" w14:textId="77777777" w:rsidR="002B1167" w:rsidRDefault="002B1167" w:rsidP="001D379F">
            <w:r>
              <w:t>ID</w:t>
            </w:r>
          </w:p>
        </w:tc>
        <w:tc>
          <w:tcPr>
            <w:tcW w:w="1881" w:type="dxa"/>
          </w:tcPr>
          <w:p w14:paraId="29338413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385EA22C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21804096" w14:textId="77777777" w:rsidR="002B1167" w:rsidRDefault="002B1167" w:rsidP="001D379F">
            <w:r>
              <w:rPr>
                <w:rFonts w:hint="eastAsia"/>
              </w:rPr>
              <w:t>主键</w:t>
            </w:r>
          </w:p>
        </w:tc>
      </w:tr>
      <w:tr w:rsidR="002B1167" w14:paraId="75F91C76" w14:textId="77777777" w:rsidTr="001D379F">
        <w:tc>
          <w:tcPr>
            <w:tcW w:w="2547" w:type="dxa"/>
          </w:tcPr>
          <w:p w14:paraId="6FB5D0F1" w14:textId="77777777" w:rsidR="002B1167" w:rsidRDefault="002B1167" w:rsidP="001D379F">
            <w:r w:rsidRPr="00A829CE">
              <w:t>TX_ID</w:t>
            </w:r>
          </w:p>
        </w:tc>
        <w:tc>
          <w:tcPr>
            <w:tcW w:w="1881" w:type="dxa"/>
          </w:tcPr>
          <w:p w14:paraId="2D1D904F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6235E9C2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4955A71F" w14:textId="77777777" w:rsidR="002B1167" w:rsidRDefault="002B1167" w:rsidP="001D379F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</w:t>
            </w:r>
          </w:p>
        </w:tc>
      </w:tr>
      <w:tr w:rsidR="002B1167" w14:paraId="3D34BFDD" w14:textId="77777777" w:rsidTr="001D379F">
        <w:tc>
          <w:tcPr>
            <w:tcW w:w="2547" w:type="dxa"/>
          </w:tcPr>
          <w:p w14:paraId="70C5D0A7" w14:textId="77777777" w:rsidR="002B1167" w:rsidRDefault="002B1167" w:rsidP="001D379F">
            <w:r w:rsidRPr="00A829CE">
              <w:t>PEER_NODE</w:t>
            </w:r>
          </w:p>
        </w:tc>
        <w:tc>
          <w:tcPr>
            <w:tcW w:w="1881" w:type="dxa"/>
          </w:tcPr>
          <w:p w14:paraId="6FE2852F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601C5947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3A99E6B7" w14:textId="77777777" w:rsidR="002B1167" w:rsidRDefault="002B1167" w:rsidP="001D379F">
            <w:r>
              <w:rPr>
                <w:rFonts w:hint="eastAsia"/>
              </w:rPr>
              <w:t>节点名称</w:t>
            </w:r>
          </w:p>
        </w:tc>
      </w:tr>
      <w:tr w:rsidR="002B1167" w14:paraId="3FDF6376" w14:textId="77777777" w:rsidTr="001D379F">
        <w:tc>
          <w:tcPr>
            <w:tcW w:w="2547" w:type="dxa"/>
          </w:tcPr>
          <w:p w14:paraId="2BB162C5" w14:textId="77777777" w:rsidR="002B1167" w:rsidRDefault="002B1167" w:rsidP="001D379F">
            <w:r w:rsidRPr="00A829CE">
              <w:t>TRANSACTION_TIME</w:t>
            </w:r>
          </w:p>
        </w:tc>
        <w:tc>
          <w:tcPr>
            <w:tcW w:w="1881" w:type="dxa"/>
          </w:tcPr>
          <w:p w14:paraId="4F26DF1B" w14:textId="77777777" w:rsidR="002B1167" w:rsidRDefault="002B1167" w:rsidP="001D379F">
            <w:r w:rsidRPr="00A970E1">
              <w:t>datetime</w:t>
            </w:r>
          </w:p>
        </w:tc>
        <w:tc>
          <w:tcPr>
            <w:tcW w:w="2037" w:type="dxa"/>
          </w:tcPr>
          <w:p w14:paraId="2149E9D9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2B9CF7E9" w14:textId="77777777" w:rsidR="002B1167" w:rsidRDefault="002B1167" w:rsidP="001D379F">
            <w:r>
              <w:rPr>
                <w:rFonts w:hint="eastAsia"/>
              </w:rPr>
              <w:t>交易时间</w:t>
            </w:r>
          </w:p>
        </w:tc>
      </w:tr>
      <w:tr w:rsidR="002B1167" w14:paraId="6C0F958D" w14:textId="77777777" w:rsidTr="001D379F">
        <w:tc>
          <w:tcPr>
            <w:tcW w:w="2547" w:type="dxa"/>
          </w:tcPr>
          <w:p w14:paraId="77F77A15" w14:textId="77777777" w:rsidR="002B1167" w:rsidRDefault="002B1167" w:rsidP="001D379F">
            <w:r w:rsidRPr="00A829CE">
              <w:t>PROJECT_NAME</w:t>
            </w:r>
          </w:p>
        </w:tc>
        <w:tc>
          <w:tcPr>
            <w:tcW w:w="1881" w:type="dxa"/>
          </w:tcPr>
          <w:p w14:paraId="6C137E1F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42DA6D43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509E82DF" w14:textId="77777777" w:rsidR="002B1167" w:rsidRDefault="002B1167" w:rsidP="001D379F">
            <w:r>
              <w:rPr>
                <w:rFonts w:hint="eastAsia"/>
              </w:rPr>
              <w:t>项目名称</w:t>
            </w:r>
          </w:p>
        </w:tc>
      </w:tr>
      <w:tr w:rsidR="002B1167" w14:paraId="0F5DFDAF" w14:textId="77777777" w:rsidTr="001D379F">
        <w:tc>
          <w:tcPr>
            <w:tcW w:w="2547" w:type="dxa"/>
          </w:tcPr>
          <w:p w14:paraId="2CE93BAF" w14:textId="77777777" w:rsidR="002B1167" w:rsidRDefault="002B1167" w:rsidP="001D379F">
            <w:r w:rsidRPr="00A829CE">
              <w:t>CONTRACT_NAME</w:t>
            </w:r>
          </w:p>
        </w:tc>
        <w:tc>
          <w:tcPr>
            <w:tcW w:w="1881" w:type="dxa"/>
          </w:tcPr>
          <w:p w14:paraId="0AA36CFD" w14:textId="77777777" w:rsidR="002B1167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3A98D32B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13E9E760" w14:textId="77777777" w:rsidR="002B1167" w:rsidRDefault="002B1167" w:rsidP="001D379F">
            <w:r>
              <w:rPr>
                <w:rFonts w:hint="eastAsia"/>
              </w:rPr>
              <w:t>合约名称</w:t>
            </w:r>
          </w:p>
        </w:tc>
      </w:tr>
      <w:tr w:rsidR="002B1167" w14:paraId="09FD5EC9" w14:textId="77777777" w:rsidTr="001D379F">
        <w:tc>
          <w:tcPr>
            <w:tcW w:w="2547" w:type="dxa"/>
          </w:tcPr>
          <w:p w14:paraId="23D9D1B5" w14:textId="77777777" w:rsidR="002B1167" w:rsidRDefault="002B1167" w:rsidP="001D379F">
            <w:r w:rsidRPr="00A829CE">
              <w:t>CONTRACT_REQ_PARAM</w:t>
            </w:r>
          </w:p>
        </w:tc>
        <w:tc>
          <w:tcPr>
            <w:tcW w:w="1881" w:type="dxa"/>
          </w:tcPr>
          <w:p w14:paraId="764EC9E4" w14:textId="77777777" w:rsidR="002B1167" w:rsidRPr="00A970E1" w:rsidRDefault="002B1167" w:rsidP="001D379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47A4386C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0215662C" w14:textId="77777777" w:rsidR="002B1167" w:rsidRDefault="002B1167" w:rsidP="001D379F">
            <w:r>
              <w:rPr>
                <w:rFonts w:hint="eastAsia"/>
              </w:rPr>
              <w:t>合约请求参数</w:t>
            </w:r>
          </w:p>
        </w:tc>
      </w:tr>
      <w:tr w:rsidR="002B1167" w14:paraId="7DEB3A1E" w14:textId="77777777" w:rsidTr="001D379F">
        <w:tc>
          <w:tcPr>
            <w:tcW w:w="2547" w:type="dxa"/>
          </w:tcPr>
          <w:p w14:paraId="5829EC5C" w14:textId="77777777" w:rsidR="002B1167" w:rsidRDefault="002B1167" w:rsidP="001D379F">
            <w:r w:rsidRPr="00A829CE">
              <w:t>BLOCK_HEIGHT</w:t>
            </w:r>
          </w:p>
        </w:tc>
        <w:tc>
          <w:tcPr>
            <w:tcW w:w="1881" w:type="dxa"/>
          </w:tcPr>
          <w:p w14:paraId="5B5D5DC0" w14:textId="77777777" w:rsidR="002B1167" w:rsidRPr="00A970E1" w:rsidRDefault="002B1167" w:rsidP="001D379F">
            <w:proofErr w:type="spellStart"/>
            <w:proofErr w:type="gramStart"/>
            <w:r>
              <w:t>B</w:t>
            </w:r>
            <w:r>
              <w:rPr>
                <w:rFonts w:hint="eastAsia"/>
              </w:rPr>
              <w:t>igin</w:t>
            </w:r>
            <w:r>
              <w:t>t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037" w:type="dxa"/>
          </w:tcPr>
          <w:p w14:paraId="27E28597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382BA87B" w14:textId="77777777" w:rsidR="002B1167" w:rsidRDefault="002B1167" w:rsidP="001D379F">
            <w:r>
              <w:rPr>
                <w:rFonts w:hint="eastAsia"/>
              </w:rPr>
              <w:t>区块高度</w:t>
            </w:r>
          </w:p>
        </w:tc>
      </w:tr>
      <w:tr w:rsidR="002B1167" w14:paraId="7448144F" w14:textId="77777777" w:rsidTr="001D379F">
        <w:tc>
          <w:tcPr>
            <w:tcW w:w="2547" w:type="dxa"/>
          </w:tcPr>
          <w:p w14:paraId="44217D05" w14:textId="77777777" w:rsidR="002B1167" w:rsidRPr="00335BE6" w:rsidRDefault="002B1167" w:rsidP="001D379F">
            <w:pPr>
              <w:jc w:val="left"/>
            </w:pPr>
            <w:r w:rsidRPr="00A829CE">
              <w:t>CONTRACT_FCN</w:t>
            </w:r>
          </w:p>
        </w:tc>
        <w:tc>
          <w:tcPr>
            <w:tcW w:w="1881" w:type="dxa"/>
          </w:tcPr>
          <w:p w14:paraId="53C606DA" w14:textId="77777777" w:rsidR="002B1167" w:rsidRDefault="002B1167" w:rsidP="001D379F">
            <w:proofErr w:type="gramStart"/>
            <w:r w:rsidRPr="00A829CE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32)</w:t>
            </w:r>
          </w:p>
        </w:tc>
        <w:tc>
          <w:tcPr>
            <w:tcW w:w="2037" w:type="dxa"/>
          </w:tcPr>
          <w:p w14:paraId="6F01B175" w14:textId="77777777" w:rsidR="002B1167" w:rsidRDefault="002B1167" w:rsidP="001D379F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14:paraId="2F01D4A9" w14:textId="77777777" w:rsidR="002B1167" w:rsidRDefault="002B1167" w:rsidP="001D379F">
            <w:r w:rsidRPr="00A829CE">
              <w:rPr>
                <w:rFonts w:hint="eastAsia"/>
              </w:rPr>
              <w:t>合约</w:t>
            </w:r>
            <w:r>
              <w:rPr>
                <w:rFonts w:hint="eastAsia"/>
              </w:rPr>
              <w:t>方法名称</w:t>
            </w:r>
          </w:p>
        </w:tc>
      </w:tr>
    </w:tbl>
    <w:p w14:paraId="0C400E64" w14:textId="77777777" w:rsidR="002B1167" w:rsidRDefault="002B1167" w:rsidP="002B1167">
      <w:pPr>
        <w:pStyle w:val="3"/>
      </w:pPr>
      <w:r>
        <w:rPr>
          <w:rFonts w:hint="eastAsia"/>
        </w:rPr>
        <w:t>系统存</w:t>
      </w:r>
      <w:proofErr w:type="gramStart"/>
      <w:r>
        <w:rPr>
          <w:rFonts w:hint="eastAsia"/>
        </w:rPr>
        <w:t>证记录</w:t>
      </w:r>
      <w:proofErr w:type="gramEnd"/>
      <w:r>
        <w:rPr>
          <w:rFonts w:hint="eastAsia"/>
        </w:rPr>
        <w:t>(</w:t>
      </w:r>
      <w:r w:rsidRPr="00724CD4">
        <w:t>SYSTEM_EXIST_EVIDENCE</w:t>
      </w:r>
      <w:r>
        <w:t>)</w:t>
      </w:r>
    </w:p>
    <w:p w14:paraId="1074D731" w14:textId="77777777" w:rsidR="002B1167" w:rsidRPr="00724CD4" w:rsidRDefault="002B1167" w:rsidP="002B1167"/>
    <w:p w14:paraId="6D702380" w14:textId="77777777" w:rsidR="002B1167" w:rsidRDefault="002B1167" w:rsidP="002B1167">
      <w:pPr>
        <w:pStyle w:val="3"/>
      </w:pPr>
      <w:r>
        <w:rPr>
          <w:rFonts w:hint="eastAsia"/>
        </w:rPr>
        <w:t>系统验</w:t>
      </w:r>
      <w:proofErr w:type="gramStart"/>
      <w:r>
        <w:rPr>
          <w:rFonts w:hint="eastAsia"/>
        </w:rPr>
        <w:t>真统计</w:t>
      </w:r>
      <w:proofErr w:type="gramEnd"/>
      <w:r>
        <w:rPr>
          <w:rFonts w:hint="eastAsia"/>
        </w:rPr>
        <w:t>记录</w:t>
      </w:r>
      <w:r>
        <w:rPr>
          <w:rFonts w:hint="eastAsia"/>
        </w:rPr>
        <w:t>(</w:t>
      </w:r>
      <w:r w:rsidRPr="00724CD4">
        <w:t>SYSTEM_VERITY_TRUTH</w:t>
      </w:r>
      <w:r>
        <w:t>)</w:t>
      </w:r>
    </w:p>
    <w:p w14:paraId="020EE841" w14:textId="5A36B360" w:rsidR="002B1167" w:rsidRDefault="002B1167" w:rsidP="002B1167">
      <w:pPr>
        <w:rPr>
          <w:ins w:id="10" w:author="jidonglin" w:date="2019-12-24T16:53:00Z"/>
        </w:rPr>
      </w:pPr>
    </w:p>
    <w:p w14:paraId="464A6FE8" w14:textId="01D757A1" w:rsidR="00532B27" w:rsidRDefault="00F46AF6" w:rsidP="00532B27">
      <w:pPr>
        <w:pStyle w:val="3"/>
        <w:rPr>
          <w:ins w:id="11" w:author="jidonglin" w:date="2019-12-24T16:53:00Z"/>
        </w:rPr>
      </w:pPr>
      <w:ins w:id="12" w:author="jidonglin" w:date="2019-12-24T17:23:00Z">
        <w:r>
          <w:rPr>
            <w:rFonts w:hint="eastAsia"/>
          </w:rPr>
          <w:t>项目</w:t>
        </w:r>
      </w:ins>
      <w:ins w:id="13" w:author="jidonglin" w:date="2019-12-24T17:24:00Z">
        <w:r w:rsidR="00775C17">
          <w:rPr>
            <w:rFonts w:hint="eastAsia"/>
          </w:rPr>
          <w:t>成员</w:t>
        </w:r>
      </w:ins>
      <w:ins w:id="14" w:author="jidonglin" w:date="2019-12-24T17:23:00Z">
        <w:r>
          <w:rPr>
            <w:rFonts w:hint="eastAsia"/>
          </w:rPr>
          <w:t>表</w:t>
        </w:r>
      </w:ins>
      <w:ins w:id="15" w:author="jidonglin" w:date="2019-12-24T16:53:00Z">
        <w:r w:rsidR="00532B27">
          <w:rPr>
            <w:rFonts w:hint="eastAsia"/>
          </w:rPr>
          <w:t>(</w:t>
        </w:r>
        <w:r w:rsidR="00532B27" w:rsidRPr="00724CD4">
          <w:t>SYSTEM_</w:t>
        </w:r>
      </w:ins>
      <w:ins w:id="16" w:author="jidonglin" w:date="2019-12-24T17:28:00Z">
        <w:r w:rsidR="00775C17">
          <w:t>PROJECT</w:t>
        </w:r>
      </w:ins>
      <w:ins w:id="17" w:author="jidonglin" w:date="2019-12-24T17:29:00Z">
        <w:r w:rsidR="00775C17">
          <w:t>_USER</w:t>
        </w:r>
      </w:ins>
      <w:ins w:id="18" w:author="jidonglin" w:date="2019-12-24T16:53:00Z">
        <w:r w:rsidR="00532B27">
          <w:t>)</w:t>
        </w:r>
      </w:ins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547"/>
        <w:gridCol w:w="1881"/>
        <w:gridCol w:w="2037"/>
        <w:gridCol w:w="2057"/>
      </w:tblGrid>
      <w:tr w:rsidR="00775C17" w14:paraId="772CB0EC" w14:textId="77777777" w:rsidTr="00DF6DFE">
        <w:trPr>
          <w:ins w:id="19" w:author="jidonglin" w:date="2019-12-24T17:24:00Z"/>
        </w:trPr>
        <w:tc>
          <w:tcPr>
            <w:tcW w:w="2547" w:type="dxa"/>
          </w:tcPr>
          <w:p w14:paraId="623AB79A" w14:textId="77777777" w:rsidR="00775C17" w:rsidRDefault="00775C17" w:rsidP="00DF6DFE">
            <w:pPr>
              <w:rPr>
                <w:ins w:id="20" w:author="jidonglin" w:date="2019-12-24T17:24:00Z"/>
              </w:rPr>
            </w:pPr>
            <w:ins w:id="21" w:author="jidonglin" w:date="2019-12-24T17:24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881" w:type="dxa"/>
          </w:tcPr>
          <w:p w14:paraId="01A27CB8" w14:textId="77777777" w:rsidR="00775C17" w:rsidRDefault="00775C17" w:rsidP="00DF6DFE">
            <w:pPr>
              <w:rPr>
                <w:ins w:id="22" w:author="jidonglin" w:date="2019-12-24T17:24:00Z"/>
              </w:rPr>
            </w:pPr>
            <w:ins w:id="23" w:author="jidonglin" w:date="2019-12-24T17:24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2037" w:type="dxa"/>
          </w:tcPr>
          <w:p w14:paraId="5197564A" w14:textId="77777777" w:rsidR="00775C17" w:rsidRDefault="00775C17" w:rsidP="00DF6DFE">
            <w:pPr>
              <w:rPr>
                <w:ins w:id="24" w:author="jidonglin" w:date="2019-12-24T17:24:00Z"/>
              </w:rPr>
            </w:pPr>
            <w:ins w:id="25" w:author="jidonglin" w:date="2019-12-24T17:24:00Z">
              <w:r>
                <w:rPr>
                  <w:rFonts w:hint="eastAsia"/>
                </w:rPr>
                <w:t>是否为空</w:t>
              </w:r>
            </w:ins>
          </w:p>
        </w:tc>
        <w:tc>
          <w:tcPr>
            <w:tcW w:w="2057" w:type="dxa"/>
          </w:tcPr>
          <w:p w14:paraId="35D63E9C" w14:textId="77777777" w:rsidR="00775C17" w:rsidRDefault="00775C17" w:rsidP="00DF6DFE">
            <w:pPr>
              <w:rPr>
                <w:ins w:id="26" w:author="jidonglin" w:date="2019-12-24T17:24:00Z"/>
              </w:rPr>
            </w:pPr>
            <w:ins w:id="27" w:author="jidonglin" w:date="2019-12-24T17:24:00Z">
              <w:r>
                <w:rPr>
                  <w:rFonts w:hint="eastAsia"/>
                </w:rPr>
                <w:t>字段描述</w:t>
              </w:r>
            </w:ins>
          </w:p>
        </w:tc>
      </w:tr>
      <w:tr w:rsidR="00775C17" w14:paraId="5EB6A625" w14:textId="77777777" w:rsidTr="00DF6DFE">
        <w:trPr>
          <w:ins w:id="28" w:author="jidonglin" w:date="2019-12-24T17:24:00Z"/>
        </w:trPr>
        <w:tc>
          <w:tcPr>
            <w:tcW w:w="2547" w:type="dxa"/>
          </w:tcPr>
          <w:p w14:paraId="088C4E2A" w14:textId="77777777" w:rsidR="00775C17" w:rsidRDefault="00775C17" w:rsidP="00DF6DFE">
            <w:pPr>
              <w:rPr>
                <w:ins w:id="29" w:author="jidonglin" w:date="2019-12-24T17:24:00Z"/>
              </w:rPr>
            </w:pPr>
            <w:ins w:id="30" w:author="jidonglin" w:date="2019-12-24T17:24:00Z">
              <w:r>
                <w:t>ID</w:t>
              </w:r>
            </w:ins>
          </w:p>
        </w:tc>
        <w:tc>
          <w:tcPr>
            <w:tcW w:w="1881" w:type="dxa"/>
          </w:tcPr>
          <w:p w14:paraId="099F61A0" w14:textId="77777777" w:rsidR="00775C17" w:rsidRDefault="00775C17" w:rsidP="00DF6DFE">
            <w:pPr>
              <w:rPr>
                <w:ins w:id="31" w:author="jidonglin" w:date="2019-12-24T17:24:00Z"/>
              </w:rPr>
            </w:pPr>
            <w:proofErr w:type="gramStart"/>
            <w:ins w:id="32" w:author="jidonglin" w:date="2019-12-24T17:24:00Z">
              <w:r>
                <w:rPr>
                  <w:rFonts w:hint="eastAsia"/>
                </w:rPr>
                <w:t>Varchar(</w:t>
              </w:r>
              <w:proofErr w:type="gramEnd"/>
              <w:r>
                <w:rPr>
                  <w:rFonts w:hint="eastAsia"/>
                </w:rPr>
                <w:t>3</w:t>
              </w:r>
              <w:r>
                <w:t>2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</w:tcPr>
          <w:p w14:paraId="4270EBBA" w14:textId="77777777" w:rsidR="00775C17" w:rsidRDefault="00775C17" w:rsidP="00DF6DFE">
            <w:pPr>
              <w:rPr>
                <w:ins w:id="33" w:author="jidonglin" w:date="2019-12-24T17:24:00Z"/>
              </w:rPr>
            </w:pPr>
            <w:ins w:id="34" w:author="jidonglin" w:date="2019-12-24T17:24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</w:tcPr>
          <w:p w14:paraId="011005AE" w14:textId="77777777" w:rsidR="00775C17" w:rsidRDefault="00775C17" w:rsidP="00DF6DFE">
            <w:pPr>
              <w:rPr>
                <w:ins w:id="35" w:author="jidonglin" w:date="2019-12-24T17:24:00Z"/>
              </w:rPr>
            </w:pPr>
            <w:ins w:id="36" w:author="jidonglin" w:date="2019-12-24T17:24:00Z">
              <w:r>
                <w:rPr>
                  <w:rFonts w:hint="eastAsia"/>
                </w:rPr>
                <w:t>主键</w:t>
              </w:r>
            </w:ins>
          </w:p>
        </w:tc>
      </w:tr>
      <w:tr w:rsidR="00775C17" w14:paraId="7B2002E8" w14:textId="77777777" w:rsidTr="00DF6DFE">
        <w:trPr>
          <w:ins w:id="37" w:author="jidonglin" w:date="2019-12-24T17:24:00Z"/>
        </w:trPr>
        <w:tc>
          <w:tcPr>
            <w:tcW w:w="2547" w:type="dxa"/>
          </w:tcPr>
          <w:p w14:paraId="2010D3A7" w14:textId="7966FF5A" w:rsidR="00775C17" w:rsidRDefault="00775C17" w:rsidP="00DF6DFE">
            <w:pPr>
              <w:rPr>
                <w:ins w:id="38" w:author="jidonglin" w:date="2019-12-24T17:24:00Z"/>
              </w:rPr>
            </w:pPr>
            <w:ins w:id="39" w:author="jidonglin" w:date="2019-12-24T17:24:00Z">
              <w:r>
                <w:t>PROJECT_ID</w:t>
              </w:r>
            </w:ins>
          </w:p>
        </w:tc>
        <w:tc>
          <w:tcPr>
            <w:tcW w:w="1881" w:type="dxa"/>
          </w:tcPr>
          <w:p w14:paraId="4094766C" w14:textId="186C78F1" w:rsidR="00775C17" w:rsidRDefault="00775C17" w:rsidP="00DF6DFE">
            <w:pPr>
              <w:rPr>
                <w:ins w:id="40" w:author="jidonglin" w:date="2019-12-24T17:24:00Z"/>
              </w:rPr>
            </w:pPr>
            <w:proofErr w:type="gramStart"/>
            <w:ins w:id="41" w:author="jidonglin" w:date="2019-12-24T17:24:00Z">
              <w:r>
                <w:rPr>
                  <w:rFonts w:hint="eastAsia"/>
                </w:rPr>
                <w:t>Varchar(</w:t>
              </w:r>
            </w:ins>
            <w:proofErr w:type="gramEnd"/>
            <w:ins w:id="42" w:author="jidonglin" w:date="2019-12-24T17:25:00Z">
              <w:r>
                <w:t>32</w:t>
              </w:r>
            </w:ins>
            <w:ins w:id="43" w:author="jidonglin" w:date="2019-12-24T17:24:00Z"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</w:tcPr>
          <w:p w14:paraId="1A8FF563" w14:textId="77777777" w:rsidR="00775C17" w:rsidRDefault="00775C17" w:rsidP="00DF6DFE">
            <w:pPr>
              <w:rPr>
                <w:ins w:id="44" w:author="jidonglin" w:date="2019-12-24T17:24:00Z"/>
              </w:rPr>
            </w:pPr>
            <w:ins w:id="45" w:author="jidonglin" w:date="2019-12-24T17:24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</w:tcPr>
          <w:p w14:paraId="1FC59CE0" w14:textId="3005A70F" w:rsidR="00775C17" w:rsidRDefault="00775C17" w:rsidP="00DF6DFE">
            <w:pPr>
              <w:rPr>
                <w:ins w:id="46" w:author="jidonglin" w:date="2019-12-24T17:24:00Z"/>
              </w:rPr>
            </w:pPr>
            <w:ins w:id="47" w:author="jidonglin" w:date="2019-12-24T17:25:00Z">
              <w:r>
                <w:rPr>
                  <w:rFonts w:hint="eastAsia"/>
                </w:rPr>
                <w:t>项目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75C17" w14:paraId="088B537C" w14:textId="77777777" w:rsidTr="00DF6DFE">
        <w:trPr>
          <w:ins w:id="48" w:author="jidonglin" w:date="2019-12-24T17:24:00Z"/>
        </w:trPr>
        <w:tc>
          <w:tcPr>
            <w:tcW w:w="2547" w:type="dxa"/>
          </w:tcPr>
          <w:p w14:paraId="161C6DB4" w14:textId="32B3A28E" w:rsidR="00775C17" w:rsidRDefault="00775C17" w:rsidP="00DF6DFE">
            <w:pPr>
              <w:rPr>
                <w:ins w:id="49" w:author="jidonglin" w:date="2019-12-24T17:24:00Z"/>
              </w:rPr>
            </w:pPr>
            <w:ins w:id="50" w:author="jidonglin" w:date="2019-12-24T17:24:00Z">
              <w:r>
                <w:rPr>
                  <w:rFonts w:hint="eastAsia"/>
                </w:rPr>
                <w:t>P</w:t>
              </w:r>
              <w:r>
                <w:t>ROJECT_NAME</w:t>
              </w:r>
            </w:ins>
          </w:p>
        </w:tc>
        <w:tc>
          <w:tcPr>
            <w:tcW w:w="1881" w:type="dxa"/>
          </w:tcPr>
          <w:p w14:paraId="5BA949C3" w14:textId="77777777" w:rsidR="00775C17" w:rsidRDefault="00775C17" w:rsidP="00DF6DFE">
            <w:pPr>
              <w:rPr>
                <w:ins w:id="51" w:author="jidonglin" w:date="2019-12-24T17:24:00Z"/>
              </w:rPr>
            </w:pPr>
            <w:proofErr w:type="gramStart"/>
            <w:ins w:id="52" w:author="jidonglin" w:date="2019-12-24T17:24:00Z">
              <w:r>
                <w:rPr>
                  <w:rFonts w:hint="eastAsia"/>
                </w:rPr>
                <w:t>Varchar(</w:t>
              </w:r>
              <w:proofErr w:type="gramEnd"/>
              <w:r>
                <w:t>50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</w:tcPr>
          <w:p w14:paraId="087FA099" w14:textId="77777777" w:rsidR="00775C17" w:rsidRDefault="00775C17" w:rsidP="00DF6DFE">
            <w:pPr>
              <w:rPr>
                <w:ins w:id="53" w:author="jidonglin" w:date="2019-12-24T17:24:00Z"/>
              </w:rPr>
            </w:pPr>
            <w:ins w:id="54" w:author="jidonglin" w:date="2019-12-24T17:24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</w:tcPr>
          <w:p w14:paraId="2340D07F" w14:textId="5CFD0649" w:rsidR="00775C17" w:rsidRDefault="00775C17" w:rsidP="00DF6DFE">
            <w:pPr>
              <w:rPr>
                <w:ins w:id="55" w:author="jidonglin" w:date="2019-12-24T17:24:00Z"/>
              </w:rPr>
            </w:pPr>
            <w:ins w:id="56" w:author="jidonglin" w:date="2019-12-24T17:25:00Z">
              <w:r>
                <w:rPr>
                  <w:rFonts w:hint="eastAsia"/>
                </w:rPr>
                <w:t>项目名称</w:t>
              </w:r>
            </w:ins>
          </w:p>
        </w:tc>
      </w:tr>
      <w:tr w:rsidR="00775C17" w14:paraId="057FB288" w14:textId="77777777" w:rsidTr="00DF6DFE">
        <w:trPr>
          <w:ins w:id="57" w:author="jidonglin" w:date="2019-12-24T17:24:00Z"/>
        </w:trPr>
        <w:tc>
          <w:tcPr>
            <w:tcW w:w="2547" w:type="dxa"/>
          </w:tcPr>
          <w:p w14:paraId="640E6A20" w14:textId="372EA3FF" w:rsidR="00775C17" w:rsidRDefault="00775C17" w:rsidP="00DF6DFE">
            <w:pPr>
              <w:rPr>
                <w:ins w:id="58" w:author="jidonglin" w:date="2019-12-24T17:24:00Z"/>
              </w:rPr>
            </w:pPr>
            <w:ins w:id="59" w:author="jidonglin" w:date="2019-12-24T17:26:00Z">
              <w:r>
                <w:t>USER_ID</w:t>
              </w:r>
            </w:ins>
          </w:p>
        </w:tc>
        <w:tc>
          <w:tcPr>
            <w:tcW w:w="1881" w:type="dxa"/>
          </w:tcPr>
          <w:p w14:paraId="180A42AA" w14:textId="4E15B0E4" w:rsidR="00775C17" w:rsidRDefault="00775C17" w:rsidP="00DF6DFE">
            <w:pPr>
              <w:rPr>
                <w:ins w:id="60" w:author="jidonglin" w:date="2019-12-24T17:24:00Z"/>
              </w:rPr>
            </w:pPr>
            <w:proofErr w:type="gramStart"/>
            <w:ins w:id="61" w:author="jidonglin" w:date="2019-12-24T17:26:00Z">
              <w:r>
                <w:rPr>
                  <w:rFonts w:hint="eastAsia"/>
                </w:rPr>
                <w:t>Varchar(</w:t>
              </w:r>
              <w:proofErr w:type="gramEnd"/>
              <w:r>
                <w:rPr>
                  <w:rFonts w:hint="eastAsia"/>
                </w:rPr>
                <w:t>3</w:t>
              </w:r>
              <w:r>
                <w:t>2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</w:tcPr>
          <w:p w14:paraId="5CAC42F5" w14:textId="77777777" w:rsidR="00775C17" w:rsidRDefault="00775C17" w:rsidP="00DF6DFE">
            <w:pPr>
              <w:rPr>
                <w:ins w:id="62" w:author="jidonglin" w:date="2019-12-24T17:24:00Z"/>
              </w:rPr>
            </w:pPr>
            <w:ins w:id="63" w:author="jidonglin" w:date="2019-12-24T17:24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</w:tcPr>
          <w:p w14:paraId="57918A9E" w14:textId="7F1E0A9C" w:rsidR="00775C17" w:rsidRDefault="00775C17" w:rsidP="00DF6DFE">
            <w:pPr>
              <w:rPr>
                <w:ins w:id="64" w:author="jidonglin" w:date="2019-12-24T17:24:00Z"/>
              </w:rPr>
            </w:pPr>
            <w:ins w:id="65" w:author="jidonglin" w:date="2019-12-24T17:26:00Z">
              <w:r>
                <w:rPr>
                  <w:rFonts w:hint="eastAsia"/>
                </w:rPr>
                <w:t>用户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75C17" w14:paraId="4AD2D6E0" w14:textId="77777777" w:rsidTr="00DF6DFE">
        <w:trPr>
          <w:ins w:id="66" w:author="jidonglin" w:date="2019-12-24T17:24:00Z"/>
        </w:trPr>
        <w:tc>
          <w:tcPr>
            <w:tcW w:w="2547" w:type="dxa"/>
          </w:tcPr>
          <w:p w14:paraId="0EF0CACD" w14:textId="018E007B" w:rsidR="00775C17" w:rsidRDefault="00775C17" w:rsidP="00DF6DFE">
            <w:pPr>
              <w:rPr>
                <w:ins w:id="67" w:author="jidonglin" w:date="2019-12-24T17:24:00Z"/>
              </w:rPr>
            </w:pPr>
            <w:ins w:id="68" w:author="jidonglin" w:date="2019-12-24T17:24:00Z">
              <w:r w:rsidRPr="00A829CE">
                <w:t>PROJECT_</w:t>
              </w:r>
            </w:ins>
            <w:ins w:id="69" w:author="jidonglin" w:date="2019-12-24T17:27:00Z">
              <w:r>
                <w:t>ROLE</w:t>
              </w:r>
            </w:ins>
          </w:p>
        </w:tc>
        <w:tc>
          <w:tcPr>
            <w:tcW w:w="1881" w:type="dxa"/>
          </w:tcPr>
          <w:p w14:paraId="46A0C136" w14:textId="77777777" w:rsidR="00775C17" w:rsidRDefault="00775C17" w:rsidP="00DF6DFE">
            <w:pPr>
              <w:rPr>
                <w:ins w:id="70" w:author="jidonglin" w:date="2019-12-24T17:24:00Z"/>
              </w:rPr>
            </w:pPr>
            <w:proofErr w:type="gramStart"/>
            <w:ins w:id="71" w:author="jidonglin" w:date="2019-12-24T17:24:00Z">
              <w:r>
                <w:rPr>
                  <w:rFonts w:hint="eastAsia"/>
                </w:rPr>
                <w:t>Varchar(</w:t>
              </w:r>
              <w:proofErr w:type="gramEnd"/>
              <w:r>
                <w:t>50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</w:tcPr>
          <w:p w14:paraId="20210AF0" w14:textId="77777777" w:rsidR="00775C17" w:rsidRDefault="00775C17" w:rsidP="00DF6DFE">
            <w:pPr>
              <w:rPr>
                <w:ins w:id="72" w:author="jidonglin" w:date="2019-12-24T17:24:00Z"/>
              </w:rPr>
            </w:pPr>
            <w:ins w:id="73" w:author="jidonglin" w:date="2019-12-24T17:24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</w:tcPr>
          <w:p w14:paraId="4F254C75" w14:textId="77777777" w:rsidR="00775C17" w:rsidRDefault="00775C17" w:rsidP="00DF6DFE">
            <w:pPr>
              <w:rPr>
                <w:ins w:id="74" w:author="jidonglin" w:date="2019-12-24T17:27:00Z"/>
              </w:rPr>
            </w:pPr>
            <w:ins w:id="75" w:author="jidonglin" w:date="2019-12-24T17:24:00Z">
              <w:r>
                <w:rPr>
                  <w:rFonts w:hint="eastAsia"/>
                </w:rPr>
                <w:t>项目</w:t>
              </w:r>
            </w:ins>
            <w:ins w:id="76" w:author="jidonglin" w:date="2019-12-24T17:27:00Z">
              <w:r>
                <w:rPr>
                  <w:rFonts w:hint="eastAsia"/>
                </w:rPr>
                <w:t>角色</w:t>
              </w:r>
            </w:ins>
          </w:p>
          <w:p w14:paraId="620EF9E5" w14:textId="77777777" w:rsidR="00775C17" w:rsidRDefault="00775C17" w:rsidP="00DF6DFE">
            <w:pPr>
              <w:rPr>
                <w:ins w:id="77" w:author="jidonglin" w:date="2019-12-24T17:27:00Z"/>
              </w:rPr>
            </w:pPr>
            <w:ins w:id="78" w:author="jidonglin" w:date="2019-12-24T17:27:00Z">
              <w:r>
                <w:rPr>
                  <w:rFonts w:hint="eastAsia"/>
                </w:rPr>
                <w:t>a</w:t>
              </w:r>
              <w:r>
                <w:t>dmin:</w:t>
              </w:r>
              <w:r>
                <w:rPr>
                  <w:rFonts w:hint="eastAsia"/>
                </w:rPr>
                <w:t>管理员</w:t>
              </w:r>
            </w:ins>
          </w:p>
          <w:p w14:paraId="6DDBFE4C" w14:textId="77777777" w:rsidR="00775C17" w:rsidRDefault="00775C17" w:rsidP="00DF6DFE">
            <w:pPr>
              <w:rPr>
                <w:ins w:id="79" w:author="jidonglin" w:date="2019-12-24T17:27:00Z"/>
              </w:rPr>
            </w:pPr>
            <w:ins w:id="80" w:author="jidonglin" w:date="2019-12-24T17:27:00Z">
              <w:r>
                <w:rPr>
                  <w:rFonts w:hint="eastAsia"/>
                </w:rPr>
                <w:t>operator</w:t>
              </w:r>
              <w:r>
                <w:t>:</w:t>
              </w:r>
              <w:r>
                <w:rPr>
                  <w:rFonts w:hint="eastAsia"/>
                </w:rPr>
                <w:t>操作者</w:t>
              </w:r>
            </w:ins>
          </w:p>
          <w:p w14:paraId="2EAD5641" w14:textId="4D187313" w:rsidR="00775C17" w:rsidRDefault="00775C17" w:rsidP="00DF6DFE">
            <w:pPr>
              <w:rPr>
                <w:ins w:id="81" w:author="jidonglin" w:date="2019-12-24T17:24:00Z"/>
                <w:rFonts w:hint="eastAsia"/>
              </w:rPr>
            </w:pPr>
            <w:ins w:id="82" w:author="jidonglin" w:date="2019-12-24T17:27:00Z">
              <w:r>
                <w:rPr>
                  <w:rFonts w:hint="eastAsia"/>
                </w:rPr>
                <w:t>viewer</w:t>
              </w:r>
              <w:r>
                <w:t>:</w:t>
              </w:r>
              <w:r>
                <w:rPr>
                  <w:rFonts w:hint="eastAsia"/>
                </w:rPr>
                <w:t>查看</w:t>
              </w:r>
            </w:ins>
            <w:ins w:id="83" w:author="jidonglin" w:date="2019-12-24T17:28:00Z">
              <w:r>
                <w:rPr>
                  <w:rFonts w:hint="eastAsia"/>
                </w:rPr>
                <w:t>者</w:t>
              </w:r>
            </w:ins>
          </w:p>
        </w:tc>
      </w:tr>
    </w:tbl>
    <w:p w14:paraId="7F8C594A" w14:textId="3BFCD6C4" w:rsidR="00532B27" w:rsidRDefault="00532B27" w:rsidP="002B1167">
      <w:pPr>
        <w:rPr>
          <w:ins w:id="84" w:author="jidonglin" w:date="2019-12-24T17:24:00Z"/>
        </w:rPr>
      </w:pPr>
    </w:p>
    <w:p w14:paraId="6DC7F504" w14:textId="2B0F9629" w:rsidR="00775C17" w:rsidRDefault="00775C17" w:rsidP="002B1167">
      <w:pPr>
        <w:rPr>
          <w:ins w:id="85" w:author="jidonglin" w:date="2019-12-24T17:24:00Z"/>
        </w:rPr>
      </w:pPr>
    </w:p>
    <w:p w14:paraId="7D1D1135" w14:textId="5281FBFC" w:rsidR="00775C17" w:rsidRDefault="00775C17" w:rsidP="00775C17">
      <w:pPr>
        <w:pStyle w:val="3"/>
        <w:rPr>
          <w:ins w:id="86" w:author="jidonglin" w:date="2019-12-24T17:24:00Z"/>
        </w:rPr>
      </w:pPr>
      <w:bookmarkStart w:id="87" w:name="_GoBack"/>
      <w:ins w:id="88" w:author="jidonglin" w:date="2019-12-24T17:24:00Z">
        <w:r>
          <w:rPr>
            <w:rFonts w:hint="eastAsia"/>
          </w:rPr>
          <w:t>项目</w:t>
        </w:r>
      </w:ins>
      <w:ins w:id="89" w:author="jidonglin" w:date="2019-12-24T17:28:00Z">
        <w:r>
          <w:rPr>
            <w:rFonts w:hint="eastAsia"/>
          </w:rPr>
          <w:t>角色权限</w:t>
        </w:r>
      </w:ins>
      <w:ins w:id="90" w:author="jidonglin" w:date="2019-12-24T17:24:00Z">
        <w:r>
          <w:rPr>
            <w:rFonts w:hint="eastAsia"/>
          </w:rPr>
          <w:t>表</w:t>
        </w:r>
        <w:bookmarkEnd w:id="87"/>
        <w:r>
          <w:rPr>
            <w:rFonts w:hint="eastAsia"/>
          </w:rPr>
          <w:t>(</w:t>
        </w:r>
        <w:r w:rsidRPr="00724CD4">
          <w:t>SYSTEM_</w:t>
        </w:r>
      </w:ins>
      <w:ins w:id="91" w:author="jidonglin" w:date="2019-12-24T17:29:00Z">
        <w:r>
          <w:t>PROJECT_ROLE_</w:t>
        </w:r>
      </w:ins>
      <w:ins w:id="92" w:author="jidonglin" w:date="2019-12-24T17:37:00Z">
        <w:r w:rsidR="005B5045">
          <w:t>RES</w:t>
        </w:r>
      </w:ins>
      <w:ins w:id="93" w:author="jidonglin" w:date="2019-12-24T17:24:00Z">
        <w:r>
          <w:t>)</w:t>
        </w:r>
      </w:ins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547"/>
        <w:gridCol w:w="1881"/>
        <w:gridCol w:w="2037"/>
        <w:gridCol w:w="2057"/>
      </w:tblGrid>
      <w:tr w:rsidR="00775C17" w14:paraId="484E317C" w14:textId="77777777" w:rsidTr="00DF6DFE">
        <w:trPr>
          <w:ins w:id="94" w:author="jidonglin" w:date="2019-12-24T17:29:00Z"/>
        </w:trPr>
        <w:tc>
          <w:tcPr>
            <w:tcW w:w="2547" w:type="dxa"/>
          </w:tcPr>
          <w:p w14:paraId="39C356D9" w14:textId="77777777" w:rsidR="00775C17" w:rsidRDefault="00775C17" w:rsidP="00DF6DFE">
            <w:pPr>
              <w:rPr>
                <w:ins w:id="95" w:author="jidonglin" w:date="2019-12-24T17:29:00Z"/>
              </w:rPr>
            </w:pPr>
            <w:ins w:id="96" w:author="jidonglin" w:date="2019-12-24T17:29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881" w:type="dxa"/>
          </w:tcPr>
          <w:p w14:paraId="15E7933C" w14:textId="77777777" w:rsidR="00775C17" w:rsidRDefault="00775C17" w:rsidP="00DF6DFE">
            <w:pPr>
              <w:rPr>
                <w:ins w:id="97" w:author="jidonglin" w:date="2019-12-24T17:29:00Z"/>
              </w:rPr>
            </w:pPr>
            <w:ins w:id="98" w:author="jidonglin" w:date="2019-12-24T17:29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2037" w:type="dxa"/>
          </w:tcPr>
          <w:p w14:paraId="70081473" w14:textId="77777777" w:rsidR="00775C17" w:rsidRDefault="00775C17" w:rsidP="00DF6DFE">
            <w:pPr>
              <w:rPr>
                <w:ins w:id="99" w:author="jidonglin" w:date="2019-12-24T17:29:00Z"/>
              </w:rPr>
            </w:pPr>
            <w:ins w:id="100" w:author="jidonglin" w:date="2019-12-24T17:29:00Z">
              <w:r>
                <w:rPr>
                  <w:rFonts w:hint="eastAsia"/>
                </w:rPr>
                <w:t>是否为空</w:t>
              </w:r>
            </w:ins>
          </w:p>
        </w:tc>
        <w:tc>
          <w:tcPr>
            <w:tcW w:w="2057" w:type="dxa"/>
          </w:tcPr>
          <w:p w14:paraId="01056DB4" w14:textId="77777777" w:rsidR="00775C17" w:rsidRDefault="00775C17" w:rsidP="00DF6DFE">
            <w:pPr>
              <w:rPr>
                <w:ins w:id="101" w:author="jidonglin" w:date="2019-12-24T17:29:00Z"/>
              </w:rPr>
            </w:pPr>
            <w:ins w:id="102" w:author="jidonglin" w:date="2019-12-24T17:29:00Z">
              <w:r>
                <w:rPr>
                  <w:rFonts w:hint="eastAsia"/>
                </w:rPr>
                <w:t>字段描述</w:t>
              </w:r>
            </w:ins>
          </w:p>
        </w:tc>
      </w:tr>
      <w:tr w:rsidR="00775C17" w14:paraId="0C8757C9" w14:textId="77777777" w:rsidTr="00DF6DFE">
        <w:trPr>
          <w:ins w:id="103" w:author="jidonglin" w:date="2019-12-24T17:29:00Z"/>
        </w:trPr>
        <w:tc>
          <w:tcPr>
            <w:tcW w:w="2547" w:type="dxa"/>
          </w:tcPr>
          <w:p w14:paraId="7ACD4A7F" w14:textId="77777777" w:rsidR="00775C17" w:rsidRDefault="00775C17" w:rsidP="00DF6DFE">
            <w:pPr>
              <w:rPr>
                <w:ins w:id="104" w:author="jidonglin" w:date="2019-12-24T17:29:00Z"/>
              </w:rPr>
            </w:pPr>
            <w:ins w:id="105" w:author="jidonglin" w:date="2019-12-24T17:29:00Z">
              <w:r>
                <w:t>ID</w:t>
              </w:r>
            </w:ins>
          </w:p>
        </w:tc>
        <w:tc>
          <w:tcPr>
            <w:tcW w:w="1881" w:type="dxa"/>
          </w:tcPr>
          <w:p w14:paraId="30AFD762" w14:textId="77777777" w:rsidR="00775C17" w:rsidRDefault="00775C17" w:rsidP="00DF6DFE">
            <w:pPr>
              <w:rPr>
                <w:ins w:id="106" w:author="jidonglin" w:date="2019-12-24T17:29:00Z"/>
              </w:rPr>
            </w:pPr>
            <w:proofErr w:type="gramStart"/>
            <w:ins w:id="107" w:author="jidonglin" w:date="2019-12-24T17:29:00Z">
              <w:r>
                <w:rPr>
                  <w:rFonts w:hint="eastAsia"/>
                </w:rPr>
                <w:t>Varchar(</w:t>
              </w:r>
              <w:proofErr w:type="gramEnd"/>
              <w:r>
                <w:rPr>
                  <w:rFonts w:hint="eastAsia"/>
                </w:rPr>
                <w:t>3</w:t>
              </w:r>
              <w:r>
                <w:t>2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</w:tcPr>
          <w:p w14:paraId="64E69E25" w14:textId="77777777" w:rsidR="00775C17" w:rsidRDefault="00775C17" w:rsidP="00DF6DFE">
            <w:pPr>
              <w:rPr>
                <w:ins w:id="108" w:author="jidonglin" w:date="2019-12-24T17:29:00Z"/>
              </w:rPr>
            </w:pPr>
            <w:ins w:id="109" w:author="jidonglin" w:date="2019-12-24T17:29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</w:tcPr>
          <w:p w14:paraId="7E4DDF95" w14:textId="77777777" w:rsidR="00775C17" w:rsidRDefault="00775C17" w:rsidP="00DF6DFE">
            <w:pPr>
              <w:rPr>
                <w:ins w:id="110" w:author="jidonglin" w:date="2019-12-24T17:29:00Z"/>
              </w:rPr>
            </w:pPr>
            <w:ins w:id="111" w:author="jidonglin" w:date="2019-12-24T17:29:00Z">
              <w:r>
                <w:rPr>
                  <w:rFonts w:hint="eastAsia"/>
                </w:rPr>
                <w:t>主键</w:t>
              </w:r>
            </w:ins>
          </w:p>
        </w:tc>
      </w:tr>
      <w:tr w:rsidR="00775C17" w14:paraId="04998361" w14:textId="77777777" w:rsidTr="00DF6DFE">
        <w:trPr>
          <w:ins w:id="112" w:author="jidonglin" w:date="2019-12-24T17:29:00Z"/>
        </w:trPr>
        <w:tc>
          <w:tcPr>
            <w:tcW w:w="2547" w:type="dxa"/>
          </w:tcPr>
          <w:p w14:paraId="3F3F68DA" w14:textId="739219DF" w:rsidR="00775C17" w:rsidRDefault="00775C17" w:rsidP="00DF6DFE">
            <w:pPr>
              <w:rPr>
                <w:ins w:id="113" w:author="jidonglin" w:date="2019-12-24T17:29:00Z"/>
              </w:rPr>
            </w:pPr>
            <w:ins w:id="114" w:author="jidonglin" w:date="2019-12-24T17:31:00Z">
              <w:r>
                <w:t>ROLE</w:t>
              </w:r>
            </w:ins>
          </w:p>
        </w:tc>
        <w:tc>
          <w:tcPr>
            <w:tcW w:w="1881" w:type="dxa"/>
          </w:tcPr>
          <w:p w14:paraId="7EA63AD3" w14:textId="77777777" w:rsidR="00775C17" w:rsidRDefault="00775C17" w:rsidP="00DF6DFE">
            <w:pPr>
              <w:rPr>
                <w:ins w:id="115" w:author="jidonglin" w:date="2019-12-24T17:29:00Z"/>
              </w:rPr>
            </w:pPr>
            <w:proofErr w:type="gramStart"/>
            <w:ins w:id="116" w:author="jidonglin" w:date="2019-12-24T17:29:00Z">
              <w:r>
                <w:rPr>
                  <w:rFonts w:hint="eastAsia"/>
                </w:rPr>
                <w:t>Varchar(</w:t>
              </w:r>
              <w:proofErr w:type="gramEnd"/>
              <w:r>
                <w:t>32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</w:tcPr>
          <w:p w14:paraId="4A2BA35E" w14:textId="77777777" w:rsidR="00775C17" w:rsidRDefault="00775C17" w:rsidP="00DF6DFE">
            <w:pPr>
              <w:rPr>
                <w:ins w:id="117" w:author="jidonglin" w:date="2019-12-24T17:29:00Z"/>
              </w:rPr>
            </w:pPr>
            <w:ins w:id="118" w:author="jidonglin" w:date="2019-12-24T17:29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</w:tcPr>
          <w:p w14:paraId="07272A96" w14:textId="28E03E63" w:rsidR="00775C17" w:rsidRDefault="005B5045" w:rsidP="00DF6DFE">
            <w:pPr>
              <w:rPr>
                <w:ins w:id="119" w:author="jidonglin" w:date="2019-12-24T17:29:00Z"/>
              </w:rPr>
            </w:pPr>
            <w:ins w:id="120" w:author="jidonglin" w:date="2019-12-24T17:39:00Z">
              <w:r>
                <w:rPr>
                  <w:rFonts w:hint="eastAsia"/>
                </w:rPr>
                <w:t>角色</w:t>
              </w:r>
            </w:ins>
            <w:ins w:id="121" w:author="jidonglin" w:date="2019-12-24T17:29:00Z">
              <w:r w:rsidR="00775C17">
                <w:rPr>
                  <w:rFonts w:hint="eastAsia"/>
                </w:rPr>
                <w:t>id</w:t>
              </w:r>
            </w:ins>
          </w:p>
        </w:tc>
      </w:tr>
      <w:tr w:rsidR="00775C17" w14:paraId="1FA86E5E" w14:textId="77777777" w:rsidTr="00DF6DFE">
        <w:trPr>
          <w:ins w:id="122" w:author="jidonglin" w:date="2019-12-24T17:29:00Z"/>
        </w:trPr>
        <w:tc>
          <w:tcPr>
            <w:tcW w:w="2547" w:type="dxa"/>
          </w:tcPr>
          <w:p w14:paraId="1051CD46" w14:textId="7B07FB26" w:rsidR="00775C17" w:rsidRDefault="005B5045" w:rsidP="00DF6DFE">
            <w:pPr>
              <w:rPr>
                <w:ins w:id="123" w:author="jidonglin" w:date="2019-12-24T17:29:00Z"/>
              </w:rPr>
            </w:pPr>
            <w:ins w:id="124" w:author="jidonglin" w:date="2019-12-24T17:37:00Z">
              <w:r>
                <w:lastRenderedPageBreak/>
                <w:t>RES</w:t>
              </w:r>
            </w:ins>
            <w:ins w:id="125" w:author="jidonglin" w:date="2019-12-24T17:38:00Z">
              <w:r>
                <w:t>OURCE_ID</w:t>
              </w:r>
            </w:ins>
          </w:p>
        </w:tc>
        <w:tc>
          <w:tcPr>
            <w:tcW w:w="1881" w:type="dxa"/>
          </w:tcPr>
          <w:p w14:paraId="2D3CB047" w14:textId="77777777" w:rsidR="00775C17" w:rsidRDefault="00775C17" w:rsidP="00DF6DFE">
            <w:pPr>
              <w:rPr>
                <w:ins w:id="126" w:author="jidonglin" w:date="2019-12-24T17:29:00Z"/>
              </w:rPr>
            </w:pPr>
            <w:proofErr w:type="gramStart"/>
            <w:ins w:id="127" w:author="jidonglin" w:date="2019-12-24T17:29:00Z">
              <w:r>
                <w:rPr>
                  <w:rFonts w:hint="eastAsia"/>
                </w:rPr>
                <w:t>Varchar(</w:t>
              </w:r>
              <w:proofErr w:type="gramEnd"/>
              <w:r>
                <w:t>50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</w:tcPr>
          <w:p w14:paraId="0C434FF7" w14:textId="77777777" w:rsidR="00775C17" w:rsidRDefault="00775C17" w:rsidP="00DF6DFE">
            <w:pPr>
              <w:rPr>
                <w:ins w:id="128" w:author="jidonglin" w:date="2019-12-24T17:29:00Z"/>
              </w:rPr>
            </w:pPr>
            <w:ins w:id="129" w:author="jidonglin" w:date="2019-12-24T17:29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</w:tcPr>
          <w:p w14:paraId="0D5F64BD" w14:textId="3B60F850" w:rsidR="00775C17" w:rsidRDefault="005B5045" w:rsidP="00DF6DFE">
            <w:pPr>
              <w:rPr>
                <w:ins w:id="130" w:author="jidonglin" w:date="2019-12-24T17:29:00Z"/>
              </w:rPr>
            </w:pPr>
            <w:ins w:id="131" w:author="jidonglin" w:date="2019-12-24T17:39:00Z">
              <w:r>
                <w:rPr>
                  <w:rFonts w:hint="eastAsia"/>
                </w:rPr>
                <w:t>资源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75C17" w14:paraId="510DAC25" w14:textId="77777777" w:rsidTr="00DF6DFE">
        <w:trPr>
          <w:ins w:id="132" w:author="jidonglin" w:date="2019-12-24T17:29:00Z"/>
        </w:trPr>
        <w:tc>
          <w:tcPr>
            <w:tcW w:w="2547" w:type="dxa"/>
          </w:tcPr>
          <w:p w14:paraId="1B9EDF79" w14:textId="22F01928" w:rsidR="00775C17" w:rsidRDefault="005B5045" w:rsidP="00DF6DFE">
            <w:pPr>
              <w:rPr>
                <w:ins w:id="133" w:author="jidonglin" w:date="2019-12-24T17:29:00Z"/>
              </w:rPr>
            </w:pPr>
            <w:ins w:id="134" w:author="jidonglin" w:date="2019-12-24T17:38:00Z">
              <w:r>
                <w:t>RESOURCE_NAME</w:t>
              </w:r>
            </w:ins>
          </w:p>
        </w:tc>
        <w:tc>
          <w:tcPr>
            <w:tcW w:w="1881" w:type="dxa"/>
          </w:tcPr>
          <w:p w14:paraId="38EFD7D6" w14:textId="18618759" w:rsidR="00775C17" w:rsidRDefault="00775C17" w:rsidP="00DF6DFE">
            <w:pPr>
              <w:rPr>
                <w:ins w:id="135" w:author="jidonglin" w:date="2019-12-24T17:29:00Z"/>
              </w:rPr>
            </w:pPr>
            <w:proofErr w:type="gramStart"/>
            <w:ins w:id="136" w:author="jidonglin" w:date="2019-12-24T17:29:00Z">
              <w:r>
                <w:rPr>
                  <w:rFonts w:hint="eastAsia"/>
                </w:rPr>
                <w:t>Varchar(</w:t>
              </w:r>
            </w:ins>
            <w:proofErr w:type="gramEnd"/>
            <w:ins w:id="137" w:author="jidonglin" w:date="2019-12-24T17:38:00Z">
              <w:r w:rsidR="005B5045">
                <w:t>50</w:t>
              </w:r>
            </w:ins>
            <w:ins w:id="138" w:author="jidonglin" w:date="2019-12-24T17:29:00Z"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</w:tcPr>
          <w:p w14:paraId="6437ED07" w14:textId="77777777" w:rsidR="00775C17" w:rsidRDefault="00775C17" w:rsidP="00DF6DFE">
            <w:pPr>
              <w:rPr>
                <w:ins w:id="139" w:author="jidonglin" w:date="2019-12-24T17:29:00Z"/>
              </w:rPr>
            </w:pPr>
            <w:ins w:id="140" w:author="jidonglin" w:date="2019-12-24T17:29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</w:tcPr>
          <w:p w14:paraId="508D1FE6" w14:textId="2DF987E2" w:rsidR="00775C17" w:rsidRDefault="005B5045" w:rsidP="00DF6DFE">
            <w:pPr>
              <w:rPr>
                <w:ins w:id="141" w:author="jidonglin" w:date="2019-12-24T17:29:00Z"/>
              </w:rPr>
            </w:pPr>
            <w:ins w:id="142" w:author="jidonglin" w:date="2019-12-24T17:39:00Z">
              <w:r>
                <w:rPr>
                  <w:rFonts w:hint="eastAsia"/>
                </w:rPr>
                <w:t>资源名称</w:t>
              </w:r>
            </w:ins>
          </w:p>
        </w:tc>
      </w:tr>
      <w:tr w:rsidR="005B5045" w14:paraId="5024B789" w14:textId="77777777" w:rsidTr="00DF6DFE">
        <w:trPr>
          <w:ins w:id="143" w:author="jidonglin" w:date="2019-12-24T17:38:00Z"/>
        </w:trPr>
        <w:tc>
          <w:tcPr>
            <w:tcW w:w="2547" w:type="dxa"/>
          </w:tcPr>
          <w:p w14:paraId="00953626" w14:textId="6C0FEE73" w:rsidR="005B5045" w:rsidRDefault="005B5045" w:rsidP="00DF6DFE">
            <w:pPr>
              <w:rPr>
                <w:ins w:id="144" w:author="jidonglin" w:date="2019-12-24T17:38:00Z"/>
              </w:rPr>
            </w:pPr>
            <w:ins w:id="145" w:author="jidonglin" w:date="2019-12-24T17:38:00Z">
              <w:r>
                <w:rPr>
                  <w:rFonts w:hint="eastAsia"/>
                </w:rPr>
                <w:t>P</w:t>
              </w:r>
              <w:r>
                <w:t>ICTURE_NAME</w:t>
              </w:r>
            </w:ins>
          </w:p>
        </w:tc>
        <w:tc>
          <w:tcPr>
            <w:tcW w:w="1881" w:type="dxa"/>
          </w:tcPr>
          <w:p w14:paraId="774AFD35" w14:textId="42BE3720" w:rsidR="005B5045" w:rsidRDefault="005B5045" w:rsidP="00DF6DFE">
            <w:pPr>
              <w:rPr>
                <w:ins w:id="146" w:author="jidonglin" w:date="2019-12-24T17:38:00Z"/>
                <w:rFonts w:hint="eastAsia"/>
              </w:rPr>
            </w:pPr>
            <w:proofErr w:type="gramStart"/>
            <w:ins w:id="147" w:author="jidonglin" w:date="2019-12-24T17:38:00Z">
              <w:r>
                <w:rPr>
                  <w:rFonts w:hint="eastAsia"/>
                </w:rPr>
                <w:t>Varchar(</w:t>
              </w:r>
              <w:proofErr w:type="gramEnd"/>
              <w:r>
                <w:t>50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</w:tcPr>
          <w:p w14:paraId="12E0DD4F" w14:textId="7BF4A505" w:rsidR="005B5045" w:rsidRDefault="005B5045" w:rsidP="00DF6DFE">
            <w:pPr>
              <w:rPr>
                <w:ins w:id="148" w:author="jidonglin" w:date="2019-12-24T17:38:00Z"/>
                <w:rFonts w:hint="eastAsia"/>
              </w:rPr>
            </w:pPr>
            <w:ins w:id="149" w:author="jidonglin" w:date="2019-12-24T17:39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2057" w:type="dxa"/>
          </w:tcPr>
          <w:p w14:paraId="5796D2E0" w14:textId="58DEC629" w:rsidR="005B5045" w:rsidRDefault="005B5045" w:rsidP="00DF6DFE">
            <w:pPr>
              <w:rPr>
                <w:ins w:id="150" w:author="jidonglin" w:date="2019-12-24T17:38:00Z"/>
                <w:rFonts w:hint="eastAsia"/>
              </w:rPr>
            </w:pPr>
            <w:ins w:id="151" w:author="jidonglin" w:date="2019-12-24T17:39:00Z">
              <w:r>
                <w:rPr>
                  <w:rFonts w:hint="eastAsia"/>
                </w:rPr>
                <w:t>资源图标</w:t>
              </w:r>
            </w:ins>
          </w:p>
        </w:tc>
      </w:tr>
      <w:tr w:rsidR="005B5045" w14:paraId="1BAD627F" w14:textId="77777777" w:rsidTr="00DF6DFE">
        <w:trPr>
          <w:ins w:id="152" w:author="jidonglin" w:date="2019-12-24T17:40:00Z"/>
        </w:trPr>
        <w:tc>
          <w:tcPr>
            <w:tcW w:w="2547" w:type="dxa"/>
          </w:tcPr>
          <w:p w14:paraId="5AFC8BB2" w14:textId="65B19092" w:rsidR="005B5045" w:rsidRDefault="005B5045" w:rsidP="00DF6DFE">
            <w:pPr>
              <w:rPr>
                <w:ins w:id="153" w:author="jidonglin" w:date="2019-12-24T17:40:00Z"/>
                <w:rFonts w:hint="eastAsia"/>
              </w:rPr>
            </w:pPr>
            <w:ins w:id="154" w:author="jidonglin" w:date="2019-12-24T17:40:00Z">
              <w:r>
                <w:rPr>
                  <w:rFonts w:hint="eastAsia"/>
                </w:rPr>
                <w:t>T</w:t>
              </w:r>
              <w:r>
                <w:t>YPE</w:t>
              </w:r>
            </w:ins>
          </w:p>
        </w:tc>
        <w:tc>
          <w:tcPr>
            <w:tcW w:w="1881" w:type="dxa"/>
          </w:tcPr>
          <w:p w14:paraId="258800C9" w14:textId="013228B0" w:rsidR="005B5045" w:rsidRDefault="005B5045" w:rsidP="00DF6DFE">
            <w:pPr>
              <w:rPr>
                <w:ins w:id="155" w:author="jidonglin" w:date="2019-12-24T17:40:00Z"/>
                <w:rFonts w:hint="eastAsia"/>
              </w:rPr>
            </w:pPr>
            <w:ins w:id="156" w:author="jidonglin" w:date="2019-12-24T17:40:00Z">
              <w:r>
                <w:rPr>
                  <w:rFonts w:hint="eastAsia"/>
                </w:rPr>
                <w:t>I</w:t>
              </w:r>
              <w:r>
                <w:t>NT</w:t>
              </w:r>
            </w:ins>
          </w:p>
        </w:tc>
        <w:tc>
          <w:tcPr>
            <w:tcW w:w="2037" w:type="dxa"/>
          </w:tcPr>
          <w:p w14:paraId="6D92DFAE" w14:textId="7C4F87A1" w:rsidR="005B5045" w:rsidRDefault="005B5045" w:rsidP="00DF6DFE">
            <w:pPr>
              <w:rPr>
                <w:ins w:id="157" w:author="jidonglin" w:date="2019-12-24T17:40:00Z"/>
                <w:rFonts w:hint="eastAsia"/>
              </w:rPr>
            </w:pPr>
            <w:ins w:id="158" w:author="jidonglin" w:date="2019-12-24T17:4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</w:tcPr>
          <w:p w14:paraId="369989A3" w14:textId="77777777" w:rsidR="008A33D5" w:rsidRDefault="005B5045" w:rsidP="00DF6DFE">
            <w:pPr>
              <w:rPr>
                <w:ins w:id="159" w:author="jidonglin" w:date="2019-12-24T17:54:00Z"/>
              </w:rPr>
            </w:pPr>
            <w:ins w:id="160" w:author="jidonglin" w:date="2019-12-24T17:40:00Z">
              <w:r>
                <w:rPr>
                  <w:rFonts w:hint="eastAsia"/>
                </w:rPr>
                <w:t>类型</w:t>
              </w:r>
            </w:ins>
            <w:ins w:id="161" w:author="jidonglin" w:date="2019-12-24T17:54:00Z">
              <w:r w:rsidR="008A33D5">
                <w:rPr>
                  <w:rFonts w:hint="eastAsia"/>
                </w:rPr>
                <w:t>取值</w:t>
              </w:r>
            </w:ins>
          </w:p>
          <w:p w14:paraId="532E6EF8" w14:textId="77777777" w:rsidR="008A33D5" w:rsidRDefault="008A33D5" w:rsidP="00DF6DFE">
            <w:pPr>
              <w:rPr>
                <w:ins w:id="162" w:author="jidonglin" w:date="2019-12-24T17:54:00Z"/>
              </w:rPr>
            </w:pPr>
            <w:ins w:id="163" w:author="jidonglin" w:date="2019-12-24T17:54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：菜单</w:t>
              </w:r>
            </w:ins>
          </w:p>
          <w:p w14:paraId="369C0D0C" w14:textId="4EC6F508" w:rsidR="008A33D5" w:rsidRDefault="008A33D5" w:rsidP="00DF6DFE">
            <w:pPr>
              <w:rPr>
                <w:ins w:id="164" w:author="jidonglin" w:date="2019-12-24T17:40:00Z"/>
                <w:rFonts w:hint="eastAsia"/>
              </w:rPr>
            </w:pPr>
            <w:ins w:id="165" w:author="jidonglin" w:date="2019-12-24T17:54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：按钮</w:t>
              </w:r>
            </w:ins>
          </w:p>
        </w:tc>
      </w:tr>
      <w:tr w:rsidR="005B5045" w14:paraId="30AFBB8F" w14:textId="77777777" w:rsidTr="00DF6DFE">
        <w:trPr>
          <w:ins w:id="166" w:author="jidonglin" w:date="2019-12-24T17:40:00Z"/>
        </w:trPr>
        <w:tc>
          <w:tcPr>
            <w:tcW w:w="2547" w:type="dxa"/>
          </w:tcPr>
          <w:p w14:paraId="522B99D1" w14:textId="247AB339" w:rsidR="005B5045" w:rsidRDefault="008A33D5" w:rsidP="00DF6DFE">
            <w:pPr>
              <w:rPr>
                <w:ins w:id="167" w:author="jidonglin" w:date="2019-12-24T17:40:00Z"/>
                <w:rFonts w:hint="eastAsia"/>
              </w:rPr>
            </w:pPr>
            <w:ins w:id="168" w:author="jidonglin" w:date="2019-12-24T17:54:00Z">
              <w:r>
                <w:rPr>
                  <w:rFonts w:hint="eastAsia"/>
                </w:rPr>
                <w:t>U</w:t>
              </w:r>
              <w:r>
                <w:t>RL</w:t>
              </w:r>
            </w:ins>
          </w:p>
        </w:tc>
        <w:tc>
          <w:tcPr>
            <w:tcW w:w="1881" w:type="dxa"/>
          </w:tcPr>
          <w:p w14:paraId="6DB8CB41" w14:textId="5A83E4F8" w:rsidR="005B5045" w:rsidRDefault="008A33D5" w:rsidP="00DF6DFE">
            <w:pPr>
              <w:rPr>
                <w:ins w:id="169" w:author="jidonglin" w:date="2019-12-24T17:40:00Z"/>
                <w:rFonts w:hint="eastAsia"/>
              </w:rPr>
            </w:pPr>
            <w:proofErr w:type="gramStart"/>
            <w:ins w:id="170" w:author="jidonglin" w:date="2019-12-24T17:54:00Z">
              <w:r>
                <w:rPr>
                  <w:rFonts w:hint="eastAsia"/>
                </w:rPr>
                <w:t>Varchar(</w:t>
              </w:r>
              <w:proofErr w:type="gramEnd"/>
              <w:r>
                <w:t>255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</w:tcPr>
          <w:p w14:paraId="655A5EC4" w14:textId="505A2544" w:rsidR="005B5045" w:rsidRDefault="008A33D5" w:rsidP="00DF6DFE">
            <w:pPr>
              <w:rPr>
                <w:ins w:id="171" w:author="jidonglin" w:date="2019-12-24T17:40:00Z"/>
                <w:rFonts w:hint="eastAsia"/>
              </w:rPr>
            </w:pPr>
            <w:ins w:id="172" w:author="jidonglin" w:date="2019-12-24T17:55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</w:tcPr>
          <w:p w14:paraId="56F2839B" w14:textId="1B5F68D4" w:rsidR="005B5045" w:rsidRDefault="008A33D5" w:rsidP="00DF6DFE">
            <w:pPr>
              <w:rPr>
                <w:ins w:id="173" w:author="jidonglin" w:date="2019-12-24T17:40:00Z"/>
                <w:rFonts w:hint="eastAsia"/>
              </w:rPr>
            </w:pPr>
            <w:ins w:id="174" w:author="jidonglin" w:date="2019-12-24T17:55:00Z">
              <w:r>
                <w:rPr>
                  <w:rFonts w:hint="eastAsia"/>
                </w:rPr>
                <w:t>按钮地址</w:t>
              </w:r>
            </w:ins>
          </w:p>
        </w:tc>
      </w:tr>
    </w:tbl>
    <w:p w14:paraId="1000788A" w14:textId="5F2A1E9B" w:rsidR="00775C17" w:rsidRDefault="00775C17" w:rsidP="002B1167">
      <w:pPr>
        <w:rPr>
          <w:ins w:id="175" w:author="jidonglin" w:date="2019-12-24T17:24:00Z"/>
        </w:rPr>
      </w:pPr>
    </w:p>
    <w:p w14:paraId="6DE4FFFD" w14:textId="053D8B65" w:rsidR="00775C17" w:rsidRDefault="00775C17" w:rsidP="002B1167">
      <w:pPr>
        <w:rPr>
          <w:ins w:id="176" w:author="jidonglin" w:date="2019-12-24T17:24:00Z"/>
        </w:rPr>
      </w:pPr>
    </w:p>
    <w:p w14:paraId="2519462F" w14:textId="77777777" w:rsidR="00775C17" w:rsidRPr="00316935" w:rsidRDefault="00775C17" w:rsidP="002B1167">
      <w:pPr>
        <w:rPr>
          <w:rFonts w:hint="eastAsia"/>
        </w:rPr>
      </w:pPr>
    </w:p>
    <w:p w14:paraId="10F0B7BE" w14:textId="77777777" w:rsidR="002B1167" w:rsidRDefault="002B1167" w:rsidP="002B1167">
      <w:pPr>
        <w:pStyle w:val="1"/>
      </w:pPr>
      <w:r>
        <w:rPr>
          <w:rFonts w:hint="eastAsia"/>
        </w:rPr>
        <w:t>业务流程实现</w:t>
      </w:r>
    </w:p>
    <w:p w14:paraId="7DC5BB5B" w14:textId="77777777" w:rsidR="002B1167" w:rsidRDefault="002B1167" w:rsidP="002B1167">
      <w:pPr>
        <w:ind w:left="420"/>
      </w:pPr>
      <w:r>
        <w:rPr>
          <w:rFonts w:hint="eastAsia"/>
        </w:rPr>
        <w:t>基于</w:t>
      </w:r>
      <w:r>
        <w:rPr>
          <w:rFonts w:hint="eastAsia"/>
        </w:rPr>
        <w:t>spring cloud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iData</w:t>
      </w:r>
      <w:proofErr w:type="spellEnd"/>
      <w:r>
        <w:rPr>
          <w:rFonts w:hint="eastAsia"/>
        </w:rPr>
        <w:t>系统。</w:t>
      </w:r>
    </w:p>
    <w:p w14:paraId="25B17FE8" w14:textId="77777777" w:rsidR="002B1167" w:rsidRDefault="002B1167" w:rsidP="002B1167">
      <w:pPr>
        <w:pStyle w:val="2"/>
      </w:pPr>
      <w:r>
        <w:rPr>
          <w:rFonts w:hint="eastAsia"/>
        </w:rPr>
        <w:t>总体流程</w:t>
      </w:r>
    </w:p>
    <w:p w14:paraId="2584A5D9" w14:textId="77777777" w:rsidR="002B1167" w:rsidRPr="007807A2" w:rsidRDefault="002B1167" w:rsidP="002B1167">
      <w:r>
        <w:rPr>
          <w:rFonts w:hint="eastAsia"/>
        </w:rPr>
        <w:t>在界面的基础上出后台接口</w:t>
      </w:r>
    </w:p>
    <w:p w14:paraId="6CDB4301" w14:textId="77777777" w:rsidR="002B1167" w:rsidRDefault="002B1167" w:rsidP="002B1167">
      <w:pPr>
        <w:pStyle w:val="3"/>
      </w:pPr>
      <w:r>
        <w:rPr>
          <w:rFonts w:hint="eastAsia"/>
        </w:rPr>
        <w:t>系统管理（</w:t>
      </w:r>
      <w:r>
        <w:rPr>
          <w:rFonts w:hint="eastAsia"/>
        </w:rPr>
        <w:t>System</w:t>
      </w:r>
      <w:r>
        <w:rPr>
          <w:rFonts w:hint="eastAsia"/>
        </w:rPr>
        <w:t>）相关</w:t>
      </w:r>
    </w:p>
    <w:p w14:paraId="32A68103" w14:textId="77777777" w:rsidR="002B1167" w:rsidRPr="00DB14E8" w:rsidRDefault="002B1167" w:rsidP="002B1167">
      <w:pPr>
        <w:pStyle w:val="11"/>
        <w:ind w:firstLine="420"/>
      </w:pPr>
      <w:r>
        <w:rPr>
          <w:rFonts w:hint="eastAsia"/>
        </w:rPr>
        <w:t>在</w:t>
      </w:r>
      <w:r>
        <w:rPr>
          <w:rFonts w:hint="eastAsia"/>
        </w:rPr>
        <w:t>system</w:t>
      </w:r>
      <w:r>
        <w:rPr>
          <w:rFonts w:hint="eastAsia"/>
        </w:rPr>
        <w:t>模块的基础上，基于模块分层添加接口</w:t>
      </w:r>
    </w:p>
    <w:p w14:paraId="38B02F79" w14:textId="77777777" w:rsidR="002B1167" w:rsidRDefault="002B1167" w:rsidP="002B1167">
      <w:pPr>
        <w:pStyle w:val="4"/>
      </w:pPr>
      <w:r>
        <w:rPr>
          <w:rFonts w:hint="eastAsia"/>
        </w:rPr>
        <w:t>项目管理接口</w:t>
      </w:r>
    </w:p>
    <w:p w14:paraId="5A1A1790" w14:textId="77777777" w:rsidR="002B1167" w:rsidRDefault="002B1167" w:rsidP="001A187D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添加项目接口</w:t>
      </w:r>
    </w:p>
    <w:p w14:paraId="3606CAA7" w14:textId="77777777" w:rsidR="002B1167" w:rsidRDefault="002B1167" w:rsidP="001A187D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修改项目接口</w:t>
      </w:r>
    </w:p>
    <w:p w14:paraId="3D992C41" w14:textId="77777777" w:rsidR="002B1167" w:rsidRDefault="002B1167" w:rsidP="001A187D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删除项目接口</w:t>
      </w:r>
    </w:p>
    <w:p w14:paraId="38438D4F" w14:textId="77777777" w:rsidR="002B1167" w:rsidRPr="001708A9" w:rsidRDefault="002B1167" w:rsidP="001A187D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分页查询项目接口（</w:t>
      </w:r>
      <w:proofErr w:type="gramStart"/>
      <w:r>
        <w:rPr>
          <w:rFonts w:hint="eastAsia"/>
        </w:rPr>
        <w:t>需联表</w:t>
      </w:r>
      <w:proofErr w:type="gramEnd"/>
      <w:r>
        <w:rPr>
          <w:rFonts w:hint="eastAsia"/>
        </w:rPr>
        <w:t>查询）</w:t>
      </w:r>
    </w:p>
    <w:p w14:paraId="1290E56C" w14:textId="77777777" w:rsidR="002B1167" w:rsidRDefault="002B1167" w:rsidP="002B1167">
      <w:pPr>
        <w:pStyle w:val="4"/>
      </w:pPr>
      <w:r>
        <w:rPr>
          <w:rFonts w:hint="eastAsia"/>
        </w:rPr>
        <w:t>证书管理接口</w:t>
      </w:r>
    </w:p>
    <w:p w14:paraId="5BBE0BEB" w14:textId="77777777" w:rsidR="002B1167" w:rsidRDefault="002B1167" w:rsidP="001A187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添加证书接口</w:t>
      </w:r>
    </w:p>
    <w:p w14:paraId="24DC0C3E" w14:textId="77777777" w:rsidR="002B1167" w:rsidRDefault="002B1167" w:rsidP="001A187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修改证书接口</w:t>
      </w:r>
    </w:p>
    <w:p w14:paraId="28CE6025" w14:textId="77777777" w:rsidR="002B1167" w:rsidRDefault="002B1167" w:rsidP="001A187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删除证书接口</w:t>
      </w:r>
    </w:p>
    <w:p w14:paraId="104B3912" w14:textId="77777777" w:rsidR="002B1167" w:rsidRDefault="002B1167" w:rsidP="001A187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修改证书状态接口</w:t>
      </w:r>
    </w:p>
    <w:p w14:paraId="30D921E9" w14:textId="77777777" w:rsidR="002B1167" w:rsidRPr="001708A9" w:rsidRDefault="002B1167" w:rsidP="001A187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分页查询证书接口（</w:t>
      </w:r>
      <w:proofErr w:type="gramStart"/>
      <w:r>
        <w:rPr>
          <w:rFonts w:hint="eastAsia"/>
        </w:rPr>
        <w:t>需联表</w:t>
      </w:r>
      <w:proofErr w:type="gramEnd"/>
      <w:r>
        <w:rPr>
          <w:rFonts w:hint="eastAsia"/>
        </w:rPr>
        <w:t>查询）</w:t>
      </w:r>
    </w:p>
    <w:p w14:paraId="14F6AE3B" w14:textId="77777777" w:rsidR="002B1167" w:rsidRDefault="002B1167" w:rsidP="002B1167">
      <w:pPr>
        <w:pStyle w:val="4"/>
      </w:pPr>
      <w:r>
        <w:rPr>
          <w:rFonts w:hint="eastAsia"/>
        </w:rPr>
        <w:lastRenderedPageBreak/>
        <w:t>合约管理接口</w:t>
      </w:r>
    </w:p>
    <w:p w14:paraId="5686C4F4" w14:textId="77777777" w:rsidR="002B1167" w:rsidRDefault="002B1167" w:rsidP="001A187D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添加合约接口</w:t>
      </w:r>
    </w:p>
    <w:p w14:paraId="0B3EB556" w14:textId="77777777" w:rsidR="002B1167" w:rsidRDefault="002B1167" w:rsidP="001A187D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分页查询合约接口（</w:t>
      </w:r>
      <w:proofErr w:type="gramStart"/>
      <w:r>
        <w:rPr>
          <w:rFonts w:hint="eastAsia"/>
        </w:rPr>
        <w:t>需联表</w:t>
      </w:r>
      <w:proofErr w:type="gramEnd"/>
      <w:r>
        <w:rPr>
          <w:rFonts w:hint="eastAsia"/>
        </w:rPr>
        <w:t>查询）</w:t>
      </w:r>
    </w:p>
    <w:p w14:paraId="7FBF5EE8" w14:textId="77777777" w:rsidR="002B1167" w:rsidRDefault="002B1167" w:rsidP="001A187D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查看合约详情接口</w:t>
      </w:r>
    </w:p>
    <w:p w14:paraId="6BA8F319" w14:textId="77777777" w:rsidR="002B1167" w:rsidRDefault="002B1167" w:rsidP="001A187D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sdk</w:t>
      </w:r>
      <w:r>
        <w:rPr>
          <w:rFonts w:hint="eastAsia"/>
        </w:rPr>
        <w:t>接口</w:t>
      </w:r>
    </w:p>
    <w:p w14:paraId="4B82F9FF" w14:textId="77777777" w:rsidR="002B1167" w:rsidRDefault="002B1167" w:rsidP="002B1167">
      <w:pPr>
        <w:pStyle w:val="11"/>
        <w:ind w:left="840" w:firstLineChars="0" w:firstLine="0"/>
      </w:pPr>
      <w:r>
        <w:t>Sdk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协议调用</w:t>
      </w:r>
      <w:proofErr w:type="spellStart"/>
      <w:r>
        <w:rPr>
          <w:rFonts w:hint="eastAsia"/>
        </w:rPr>
        <w:t>peerProxy</w:t>
      </w:r>
      <w:proofErr w:type="spellEnd"/>
      <w:r>
        <w:rPr>
          <w:rFonts w:hint="eastAsia"/>
        </w:rPr>
        <w:t>提供的接口</w:t>
      </w:r>
    </w:p>
    <w:p w14:paraId="7ABD8579" w14:textId="77777777" w:rsidR="002B1167" w:rsidRDefault="002B1167" w:rsidP="001A187D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安装合约接口</w:t>
      </w:r>
    </w:p>
    <w:p w14:paraId="53B66AFE" w14:textId="77777777" w:rsidR="002B1167" w:rsidRDefault="002B1167" w:rsidP="002B1167">
      <w:pPr>
        <w:pStyle w:val="11"/>
        <w:ind w:left="840" w:firstLineChars="0" w:firstLine="0"/>
      </w:pPr>
      <w:r>
        <w:rPr>
          <w:rFonts w:hint="eastAsia"/>
        </w:rPr>
        <w:t>指导原则：每修改一次版本就会增加一条合约历史记录</w:t>
      </w:r>
    </w:p>
    <w:p w14:paraId="18336BD1" w14:textId="77777777" w:rsidR="002B1167" w:rsidRDefault="002B1167" w:rsidP="002B1167">
      <w:pPr>
        <w:pStyle w:val="11"/>
        <w:ind w:firstLineChars="250" w:firstLine="525"/>
      </w:pPr>
      <w:r>
        <w:rPr>
          <w:rFonts w:hint="eastAsia"/>
        </w:rPr>
        <w:t>入参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InstallRequest</w:t>
      </w:r>
      <w:proofErr w:type="spellEnd"/>
      <w:r>
        <w:rPr>
          <w:rFonts w:hint="eastAsia"/>
        </w:rPr>
        <w:t>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2B1167" w14:paraId="3F794C3A" w14:textId="77777777" w:rsidTr="001D379F">
        <w:tc>
          <w:tcPr>
            <w:tcW w:w="2347" w:type="dxa"/>
          </w:tcPr>
          <w:p w14:paraId="07BBE6BA" w14:textId="77777777" w:rsidR="002B1167" w:rsidRDefault="002B1167" w:rsidP="001D379F">
            <w:r>
              <w:rPr>
                <w:rFonts w:hint="eastAsia"/>
              </w:rPr>
              <w:t>字段名</w:t>
            </w:r>
          </w:p>
        </w:tc>
        <w:tc>
          <w:tcPr>
            <w:tcW w:w="2081" w:type="dxa"/>
          </w:tcPr>
          <w:p w14:paraId="4E8F3115" w14:textId="77777777" w:rsidR="002B1167" w:rsidRDefault="002B1167" w:rsidP="001D379F">
            <w:r>
              <w:rPr>
                <w:rFonts w:hint="eastAsia"/>
              </w:rPr>
              <w:t>字段类型</w:t>
            </w:r>
          </w:p>
        </w:tc>
        <w:tc>
          <w:tcPr>
            <w:tcW w:w="2037" w:type="dxa"/>
          </w:tcPr>
          <w:p w14:paraId="665ABF5A" w14:textId="77777777" w:rsidR="002B1167" w:rsidRDefault="002B1167" w:rsidP="001D379F">
            <w:r>
              <w:rPr>
                <w:rFonts w:hint="eastAsia"/>
              </w:rPr>
              <w:t>是否为空</w:t>
            </w:r>
          </w:p>
        </w:tc>
        <w:tc>
          <w:tcPr>
            <w:tcW w:w="2057" w:type="dxa"/>
          </w:tcPr>
          <w:p w14:paraId="426BDFE6" w14:textId="77777777" w:rsidR="002B1167" w:rsidRDefault="002B1167" w:rsidP="001D379F">
            <w:r>
              <w:rPr>
                <w:rFonts w:hint="eastAsia"/>
              </w:rPr>
              <w:t>字段描述</w:t>
            </w:r>
          </w:p>
        </w:tc>
      </w:tr>
      <w:tr w:rsidR="002B1167" w14:paraId="68C4C5B4" w14:textId="77777777" w:rsidTr="001D379F">
        <w:tc>
          <w:tcPr>
            <w:tcW w:w="2347" w:type="dxa"/>
          </w:tcPr>
          <w:p w14:paraId="2B6E2676" w14:textId="77777777" w:rsidR="002B1167" w:rsidRPr="00991BEC" w:rsidRDefault="002B1167" w:rsidP="001D379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contractId</w:t>
            </w:r>
            <w:proofErr w:type="spellEnd"/>
          </w:p>
        </w:tc>
        <w:tc>
          <w:tcPr>
            <w:tcW w:w="2081" w:type="dxa"/>
          </w:tcPr>
          <w:p w14:paraId="3BC64B18" w14:textId="77777777" w:rsidR="002B1167" w:rsidRDefault="002B1167" w:rsidP="001D379F">
            <w:r>
              <w:rPr>
                <w:rFonts w:hint="eastAsia"/>
              </w:rPr>
              <w:t>String</w:t>
            </w:r>
          </w:p>
        </w:tc>
        <w:tc>
          <w:tcPr>
            <w:tcW w:w="2037" w:type="dxa"/>
          </w:tcPr>
          <w:p w14:paraId="413BA379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27FB24F0" w14:textId="77777777" w:rsidR="002B1167" w:rsidRDefault="002B1167" w:rsidP="001D379F">
            <w:r>
              <w:rPr>
                <w:rFonts w:hint="eastAsia"/>
              </w:rPr>
              <w:t>合约</w:t>
            </w:r>
            <w:r>
              <w:rPr>
                <w:rFonts w:hint="eastAsia"/>
              </w:rPr>
              <w:t>id</w:t>
            </w:r>
          </w:p>
        </w:tc>
      </w:tr>
      <w:tr w:rsidR="002B1167" w14:paraId="2E9DE1AB" w14:textId="77777777" w:rsidTr="001D379F">
        <w:tc>
          <w:tcPr>
            <w:tcW w:w="2347" w:type="dxa"/>
          </w:tcPr>
          <w:p w14:paraId="5FE18545" w14:textId="77777777" w:rsidR="002B1167" w:rsidRDefault="002B1167" w:rsidP="001D379F">
            <w:proofErr w:type="spellStart"/>
            <w:r>
              <w:t>contractVersion</w:t>
            </w:r>
            <w:proofErr w:type="spellEnd"/>
          </w:p>
        </w:tc>
        <w:tc>
          <w:tcPr>
            <w:tcW w:w="2081" w:type="dxa"/>
          </w:tcPr>
          <w:p w14:paraId="69C2A412" w14:textId="77777777" w:rsidR="002B1167" w:rsidRDefault="002B1167" w:rsidP="001D379F">
            <w:r>
              <w:rPr>
                <w:rFonts w:hint="eastAsia"/>
              </w:rPr>
              <w:t>String</w:t>
            </w:r>
          </w:p>
        </w:tc>
        <w:tc>
          <w:tcPr>
            <w:tcW w:w="2037" w:type="dxa"/>
          </w:tcPr>
          <w:p w14:paraId="6B1D37FA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5AF9722C" w14:textId="77777777" w:rsidR="002B1167" w:rsidRDefault="002B1167" w:rsidP="001D379F">
            <w:r>
              <w:rPr>
                <w:rFonts w:hint="eastAsia"/>
              </w:rPr>
              <w:t>合约版本</w:t>
            </w:r>
          </w:p>
        </w:tc>
      </w:tr>
    </w:tbl>
    <w:p w14:paraId="79E7353C" w14:textId="77777777" w:rsidR="002B1167" w:rsidRDefault="002B1167" w:rsidP="002B1167">
      <w:pPr>
        <w:pStyle w:val="11"/>
        <w:ind w:left="840" w:firstLineChars="0" w:firstLine="0"/>
      </w:pPr>
      <w:r>
        <w:rPr>
          <w:rFonts w:hint="eastAsia"/>
        </w:rPr>
        <w:t>逻辑如下：</w:t>
      </w:r>
    </w:p>
    <w:p w14:paraId="35F23004" w14:textId="77777777" w:rsidR="002B1167" w:rsidRDefault="002B1167" w:rsidP="001A187D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判断合约是否存在，不存在则拒绝安装</w:t>
      </w:r>
    </w:p>
    <w:p w14:paraId="2728CE9D" w14:textId="77777777" w:rsidR="002B1167" w:rsidRDefault="002B1167" w:rsidP="001A187D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判断合约的</w:t>
      </w:r>
      <w:proofErr w:type="spellStart"/>
      <w:r>
        <w:rPr>
          <w:rFonts w:hint="eastAsia"/>
        </w:rPr>
        <w:t>install</w:t>
      </w:r>
      <w:r>
        <w:t>Version</w:t>
      </w:r>
      <w:proofErr w:type="spellEnd"/>
      <w:r>
        <w:rPr>
          <w:rFonts w:hint="eastAsia"/>
        </w:rPr>
        <w:t>是否为空</w:t>
      </w:r>
    </w:p>
    <w:p w14:paraId="638B299C" w14:textId="77777777" w:rsidR="002B1167" w:rsidRDefault="002B1167" w:rsidP="002B1167">
      <w:pPr>
        <w:pStyle w:val="11"/>
        <w:ind w:left="1205" w:firstLineChars="0" w:firstLine="0"/>
      </w:pPr>
      <w:r>
        <w:rPr>
          <w:rFonts w:hint="eastAsia"/>
        </w:rPr>
        <w:t>为空：则直接安装，并更新</w:t>
      </w:r>
      <w:proofErr w:type="spellStart"/>
      <w:r>
        <w:rPr>
          <w:rFonts w:hint="eastAsia"/>
        </w:rPr>
        <w:t>installVersion</w:t>
      </w:r>
      <w:proofErr w:type="spellEnd"/>
    </w:p>
    <w:p w14:paraId="6CC837EF" w14:textId="77777777" w:rsidR="002B1167" w:rsidRDefault="002B1167" w:rsidP="002B1167">
      <w:pPr>
        <w:pStyle w:val="11"/>
        <w:ind w:left="1205" w:firstLineChars="0" w:firstLine="0"/>
      </w:pPr>
      <w:r>
        <w:rPr>
          <w:rFonts w:hint="eastAsia"/>
        </w:rPr>
        <w:t>不为空：</w:t>
      </w:r>
      <w:proofErr w:type="gramStart"/>
      <w:r>
        <w:rPr>
          <w:rFonts w:hint="eastAsia"/>
        </w:rPr>
        <w:t>则判断入</w:t>
      </w:r>
      <w:proofErr w:type="gramEnd"/>
      <w:r>
        <w:rPr>
          <w:rFonts w:hint="eastAsia"/>
        </w:rPr>
        <w:t>参的</w:t>
      </w:r>
      <w:proofErr w:type="spellStart"/>
      <w:r>
        <w:t>contractVersion</w:t>
      </w:r>
      <w:proofErr w:type="spellEnd"/>
      <w:r>
        <w:rPr>
          <w:rFonts w:hint="eastAsia"/>
        </w:rPr>
        <w:t>是否与</w:t>
      </w:r>
      <w:proofErr w:type="spellStart"/>
      <w:r>
        <w:rPr>
          <w:rFonts w:hint="eastAsia"/>
        </w:rPr>
        <w:t>installVersion</w:t>
      </w:r>
      <w:proofErr w:type="spellEnd"/>
      <w:r>
        <w:rPr>
          <w:rFonts w:hint="eastAsia"/>
        </w:rPr>
        <w:t>一致；一致，则拒绝安装，不一致</w:t>
      </w:r>
      <w:proofErr w:type="gramStart"/>
      <w:r>
        <w:rPr>
          <w:rFonts w:hint="eastAsia"/>
        </w:rPr>
        <w:t>则判断入</w:t>
      </w:r>
      <w:proofErr w:type="gramEnd"/>
      <w:r>
        <w:rPr>
          <w:rFonts w:hint="eastAsia"/>
        </w:rPr>
        <w:t>参的</w:t>
      </w:r>
      <w:proofErr w:type="spellStart"/>
      <w:r>
        <w:t>contractVersion</w:t>
      </w:r>
      <w:proofErr w:type="spellEnd"/>
      <w:r>
        <w:rPr>
          <w:rFonts w:hint="eastAsia"/>
        </w:rPr>
        <w:t>是否存在合约历史记录的</w:t>
      </w:r>
      <w:proofErr w:type="spellStart"/>
      <w:r>
        <w:rPr>
          <w:rFonts w:hint="eastAsia"/>
        </w:rPr>
        <w:t>i</w:t>
      </w:r>
      <w:r>
        <w:t>nstallVersion</w:t>
      </w:r>
      <w:proofErr w:type="spellEnd"/>
      <w:r>
        <w:rPr>
          <w:rFonts w:hint="eastAsia"/>
        </w:rPr>
        <w:t>；存在则拒绝安装，不存在则允许安装，并更新</w:t>
      </w:r>
      <w:r>
        <w:rPr>
          <w:rFonts w:hint="eastAsia"/>
        </w:rPr>
        <w:t>S</w:t>
      </w:r>
      <w:r>
        <w:t>YSTEM_CONTRACT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installVersion</w:t>
      </w:r>
      <w:proofErr w:type="spellEnd"/>
      <w:r>
        <w:rPr>
          <w:rFonts w:hint="eastAsia"/>
        </w:rPr>
        <w:t>为入参的</w:t>
      </w:r>
      <w:proofErr w:type="spellStart"/>
      <w:r>
        <w:t>contractVersion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serverVersion</w:t>
      </w:r>
      <w:proofErr w:type="spellEnd"/>
      <w:r>
        <w:rPr>
          <w:rFonts w:hint="eastAsia"/>
        </w:rPr>
        <w:t>为空，并新增一条合约历史记录（</w:t>
      </w:r>
      <w:r>
        <w:rPr>
          <w:rFonts w:hint="eastAsia"/>
        </w:rPr>
        <w:t>S</w:t>
      </w:r>
      <w:r>
        <w:t>YSTEM_CONTRACT_HISTORY</w:t>
      </w:r>
      <w:r>
        <w:rPr>
          <w:rFonts w:hint="eastAsia"/>
        </w:rPr>
        <w:t>），对应的</w:t>
      </w:r>
      <w:proofErr w:type="spellStart"/>
      <w:r>
        <w:rPr>
          <w:rFonts w:hint="eastAsia"/>
        </w:rPr>
        <w:t>in</w:t>
      </w:r>
      <w:r>
        <w:t>stallVersion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serverVersion</w:t>
      </w:r>
      <w:proofErr w:type="spellEnd"/>
      <w:r>
        <w:rPr>
          <w:rFonts w:hint="eastAsia"/>
        </w:rPr>
        <w:t>为</w:t>
      </w:r>
      <w:r>
        <w:rPr>
          <w:rFonts w:hint="eastAsia"/>
        </w:rPr>
        <w:t>S</w:t>
      </w:r>
      <w:r>
        <w:t>YSTEM_CONTRACT</w:t>
      </w:r>
      <w:r>
        <w:rPr>
          <w:rFonts w:hint="eastAsia"/>
        </w:rPr>
        <w:t>的取值。</w:t>
      </w:r>
    </w:p>
    <w:p w14:paraId="5816CC1A" w14:textId="77777777" w:rsidR="002B1167" w:rsidRDefault="002B1167" w:rsidP="002B1167">
      <w:pPr>
        <w:pStyle w:val="11"/>
        <w:ind w:left="840" w:firstLineChars="0" w:firstLine="0"/>
      </w:pPr>
    </w:p>
    <w:p w14:paraId="7DA0DA15" w14:textId="77777777" w:rsidR="002B1167" w:rsidRDefault="002B1167" w:rsidP="001A187D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/</w:t>
      </w:r>
      <w:r>
        <w:rPr>
          <w:rFonts w:hint="eastAsia"/>
        </w:rPr>
        <w:t>升级合约接口</w:t>
      </w:r>
    </w:p>
    <w:p w14:paraId="1EDB5343" w14:textId="77777777" w:rsidR="002B1167" w:rsidRDefault="002B1167" w:rsidP="002B1167">
      <w:pPr>
        <w:pStyle w:val="11"/>
        <w:ind w:left="420" w:firstLineChars="0" w:firstLine="0"/>
      </w:pPr>
      <w:r>
        <w:rPr>
          <w:rFonts w:hint="eastAsia"/>
        </w:rPr>
        <w:t>入参</w:t>
      </w:r>
      <w:r>
        <w:rPr>
          <w:rFonts w:hint="eastAsia"/>
        </w:rPr>
        <w:t xml:space="preserve"> </w:t>
      </w:r>
      <w:proofErr w:type="spellStart"/>
      <w:r>
        <w:t>Deploy</w:t>
      </w:r>
      <w:r>
        <w:rPr>
          <w:rFonts w:hint="eastAsia"/>
        </w:rPr>
        <w:t>Request</w:t>
      </w:r>
      <w:proofErr w:type="spellEnd"/>
      <w:r>
        <w:rPr>
          <w:rFonts w:hint="eastAsia"/>
        </w:rPr>
        <w:t>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2B1167" w14:paraId="17966EA5" w14:textId="77777777" w:rsidTr="001D379F">
        <w:tc>
          <w:tcPr>
            <w:tcW w:w="2347" w:type="dxa"/>
          </w:tcPr>
          <w:p w14:paraId="5F160017" w14:textId="77777777" w:rsidR="002B1167" w:rsidRDefault="002B1167" w:rsidP="001D379F">
            <w:r>
              <w:rPr>
                <w:rFonts w:hint="eastAsia"/>
              </w:rPr>
              <w:t>字段名</w:t>
            </w:r>
          </w:p>
        </w:tc>
        <w:tc>
          <w:tcPr>
            <w:tcW w:w="2081" w:type="dxa"/>
          </w:tcPr>
          <w:p w14:paraId="6A0E4885" w14:textId="77777777" w:rsidR="002B1167" w:rsidRDefault="002B1167" w:rsidP="001D379F">
            <w:r>
              <w:rPr>
                <w:rFonts w:hint="eastAsia"/>
              </w:rPr>
              <w:t>字段类型</w:t>
            </w:r>
          </w:p>
        </w:tc>
        <w:tc>
          <w:tcPr>
            <w:tcW w:w="2037" w:type="dxa"/>
          </w:tcPr>
          <w:p w14:paraId="4101122C" w14:textId="77777777" w:rsidR="002B1167" w:rsidRDefault="002B1167" w:rsidP="001D379F">
            <w:r>
              <w:rPr>
                <w:rFonts w:hint="eastAsia"/>
              </w:rPr>
              <w:t>是否为空</w:t>
            </w:r>
          </w:p>
        </w:tc>
        <w:tc>
          <w:tcPr>
            <w:tcW w:w="2057" w:type="dxa"/>
          </w:tcPr>
          <w:p w14:paraId="6123057D" w14:textId="77777777" w:rsidR="002B1167" w:rsidRDefault="002B1167" w:rsidP="001D379F">
            <w:r>
              <w:rPr>
                <w:rFonts w:hint="eastAsia"/>
              </w:rPr>
              <w:t>字段描述</w:t>
            </w:r>
          </w:p>
        </w:tc>
      </w:tr>
      <w:tr w:rsidR="002B1167" w14:paraId="14A61FED" w14:textId="77777777" w:rsidTr="001D379F">
        <w:tc>
          <w:tcPr>
            <w:tcW w:w="2347" w:type="dxa"/>
          </w:tcPr>
          <w:p w14:paraId="011F6871" w14:textId="77777777" w:rsidR="002B1167" w:rsidRPr="00991BEC" w:rsidRDefault="002B1167" w:rsidP="001D379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contractId</w:t>
            </w:r>
            <w:proofErr w:type="spellEnd"/>
          </w:p>
        </w:tc>
        <w:tc>
          <w:tcPr>
            <w:tcW w:w="2081" w:type="dxa"/>
          </w:tcPr>
          <w:p w14:paraId="2CF668E1" w14:textId="77777777" w:rsidR="002B1167" w:rsidRDefault="002B1167" w:rsidP="001D379F">
            <w:r>
              <w:rPr>
                <w:rFonts w:hint="eastAsia"/>
              </w:rPr>
              <w:t>String</w:t>
            </w:r>
          </w:p>
        </w:tc>
        <w:tc>
          <w:tcPr>
            <w:tcW w:w="2037" w:type="dxa"/>
          </w:tcPr>
          <w:p w14:paraId="04225191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339FCDC7" w14:textId="77777777" w:rsidR="002B1167" w:rsidRDefault="002B1167" w:rsidP="001D379F">
            <w:r>
              <w:rPr>
                <w:rFonts w:hint="eastAsia"/>
              </w:rPr>
              <w:t>合约</w:t>
            </w:r>
            <w:r>
              <w:rPr>
                <w:rFonts w:hint="eastAsia"/>
              </w:rPr>
              <w:t>id</w:t>
            </w:r>
          </w:p>
        </w:tc>
      </w:tr>
      <w:tr w:rsidR="002B1167" w14:paraId="7EA6EE89" w14:textId="77777777" w:rsidTr="001D379F">
        <w:tc>
          <w:tcPr>
            <w:tcW w:w="2347" w:type="dxa"/>
          </w:tcPr>
          <w:p w14:paraId="44239403" w14:textId="77777777" w:rsidR="002B1167" w:rsidRDefault="002B1167" w:rsidP="001D379F">
            <w:proofErr w:type="spellStart"/>
            <w:r>
              <w:rPr>
                <w:rFonts w:hint="eastAsia"/>
              </w:rPr>
              <w:t>init</w:t>
            </w:r>
            <w:r>
              <w:t>Param</w:t>
            </w:r>
            <w:proofErr w:type="spellEnd"/>
          </w:p>
        </w:tc>
        <w:tc>
          <w:tcPr>
            <w:tcW w:w="2081" w:type="dxa"/>
          </w:tcPr>
          <w:p w14:paraId="23F20F2C" w14:textId="77777777" w:rsidR="002B1167" w:rsidRDefault="002B1167" w:rsidP="001D379F">
            <w:r>
              <w:rPr>
                <w:rFonts w:hint="eastAsia"/>
              </w:rPr>
              <w:t>String</w:t>
            </w:r>
          </w:p>
        </w:tc>
        <w:tc>
          <w:tcPr>
            <w:tcW w:w="2037" w:type="dxa"/>
          </w:tcPr>
          <w:p w14:paraId="183CBF23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6D7D655F" w14:textId="77777777" w:rsidR="002B1167" w:rsidRDefault="002B1167" w:rsidP="001D379F">
            <w:r>
              <w:rPr>
                <w:rFonts w:hint="eastAsia"/>
              </w:rPr>
              <w:t>初始化参数</w:t>
            </w:r>
          </w:p>
        </w:tc>
      </w:tr>
      <w:tr w:rsidR="002B1167" w14:paraId="6ACD4A55" w14:textId="77777777" w:rsidTr="001D379F">
        <w:tc>
          <w:tcPr>
            <w:tcW w:w="2347" w:type="dxa"/>
          </w:tcPr>
          <w:p w14:paraId="6519F5E1" w14:textId="77777777" w:rsidR="002B1167" w:rsidRDefault="002B1167" w:rsidP="001D379F">
            <w:r>
              <w:rPr>
                <w:rFonts w:hint="eastAsia"/>
              </w:rPr>
              <w:t>org</w:t>
            </w:r>
          </w:p>
        </w:tc>
        <w:tc>
          <w:tcPr>
            <w:tcW w:w="2081" w:type="dxa"/>
          </w:tcPr>
          <w:p w14:paraId="2FFA992C" w14:textId="77777777" w:rsidR="002B1167" w:rsidRDefault="002B1167" w:rsidP="001D379F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2037" w:type="dxa"/>
          </w:tcPr>
          <w:p w14:paraId="3BD2FE0F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28694D75" w14:textId="77777777" w:rsidR="002B1167" w:rsidRDefault="002B1167" w:rsidP="001D379F">
            <w:r>
              <w:rPr>
                <w:rFonts w:hint="eastAsia"/>
              </w:rPr>
              <w:t>组织</w:t>
            </w:r>
          </w:p>
        </w:tc>
      </w:tr>
    </w:tbl>
    <w:p w14:paraId="60A98DFF" w14:textId="77777777" w:rsidR="002B1167" w:rsidRDefault="002B1167" w:rsidP="002B1167">
      <w:pPr>
        <w:pStyle w:val="11"/>
        <w:ind w:left="840" w:firstLineChars="0" w:firstLine="0"/>
      </w:pPr>
      <w:r>
        <w:rPr>
          <w:rFonts w:hint="eastAsia"/>
        </w:rPr>
        <w:t>逻辑如下：</w:t>
      </w:r>
    </w:p>
    <w:p w14:paraId="63B957DC" w14:textId="77777777" w:rsidR="002B1167" w:rsidRDefault="002B1167" w:rsidP="001A187D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判断合约是否存在，不存在则拒绝部署</w:t>
      </w:r>
      <w:r>
        <w:rPr>
          <w:rFonts w:hint="eastAsia"/>
        </w:rPr>
        <w:t>/</w:t>
      </w:r>
      <w:r>
        <w:rPr>
          <w:rFonts w:hint="eastAsia"/>
        </w:rPr>
        <w:t>升级；</w:t>
      </w:r>
    </w:p>
    <w:p w14:paraId="586C8629" w14:textId="77777777" w:rsidR="002B1167" w:rsidRDefault="002B1167" w:rsidP="001A187D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判断</w:t>
      </w:r>
      <w:proofErr w:type="spellStart"/>
      <w:r>
        <w:rPr>
          <w:rFonts w:hint="eastAsia"/>
        </w:rPr>
        <w:t>install</w:t>
      </w:r>
      <w:r>
        <w:t>Version</w:t>
      </w:r>
      <w:proofErr w:type="spellEnd"/>
      <w:r>
        <w:rPr>
          <w:rFonts w:hint="eastAsia"/>
        </w:rPr>
        <w:t>是否为空，为空则拒绝部署升级；</w:t>
      </w:r>
    </w:p>
    <w:p w14:paraId="5663BAAB" w14:textId="77777777" w:rsidR="002B1167" w:rsidRDefault="002B1167" w:rsidP="001A187D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判断</w:t>
      </w:r>
      <w:proofErr w:type="spellStart"/>
      <w:r>
        <w:rPr>
          <w:rFonts w:hint="eastAsia"/>
        </w:rPr>
        <w:t>s</w:t>
      </w:r>
      <w:r>
        <w:t>erve</w:t>
      </w:r>
      <w:r>
        <w:rPr>
          <w:rFonts w:hint="eastAsia"/>
        </w:rPr>
        <w:t>r</w:t>
      </w:r>
      <w:r>
        <w:t>Version</w:t>
      </w:r>
      <w:proofErr w:type="spellEnd"/>
      <w:r>
        <w:rPr>
          <w:rFonts w:hint="eastAsia"/>
        </w:rPr>
        <w:t>是否为空，为空；判断是否有合约历史记录，没有历史记录则使用</w:t>
      </w:r>
      <w:r>
        <w:rPr>
          <w:rFonts w:hint="eastAsia"/>
        </w:rPr>
        <w:t>install</w:t>
      </w:r>
      <w:r>
        <w:rPr>
          <w:rFonts w:hint="eastAsia"/>
        </w:rPr>
        <w:t>进行部署，部署成功，并更新</w:t>
      </w:r>
      <w:proofErr w:type="spellStart"/>
      <w:r>
        <w:rPr>
          <w:rFonts w:hint="eastAsia"/>
        </w:rPr>
        <w:t>s</w:t>
      </w:r>
      <w:r>
        <w:t>ystem_contract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erve</w:t>
      </w:r>
      <w:r>
        <w:rPr>
          <w:rFonts w:hint="eastAsia"/>
        </w:rPr>
        <w:t>r</w:t>
      </w:r>
      <w:r>
        <w:t>Version</w:t>
      </w:r>
      <w:proofErr w:type="spellEnd"/>
      <w:r>
        <w:rPr>
          <w:rFonts w:hint="eastAsia"/>
        </w:rPr>
        <w:t>；</w:t>
      </w:r>
    </w:p>
    <w:p w14:paraId="4AFD21EA" w14:textId="77777777" w:rsidR="002B1167" w:rsidRPr="00AE4624" w:rsidRDefault="002B1167" w:rsidP="002B1167">
      <w:pPr>
        <w:pStyle w:val="11"/>
        <w:ind w:left="1200" w:firstLineChars="0" w:firstLine="0"/>
      </w:pPr>
    </w:p>
    <w:p w14:paraId="6C0AE825" w14:textId="77777777" w:rsidR="002B1167" w:rsidRDefault="002B1167" w:rsidP="001A187D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前端展示部署</w:t>
      </w:r>
      <w:r>
        <w:rPr>
          <w:rFonts w:hint="eastAsia"/>
        </w:rPr>
        <w:t>/</w:t>
      </w:r>
      <w:r>
        <w:rPr>
          <w:rFonts w:hint="eastAsia"/>
        </w:rPr>
        <w:t>升级按钮</w:t>
      </w:r>
    </w:p>
    <w:p w14:paraId="7978C0FC" w14:textId="77777777" w:rsidR="002B1167" w:rsidRDefault="002B1167" w:rsidP="002B1167">
      <w:pPr>
        <w:pStyle w:val="11"/>
        <w:ind w:left="840" w:firstLineChars="0" w:firstLine="0"/>
      </w:pPr>
      <w:r>
        <w:rPr>
          <w:rFonts w:hint="eastAsia"/>
        </w:rPr>
        <w:t>根据查询接口，如果</w:t>
      </w:r>
      <w:proofErr w:type="spellStart"/>
      <w:r>
        <w:rPr>
          <w:rFonts w:hint="eastAsia"/>
        </w:rPr>
        <w:t>installVersion</w:t>
      </w:r>
      <w:proofErr w:type="spellEnd"/>
      <w:r>
        <w:rPr>
          <w:rFonts w:hint="eastAsia"/>
        </w:rPr>
        <w:t>为空，则不显示部署</w:t>
      </w:r>
      <w:r>
        <w:rPr>
          <w:rFonts w:hint="eastAsia"/>
        </w:rPr>
        <w:t>/</w:t>
      </w:r>
      <w:r>
        <w:rPr>
          <w:rFonts w:hint="eastAsia"/>
        </w:rPr>
        <w:t>升级按钮</w:t>
      </w:r>
    </w:p>
    <w:p w14:paraId="289072F8" w14:textId="77777777" w:rsidR="002B1167" w:rsidRDefault="002B1167" w:rsidP="002B1167">
      <w:pPr>
        <w:pStyle w:val="11"/>
        <w:ind w:left="840" w:firstLineChars="0" w:firstLine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installVersion</w:t>
      </w:r>
      <w:proofErr w:type="spellEnd"/>
      <w:r>
        <w:rPr>
          <w:rFonts w:hint="eastAsia"/>
        </w:rPr>
        <w:t>不为空，</w:t>
      </w:r>
      <w:proofErr w:type="spellStart"/>
      <w:r>
        <w:rPr>
          <w:rFonts w:hint="eastAsia"/>
        </w:rPr>
        <w:t>serverVersion</w:t>
      </w:r>
      <w:proofErr w:type="spellEnd"/>
      <w:r>
        <w:rPr>
          <w:rFonts w:hint="eastAsia"/>
        </w:rPr>
        <w:t>为空，则显示部署</w:t>
      </w:r>
    </w:p>
    <w:p w14:paraId="48974B77" w14:textId="77777777" w:rsidR="002B1167" w:rsidRDefault="002B1167" w:rsidP="002B1167">
      <w:pPr>
        <w:pStyle w:val="11"/>
        <w:ind w:left="840" w:firstLineChars="0" w:firstLine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installVersion</w:t>
      </w:r>
      <w:proofErr w:type="spellEnd"/>
      <w:r>
        <w:rPr>
          <w:rFonts w:hint="eastAsia"/>
        </w:rPr>
        <w:t>不为空，</w:t>
      </w:r>
      <w:proofErr w:type="spellStart"/>
      <w:r>
        <w:rPr>
          <w:rFonts w:hint="eastAsia"/>
        </w:rPr>
        <w:t>serverVersion</w:t>
      </w:r>
      <w:proofErr w:type="spellEnd"/>
      <w:r>
        <w:rPr>
          <w:rFonts w:hint="eastAsia"/>
        </w:rPr>
        <w:t>不为空，则显示升级</w:t>
      </w:r>
    </w:p>
    <w:p w14:paraId="6F36F6FC" w14:textId="77777777" w:rsidR="002B1167" w:rsidRDefault="002B1167" w:rsidP="002B1167">
      <w:pPr>
        <w:pStyle w:val="11"/>
        <w:ind w:left="840" w:firstLineChars="0" w:firstLine="0"/>
      </w:pPr>
    </w:p>
    <w:p w14:paraId="2AAE0AD3" w14:textId="77777777" w:rsidR="002B1167" w:rsidRPr="001708A9" w:rsidRDefault="002B1167" w:rsidP="002B1167">
      <w:pPr>
        <w:pStyle w:val="11"/>
        <w:ind w:left="840" w:firstLineChars="0" w:firstLine="0"/>
      </w:pPr>
    </w:p>
    <w:p w14:paraId="71E1FC11" w14:textId="77777777" w:rsidR="002B1167" w:rsidRDefault="002B1167" w:rsidP="002B1167">
      <w:pPr>
        <w:pStyle w:val="4"/>
      </w:pPr>
      <w:r>
        <w:rPr>
          <w:rFonts w:hint="eastAsia"/>
        </w:rPr>
        <w:lastRenderedPageBreak/>
        <w:t>日志管理接口</w:t>
      </w:r>
    </w:p>
    <w:p w14:paraId="059019F5" w14:textId="77777777" w:rsidR="002B1167" w:rsidRPr="001708A9" w:rsidRDefault="002B1167" w:rsidP="001A187D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分页查询日志记录接口</w:t>
      </w:r>
    </w:p>
    <w:p w14:paraId="04407033" w14:textId="77777777" w:rsidR="002B1167" w:rsidRDefault="002B1167" w:rsidP="002B1167">
      <w:pPr>
        <w:pStyle w:val="4"/>
      </w:pPr>
      <w:r>
        <w:rPr>
          <w:rFonts w:hint="eastAsia"/>
        </w:rPr>
        <w:t>模板管理接口</w:t>
      </w:r>
    </w:p>
    <w:p w14:paraId="371CFDBD" w14:textId="77777777" w:rsidR="002B1167" w:rsidRDefault="002B1167" w:rsidP="001A187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模板管理接口的增删查改</w:t>
      </w:r>
    </w:p>
    <w:p w14:paraId="6E3F11C0" w14:textId="77777777" w:rsidR="002B1167" w:rsidRDefault="002B1167" w:rsidP="001A187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模板添加接口参数列表：</w:t>
      </w:r>
    </w:p>
    <w:p w14:paraId="0498E7A4" w14:textId="77777777" w:rsidR="002B1167" w:rsidRDefault="002B1167" w:rsidP="002B1167">
      <w:pPr>
        <w:pStyle w:val="a9"/>
        <w:ind w:left="420" w:firstLineChars="0" w:firstLine="0"/>
      </w:pPr>
      <w:r>
        <w:rPr>
          <w:rFonts w:hint="eastAsia"/>
        </w:rPr>
        <w:t>入参</w:t>
      </w:r>
      <w:proofErr w:type="spellStart"/>
      <w:r>
        <w:rPr>
          <w:rFonts w:hint="eastAsia"/>
        </w:rPr>
        <w:t>TemplateRequest</w:t>
      </w:r>
      <w:proofErr w:type="spellEnd"/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2B1167" w14:paraId="2F736DCE" w14:textId="77777777" w:rsidTr="001D379F">
        <w:tc>
          <w:tcPr>
            <w:tcW w:w="2347" w:type="dxa"/>
          </w:tcPr>
          <w:p w14:paraId="78FB3FD6" w14:textId="77777777" w:rsidR="002B1167" w:rsidRDefault="002B1167" w:rsidP="001D379F">
            <w:r>
              <w:rPr>
                <w:rFonts w:hint="eastAsia"/>
              </w:rPr>
              <w:t>字段名</w:t>
            </w:r>
          </w:p>
        </w:tc>
        <w:tc>
          <w:tcPr>
            <w:tcW w:w="2081" w:type="dxa"/>
          </w:tcPr>
          <w:p w14:paraId="59CCFCF6" w14:textId="77777777" w:rsidR="002B1167" w:rsidRDefault="002B1167" w:rsidP="001D379F">
            <w:r>
              <w:rPr>
                <w:rFonts w:hint="eastAsia"/>
              </w:rPr>
              <w:t>字段类型</w:t>
            </w:r>
          </w:p>
        </w:tc>
        <w:tc>
          <w:tcPr>
            <w:tcW w:w="2037" w:type="dxa"/>
          </w:tcPr>
          <w:p w14:paraId="28114BE6" w14:textId="77777777" w:rsidR="002B1167" w:rsidRDefault="002B1167" w:rsidP="001D379F">
            <w:r>
              <w:rPr>
                <w:rFonts w:hint="eastAsia"/>
              </w:rPr>
              <w:t>是否为空</w:t>
            </w:r>
          </w:p>
        </w:tc>
        <w:tc>
          <w:tcPr>
            <w:tcW w:w="2057" w:type="dxa"/>
          </w:tcPr>
          <w:p w14:paraId="3A998AED" w14:textId="77777777" w:rsidR="002B1167" w:rsidRDefault="002B1167" w:rsidP="001D379F">
            <w:r>
              <w:rPr>
                <w:rFonts w:hint="eastAsia"/>
              </w:rPr>
              <w:t>字段描述</w:t>
            </w:r>
          </w:p>
        </w:tc>
      </w:tr>
      <w:tr w:rsidR="002B1167" w14:paraId="7FF8D0B8" w14:textId="77777777" w:rsidTr="001D379F">
        <w:tc>
          <w:tcPr>
            <w:tcW w:w="2347" w:type="dxa"/>
          </w:tcPr>
          <w:p w14:paraId="7A484B27" w14:textId="77777777" w:rsidR="002B1167" w:rsidRPr="00991BEC" w:rsidRDefault="002B1167" w:rsidP="001D379F">
            <w:pPr>
              <w:rPr>
                <w:u w:val="single"/>
              </w:rPr>
            </w:pPr>
            <w:r w:rsidRPr="00991BEC">
              <w:rPr>
                <w:u w:val="single"/>
              </w:rPr>
              <w:t>NAME</w:t>
            </w:r>
          </w:p>
        </w:tc>
        <w:tc>
          <w:tcPr>
            <w:tcW w:w="2081" w:type="dxa"/>
          </w:tcPr>
          <w:p w14:paraId="427816C5" w14:textId="77777777" w:rsidR="002B1167" w:rsidRDefault="002B1167" w:rsidP="001D379F">
            <w:r>
              <w:rPr>
                <w:rFonts w:hint="eastAsia"/>
              </w:rPr>
              <w:t>String</w:t>
            </w:r>
          </w:p>
        </w:tc>
        <w:tc>
          <w:tcPr>
            <w:tcW w:w="2037" w:type="dxa"/>
          </w:tcPr>
          <w:p w14:paraId="140E6A4C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08109A36" w14:textId="77777777" w:rsidR="002B1167" w:rsidRDefault="002B1167" w:rsidP="001D379F">
            <w:r>
              <w:rPr>
                <w:rFonts w:hint="eastAsia"/>
              </w:rPr>
              <w:t>模板名称</w:t>
            </w:r>
          </w:p>
        </w:tc>
      </w:tr>
      <w:tr w:rsidR="002B1167" w14:paraId="38791DB6" w14:textId="77777777" w:rsidTr="001D379F">
        <w:tc>
          <w:tcPr>
            <w:tcW w:w="2347" w:type="dxa"/>
          </w:tcPr>
          <w:p w14:paraId="076C3183" w14:textId="77777777" w:rsidR="002B1167" w:rsidRDefault="002B1167" w:rsidP="001D379F">
            <w:r w:rsidRPr="008A6A21">
              <w:t>DESCRIPTION</w:t>
            </w:r>
          </w:p>
        </w:tc>
        <w:tc>
          <w:tcPr>
            <w:tcW w:w="2081" w:type="dxa"/>
          </w:tcPr>
          <w:p w14:paraId="5CB41C12" w14:textId="77777777" w:rsidR="002B1167" w:rsidRDefault="002B1167" w:rsidP="001D379F">
            <w:r>
              <w:rPr>
                <w:rFonts w:hint="eastAsia"/>
              </w:rPr>
              <w:t>String</w:t>
            </w:r>
          </w:p>
        </w:tc>
        <w:tc>
          <w:tcPr>
            <w:tcW w:w="2037" w:type="dxa"/>
          </w:tcPr>
          <w:p w14:paraId="04A5C233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6617C1F7" w14:textId="77777777" w:rsidR="002B1167" w:rsidRDefault="002B1167" w:rsidP="001D379F">
            <w:r>
              <w:rPr>
                <w:rFonts w:hint="eastAsia"/>
              </w:rPr>
              <w:t>模板描述</w:t>
            </w:r>
          </w:p>
        </w:tc>
      </w:tr>
      <w:tr w:rsidR="002B1167" w14:paraId="01F3B94B" w14:textId="77777777" w:rsidTr="001D379F">
        <w:tc>
          <w:tcPr>
            <w:tcW w:w="2347" w:type="dxa"/>
          </w:tcPr>
          <w:p w14:paraId="1975A80F" w14:textId="77777777" w:rsidR="002B1167" w:rsidRDefault="002B1167" w:rsidP="001D379F">
            <w:r>
              <w:rPr>
                <w:rFonts w:hint="eastAsia"/>
              </w:rPr>
              <w:t>File</w:t>
            </w:r>
            <w:r>
              <w:t>Base64</w:t>
            </w:r>
          </w:p>
        </w:tc>
        <w:tc>
          <w:tcPr>
            <w:tcW w:w="2081" w:type="dxa"/>
          </w:tcPr>
          <w:p w14:paraId="51BD123A" w14:textId="77777777" w:rsidR="002B1167" w:rsidRDefault="002B1167" w:rsidP="001D379F">
            <w:r>
              <w:rPr>
                <w:rFonts w:hint="eastAsia"/>
              </w:rPr>
              <w:t>String</w:t>
            </w:r>
          </w:p>
        </w:tc>
        <w:tc>
          <w:tcPr>
            <w:tcW w:w="2037" w:type="dxa"/>
          </w:tcPr>
          <w:p w14:paraId="5D711F8C" w14:textId="77777777" w:rsidR="002B1167" w:rsidRDefault="002B1167" w:rsidP="001D379F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57D42DF3" w14:textId="77777777" w:rsidR="002B1167" w:rsidRDefault="002B1167" w:rsidP="001D379F">
            <w:r>
              <w:rPr>
                <w:rFonts w:hint="eastAsia"/>
              </w:rPr>
              <w:t>文件的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rPr>
                <w:rFonts w:hint="eastAsia"/>
              </w:rPr>
              <w:t>编码</w:t>
            </w:r>
          </w:p>
        </w:tc>
      </w:tr>
    </w:tbl>
    <w:p w14:paraId="7E1828F1" w14:textId="77777777" w:rsidR="002B1167" w:rsidRDefault="002B1167" w:rsidP="002B1167">
      <w:pPr>
        <w:pStyle w:val="a9"/>
        <w:ind w:left="420" w:firstLineChars="0" w:firstLine="0"/>
      </w:pPr>
    </w:p>
    <w:p w14:paraId="7FE79651" w14:textId="77777777" w:rsidR="002B1167" w:rsidRDefault="002B1167" w:rsidP="002B1167">
      <w:pPr>
        <w:pStyle w:val="a9"/>
        <w:ind w:left="420" w:firstLineChars="0" w:firstLine="0"/>
      </w:pPr>
    </w:p>
    <w:p w14:paraId="727EA06D" w14:textId="77777777" w:rsidR="002B1167" w:rsidRDefault="002B1167" w:rsidP="002B1167">
      <w:pPr>
        <w:pStyle w:val="a9"/>
        <w:ind w:left="420" w:firstLineChars="0" w:firstLine="0"/>
      </w:pPr>
      <w:r>
        <w:rPr>
          <w:rFonts w:hint="eastAsia"/>
        </w:rPr>
        <w:t>新增逻辑</w:t>
      </w:r>
    </w:p>
    <w:p w14:paraId="7EDD714D" w14:textId="77777777" w:rsidR="002B1167" w:rsidRDefault="002B1167" w:rsidP="001A187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进行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等判断，即判断模板名称是否存在，存在则返回失败，不存在则继续</w:t>
      </w:r>
    </w:p>
    <w:p w14:paraId="105092FB" w14:textId="77777777" w:rsidR="002B1167" w:rsidRDefault="002B1167" w:rsidP="001A187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编码调用</w:t>
      </w:r>
      <w:proofErr w:type="spellStart"/>
      <w:r>
        <w:rPr>
          <w:rFonts w:hint="eastAsia"/>
        </w:rPr>
        <w:t>F</w:t>
      </w:r>
      <w:r>
        <w:t>ssClient</w:t>
      </w:r>
      <w:proofErr w:type="spellEnd"/>
      <w:r>
        <w:rPr>
          <w:rFonts w:hint="eastAsia"/>
        </w:rPr>
        <w:t>的接口“</w:t>
      </w:r>
      <w:r w:rsidRPr="0009246F">
        <w:t>/</w:t>
      </w:r>
      <w:proofErr w:type="spellStart"/>
      <w:r w:rsidRPr="0009246F">
        <w:t>UploadToken</w:t>
      </w:r>
      <w:proofErr w:type="spellEnd"/>
      <w:r>
        <w:rPr>
          <w:rFonts w:hint="eastAsia"/>
        </w:rPr>
        <w:t>”获取上传的</w:t>
      </w:r>
      <w:r>
        <w:rPr>
          <w:rFonts w:hint="eastAsia"/>
        </w:rPr>
        <w:t>token</w:t>
      </w:r>
    </w:p>
    <w:p w14:paraId="7E237255" w14:textId="77777777" w:rsidR="002B1167" w:rsidRDefault="002B1167" w:rsidP="001A187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调用“</w:t>
      </w:r>
      <w:r w:rsidRPr="0009246F">
        <w:t>/File/</w:t>
      </w:r>
      <w:proofErr w:type="spellStart"/>
      <w:r w:rsidRPr="0009246F">
        <w:t>BaseSixFour</w:t>
      </w:r>
      <w:proofErr w:type="spellEnd"/>
      <w:r>
        <w:rPr>
          <w:rFonts w:hint="eastAsia"/>
        </w:rPr>
        <w:t>”，上传文件，返回</w:t>
      </w:r>
      <w:proofErr w:type="spellStart"/>
      <w:r>
        <w:rPr>
          <w:rFonts w:hint="eastAsia"/>
        </w:rPr>
        <w:t>uniqueId</w:t>
      </w:r>
      <w:proofErr w:type="spellEnd"/>
    </w:p>
    <w:p w14:paraId="30E62E33" w14:textId="77777777" w:rsidR="002B1167" w:rsidRDefault="002B1167" w:rsidP="001A187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执行模板，模板方法，模板参数插入数据</w:t>
      </w:r>
    </w:p>
    <w:p w14:paraId="0987362B" w14:textId="77777777" w:rsidR="002B1167" w:rsidRDefault="002B1167" w:rsidP="002B1167"/>
    <w:p w14:paraId="2335C8B8" w14:textId="77777777" w:rsidR="002B1167" w:rsidRDefault="002B1167" w:rsidP="001A187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模板更新</w:t>
      </w:r>
      <w:proofErr w:type="gramStart"/>
      <w:r>
        <w:rPr>
          <w:rFonts w:hint="eastAsia"/>
        </w:rPr>
        <w:t>接口接口</w:t>
      </w:r>
      <w:proofErr w:type="gramEnd"/>
      <w:r>
        <w:rPr>
          <w:rFonts w:hint="eastAsia"/>
        </w:rPr>
        <w:t>参数列表：</w:t>
      </w:r>
    </w:p>
    <w:p w14:paraId="6161FE0D" w14:textId="77777777" w:rsidR="002B1167" w:rsidRDefault="002B1167" w:rsidP="002B1167">
      <w:r>
        <w:rPr>
          <w:rFonts w:hint="eastAsia"/>
        </w:rPr>
        <w:t>增加逻辑：如果模板类型为</w:t>
      </w:r>
      <w:r>
        <w:rPr>
          <w:rFonts w:hint="eastAsia"/>
        </w:rPr>
        <w:t>system</w:t>
      </w:r>
      <w:r>
        <w:rPr>
          <w:rFonts w:hint="eastAsia"/>
        </w:rPr>
        <w:t>，则不允许修改。</w:t>
      </w:r>
    </w:p>
    <w:p w14:paraId="075C364E" w14:textId="77777777" w:rsidR="002B1167" w:rsidRDefault="002B1167" w:rsidP="002B1167">
      <w:pPr>
        <w:pStyle w:val="4"/>
      </w:pPr>
      <w:r>
        <w:rPr>
          <w:rFonts w:hint="eastAsia"/>
        </w:rPr>
        <w:t>前端首页合约统计接口</w:t>
      </w:r>
    </w:p>
    <w:p w14:paraId="779C124B" w14:textId="77777777" w:rsidR="002B1167" w:rsidRDefault="002B1167" w:rsidP="001A187D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合约总量</w:t>
      </w:r>
    </w:p>
    <w:p w14:paraId="3976BDC9" w14:textId="77777777" w:rsidR="002B1167" w:rsidRDefault="002B1167" w:rsidP="002B1167">
      <w:pPr>
        <w:pStyle w:val="a9"/>
        <w:ind w:left="360" w:firstLineChars="0" w:firstLine="0"/>
      </w:pPr>
      <w:r>
        <w:rPr>
          <w:rFonts w:hint="eastAsia"/>
        </w:rPr>
        <w:t>统计合约表和合约历史版本表的记录之</w:t>
      </w:r>
      <w:proofErr w:type="gramStart"/>
      <w:r>
        <w:rPr>
          <w:rFonts w:hint="eastAsia"/>
        </w:rPr>
        <w:t>和</w:t>
      </w:r>
      <w:proofErr w:type="gramEnd"/>
    </w:p>
    <w:p w14:paraId="1B5B8949" w14:textId="77777777" w:rsidR="002B1167" w:rsidRDefault="002B1167" w:rsidP="001A187D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合约升级量</w:t>
      </w:r>
    </w:p>
    <w:p w14:paraId="21AE7104" w14:textId="77777777" w:rsidR="002B1167" w:rsidRDefault="002B1167" w:rsidP="002B1167">
      <w:pPr>
        <w:pStyle w:val="a9"/>
        <w:ind w:left="360" w:firstLineChars="0" w:firstLine="0"/>
      </w:pPr>
      <w:r>
        <w:rPr>
          <w:rFonts w:hint="eastAsia"/>
        </w:rPr>
        <w:t>统计合约历史版本表的所有记录</w:t>
      </w:r>
    </w:p>
    <w:p w14:paraId="3C326279" w14:textId="77777777" w:rsidR="002B1167" w:rsidRDefault="002B1167" w:rsidP="001A187D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合约累计调用，累计服务量</w:t>
      </w:r>
    </w:p>
    <w:p w14:paraId="73F88263" w14:textId="77777777" w:rsidR="002B1167" w:rsidRPr="001F25A4" w:rsidRDefault="002B1167" w:rsidP="002B1167">
      <w:pPr>
        <w:pStyle w:val="a9"/>
        <w:ind w:left="360" w:firstLineChars="0" w:firstLine="0"/>
      </w:pPr>
      <w:r>
        <w:rPr>
          <w:rFonts w:hint="eastAsia"/>
        </w:rPr>
        <w:t>统计</w:t>
      </w:r>
      <w:r>
        <w:rPr>
          <w:rFonts w:hint="eastAsia"/>
        </w:rPr>
        <w:t>sdk</w:t>
      </w:r>
      <w:r>
        <w:rPr>
          <w:rFonts w:hint="eastAsia"/>
        </w:rPr>
        <w:t>调用记录的数据</w:t>
      </w:r>
    </w:p>
    <w:p w14:paraId="1FAF0647" w14:textId="77777777" w:rsidR="002B1167" w:rsidRDefault="002B1167" w:rsidP="001A187D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本周服务量</w:t>
      </w:r>
    </w:p>
    <w:p w14:paraId="1890A471" w14:textId="77777777" w:rsidR="002B1167" w:rsidRPr="00446873" w:rsidRDefault="002B1167" w:rsidP="002B1167">
      <w:pPr>
        <w:pStyle w:val="a9"/>
        <w:ind w:left="360" w:firstLineChars="0" w:firstLine="0"/>
      </w:pPr>
      <w:r>
        <w:rPr>
          <w:rFonts w:hint="eastAsia"/>
        </w:rPr>
        <w:t>统计本周</w:t>
      </w:r>
      <w:r>
        <w:rPr>
          <w:rFonts w:hint="eastAsia"/>
        </w:rPr>
        <w:t>sdk</w:t>
      </w:r>
      <w:r>
        <w:rPr>
          <w:rFonts w:hint="eastAsia"/>
        </w:rPr>
        <w:t>调用记录的数据</w:t>
      </w:r>
    </w:p>
    <w:p w14:paraId="000143F1" w14:textId="77777777" w:rsidR="002B1167" w:rsidRDefault="002B1167" w:rsidP="001A187D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当月服务量</w:t>
      </w:r>
    </w:p>
    <w:p w14:paraId="4B983391" w14:textId="77777777" w:rsidR="002B1167" w:rsidRPr="00446873" w:rsidRDefault="002B1167" w:rsidP="002B1167">
      <w:pPr>
        <w:pStyle w:val="a9"/>
        <w:ind w:left="360" w:firstLineChars="0" w:firstLine="0"/>
      </w:pPr>
      <w:r>
        <w:rPr>
          <w:rFonts w:hint="eastAsia"/>
        </w:rPr>
        <w:t>统计本月</w:t>
      </w:r>
      <w:r>
        <w:rPr>
          <w:rFonts w:hint="eastAsia"/>
        </w:rPr>
        <w:t>sdk</w:t>
      </w:r>
      <w:r>
        <w:rPr>
          <w:rFonts w:hint="eastAsia"/>
        </w:rPr>
        <w:t>调用记录的数据</w:t>
      </w:r>
    </w:p>
    <w:p w14:paraId="28FF124D" w14:textId="77777777" w:rsidR="002B1167" w:rsidRDefault="002B1167" w:rsidP="001A187D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今日服务量</w:t>
      </w:r>
    </w:p>
    <w:p w14:paraId="5C6DE664" w14:textId="77777777" w:rsidR="002B1167" w:rsidRPr="00316935" w:rsidRDefault="002B1167" w:rsidP="002B1167">
      <w:pPr>
        <w:pStyle w:val="a9"/>
        <w:ind w:left="360" w:firstLineChars="0" w:firstLine="0"/>
      </w:pPr>
      <w:r>
        <w:rPr>
          <w:rFonts w:hint="eastAsia"/>
        </w:rPr>
        <w:t>统计今日</w:t>
      </w:r>
      <w:r>
        <w:rPr>
          <w:rFonts w:hint="eastAsia"/>
        </w:rPr>
        <w:t>sdk</w:t>
      </w:r>
      <w:r>
        <w:rPr>
          <w:rFonts w:hint="eastAsia"/>
        </w:rPr>
        <w:t>调用记录的数据</w:t>
      </w:r>
    </w:p>
    <w:p w14:paraId="7F2C8309" w14:textId="77777777" w:rsidR="002B1167" w:rsidRDefault="002B1167" w:rsidP="001A187D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用户量</w:t>
      </w:r>
    </w:p>
    <w:p w14:paraId="69ABE202" w14:textId="77777777" w:rsidR="002B1167" w:rsidRDefault="002B1167" w:rsidP="002B1167">
      <w:pPr>
        <w:ind w:left="360"/>
      </w:pPr>
      <w:r>
        <w:rPr>
          <w:rFonts w:hint="eastAsia"/>
        </w:rPr>
        <w:t>用户量即应用量，统计</w:t>
      </w:r>
      <w:proofErr w:type="spellStart"/>
      <w:r>
        <w:rPr>
          <w:rFonts w:hint="eastAsia"/>
        </w:rPr>
        <w:t>system</w:t>
      </w:r>
      <w:r>
        <w:t>_project</w:t>
      </w:r>
      <w:proofErr w:type="spellEnd"/>
      <w:r>
        <w:rPr>
          <w:rFonts w:hint="eastAsia"/>
        </w:rPr>
        <w:t>表中的数据</w:t>
      </w:r>
    </w:p>
    <w:p w14:paraId="020A5CBE" w14:textId="77777777" w:rsidR="002B1167" w:rsidRDefault="002B1167" w:rsidP="002B1167">
      <w:pPr>
        <w:pStyle w:val="3"/>
      </w:pPr>
      <w:r>
        <w:lastRenderedPageBreak/>
        <w:t xml:space="preserve"> </w:t>
      </w:r>
      <w:r>
        <w:rPr>
          <w:rFonts w:hint="eastAsia"/>
        </w:rPr>
        <w:t>节点服务（</w:t>
      </w:r>
      <w:proofErr w:type="spellStart"/>
      <w:r>
        <w:t>peerService</w:t>
      </w:r>
      <w:proofErr w:type="spellEnd"/>
      <w:r>
        <w:rPr>
          <w:rFonts w:hint="eastAsia"/>
        </w:rPr>
        <w:t>）管理相关</w:t>
      </w:r>
    </w:p>
    <w:p w14:paraId="62949BB8" w14:textId="77777777" w:rsidR="002B1167" w:rsidRDefault="002B1167" w:rsidP="001A187D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节点注册接口，默认</w:t>
      </w:r>
      <w:r>
        <w:t>DROP_LINE_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7A26D29C" w14:textId="77777777" w:rsidR="002B1167" w:rsidRDefault="002B1167" w:rsidP="001A187D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节点查询服务</w:t>
      </w:r>
    </w:p>
    <w:p w14:paraId="3E6AA9AD" w14:textId="6DFD58ED" w:rsidR="002B1167" w:rsidRDefault="002B1167" w:rsidP="002B1167">
      <w:pPr>
        <w:pStyle w:val="3"/>
      </w:pPr>
      <w:r>
        <w:rPr>
          <w:rFonts w:hint="eastAsia"/>
        </w:rPr>
        <w:t>节点</w:t>
      </w:r>
      <w:r w:rsidR="00CE4492">
        <w:rPr>
          <w:rFonts w:hint="eastAsia"/>
        </w:rPr>
        <w:t>代理</w:t>
      </w:r>
      <w:r>
        <w:rPr>
          <w:rFonts w:hint="eastAsia"/>
        </w:rPr>
        <w:t>（</w:t>
      </w:r>
      <w:proofErr w:type="spellStart"/>
      <w:r>
        <w:t>peer</w:t>
      </w:r>
      <w:r>
        <w:rPr>
          <w:rFonts w:hint="eastAsia"/>
        </w:rPr>
        <w:t>Proxy</w:t>
      </w:r>
      <w:proofErr w:type="spellEnd"/>
      <w:r>
        <w:rPr>
          <w:rFonts w:hint="eastAsia"/>
        </w:rPr>
        <w:t>）管理相关</w:t>
      </w:r>
    </w:p>
    <w:p w14:paraId="1CFC2732" w14:textId="77777777" w:rsidR="002B1167" w:rsidRDefault="002B1167" w:rsidP="001A187D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节点启动初始化</w:t>
      </w:r>
      <w:r>
        <w:rPr>
          <w:rFonts w:hint="eastAsia"/>
        </w:rPr>
        <w:t>fabric</w:t>
      </w:r>
    </w:p>
    <w:p w14:paraId="1078585F" w14:textId="77777777" w:rsidR="002B1167" w:rsidRDefault="002B1167" w:rsidP="001A187D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节点启动调用</w:t>
      </w:r>
      <w:proofErr w:type="spellStart"/>
      <w:r>
        <w:rPr>
          <w:rFonts w:hint="eastAsia"/>
        </w:rPr>
        <w:t>peerserver</w:t>
      </w:r>
      <w:proofErr w:type="spellEnd"/>
      <w:r>
        <w:rPr>
          <w:rFonts w:hint="eastAsia"/>
        </w:rPr>
        <w:t>注册节点信息</w:t>
      </w:r>
    </w:p>
    <w:p w14:paraId="73E2F89E" w14:textId="77777777" w:rsidR="002B1167" w:rsidRDefault="002B1167" w:rsidP="001A187D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合约部署接口（</w:t>
      </w:r>
      <w:r>
        <w:rPr>
          <w:rFonts w:hint="eastAsia"/>
        </w:rPr>
        <w:t>/</w:t>
      </w:r>
      <w:proofErr w:type="spellStart"/>
      <w:r>
        <w:t>peerproxy</w:t>
      </w:r>
      <w:proofErr w:type="spellEnd"/>
      <w:r w:rsidRPr="009A364E">
        <w:t xml:space="preserve"> /deploy</w:t>
      </w:r>
      <w:r>
        <w:rPr>
          <w:rFonts w:hint="eastAsia"/>
        </w:rPr>
        <w:t>）：合约安装，实例化</w:t>
      </w:r>
      <w:r>
        <w:rPr>
          <w:rFonts w:hint="eastAsia"/>
        </w:rPr>
        <w:t>/</w:t>
      </w:r>
      <w:r>
        <w:rPr>
          <w:rFonts w:hint="eastAsia"/>
        </w:rPr>
        <w:t>更新操作</w:t>
      </w:r>
    </w:p>
    <w:p w14:paraId="6568C9DF" w14:textId="77777777" w:rsidR="002B1167" w:rsidRDefault="002B1167" w:rsidP="001A187D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合约上链接口（</w:t>
      </w:r>
      <w:r>
        <w:rPr>
          <w:rFonts w:hint="eastAsia"/>
        </w:rPr>
        <w:t>/fabric</w:t>
      </w:r>
      <w:r>
        <w:t>/</w:t>
      </w:r>
      <w:r>
        <w:rPr>
          <w:rFonts w:hint="eastAsia"/>
        </w:rPr>
        <w:t>insert</w:t>
      </w:r>
      <w:r>
        <w:rPr>
          <w:rFonts w:hint="eastAsia"/>
        </w:rPr>
        <w:t>）：执行合约方法操作</w:t>
      </w:r>
    </w:p>
    <w:p w14:paraId="00154F40" w14:textId="77777777" w:rsidR="002B1167" w:rsidRDefault="002B1167" w:rsidP="001A187D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区块数据查询（</w:t>
      </w:r>
      <w:r>
        <w:rPr>
          <w:rFonts w:hint="eastAsia"/>
        </w:rPr>
        <w:t>/</w:t>
      </w:r>
      <w:r>
        <w:t>fabric</w:t>
      </w:r>
      <w:r w:rsidRPr="006A7A5F">
        <w:t>/block/query</w:t>
      </w:r>
      <w:r>
        <w:rPr>
          <w:rFonts w:hint="eastAsia"/>
        </w:rPr>
        <w:t>）：查询区块数据</w:t>
      </w:r>
      <w:r>
        <w:t xml:space="preserve"> </w:t>
      </w:r>
    </w:p>
    <w:p w14:paraId="4C8DF88E" w14:textId="77777777" w:rsidR="002B1167" w:rsidRDefault="002B1167" w:rsidP="001A187D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节点状态查询接口：查询</w:t>
      </w:r>
      <w:r>
        <w:rPr>
          <w:rFonts w:hint="eastAsia"/>
        </w:rPr>
        <w:t>fabric</w:t>
      </w:r>
      <w:r>
        <w:rPr>
          <w:rFonts w:hint="eastAsia"/>
        </w:rPr>
        <w:t>状态并返回</w:t>
      </w:r>
    </w:p>
    <w:p w14:paraId="7D85432A" w14:textId="77777777" w:rsidR="002B1167" w:rsidRDefault="002B1167" w:rsidP="002B1167">
      <w:pPr>
        <w:pStyle w:val="3"/>
      </w:pPr>
      <w:r>
        <w:rPr>
          <w:rFonts w:hint="eastAsia"/>
        </w:rPr>
        <w:t>平台监控（</w:t>
      </w:r>
      <w:r>
        <w:t>monitor</w:t>
      </w:r>
      <w:r>
        <w:rPr>
          <w:rFonts w:hint="eastAsia"/>
        </w:rPr>
        <w:t>）相关</w:t>
      </w:r>
    </w:p>
    <w:p w14:paraId="7C6E9917" w14:textId="77777777" w:rsidR="002B1167" w:rsidRDefault="002B1167" w:rsidP="001A187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健康监控</w:t>
      </w:r>
    </w:p>
    <w:p w14:paraId="39F40ADB" w14:textId="77777777" w:rsidR="002B1167" w:rsidRDefault="002B1167" w:rsidP="001A187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异常报警：</w:t>
      </w:r>
    </w:p>
    <w:p w14:paraId="62514501" w14:textId="77777777" w:rsidR="002B1167" w:rsidRDefault="002B1167" w:rsidP="002B1167">
      <w:pPr>
        <w:pStyle w:val="a9"/>
        <w:ind w:left="360" w:firstLineChars="0" w:firstLine="0"/>
      </w:pPr>
      <w:proofErr w:type="spellStart"/>
      <w:r>
        <w:rPr>
          <w:rFonts w:hint="eastAsia"/>
        </w:rPr>
        <w:t>peerservice</w:t>
      </w:r>
      <w:proofErr w:type="spellEnd"/>
      <w:r>
        <w:rPr>
          <w:rFonts w:hint="eastAsia"/>
        </w:rPr>
        <w:t>服务定时查询所有节点的状态，如果节点访问异常或者返回状态掉线，增加掉线次数</w:t>
      </w:r>
    </w:p>
    <w:p w14:paraId="62D12236" w14:textId="77777777" w:rsidR="002B1167" w:rsidRDefault="002B1167" w:rsidP="001A187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业务监控，</w:t>
      </w:r>
      <w:proofErr w:type="spellStart"/>
      <w:r>
        <w:rPr>
          <w:rFonts w:hint="eastAsia"/>
        </w:rPr>
        <w:t>peerProxy</w:t>
      </w:r>
      <w:proofErr w:type="spellEnd"/>
      <w:proofErr w:type="gramStart"/>
      <w:r>
        <w:rPr>
          <w:rFonts w:hint="eastAsia"/>
        </w:rPr>
        <w:t>调用调用</w:t>
      </w:r>
      <w:proofErr w:type="gramEnd"/>
      <w:r>
        <w:rPr>
          <w:rFonts w:hint="eastAsia"/>
        </w:rPr>
        <w:t>记录添加，异步调用</w:t>
      </w:r>
      <w:r>
        <w:rPr>
          <w:rFonts w:hint="eastAsia"/>
        </w:rPr>
        <w:t>sdk</w:t>
      </w:r>
      <w:r>
        <w:rPr>
          <w:rFonts w:hint="eastAsia"/>
        </w:rPr>
        <w:t>调用记录表的增加和查询接口</w:t>
      </w:r>
    </w:p>
    <w:p w14:paraId="0C1A4C36" w14:textId="77777777" w:rsidR="002B1167" w:rsidRDefault="002B1167" w:rsidP="001A187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账本浏览：</w:t>
      </w:r>
    </w:p>
    <w:p w14:paraId="67EA57E1" w14:textId="77777777" w:rsidR="002B1167" w:rsidRDefault="002B1167" w:rsidP="002B1167"/>
    <w:p w14:paraId="243A4FA5" w14:textId="77777777" w:rsidR="002B1167" w:rsidRDefault="002B1167" w:rsidP="002B1167">
      <w:pPr>
        <w:pStyle w:val="3"/>
      </w:pPr>
      <w:r>
        <w:rPr>
          <w:rFonts w:hint="eastAsia"/>
        </w:rPr>
        <w:t>存证验真</w:t>
      </w:r>
    </w:p>
    <w:p w14:paraId="6C0E3EE9" w14:textId="77777777" w:rsidR="002B1167" w:rsidRPr="00724CD4" w:rsidRDefault="002B1167" w:rsidP="001A187D">
      <w:pPr>
        <w:pStyle w:val="a9"/>
        <w:numPr>
          <w:ilvl w:val="0"/>
          <w:numId w:val="1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24CD4">
        <w:rPr>
          <w:rFonts w:ascii="Arial" w:hAnsi="Arial" w:cs="Arial"/>
          <w:color w:val="333333"/>
          <w:szCs w:val="21"/>
          <w:shd w:val="clear" w:color="auto" w:fill="FFFFFF"/>
        </w:rPr>
        <w:t>存证上</w:t>
      </w:r>
      <w:proofErr w:type="gramStart"/>
      <w:r w:rsidRPr="00724CD4">
        <w:rPr>
          <w:rFonts w:ascii="Arial" w:hAnsi="Arial" w:cs="Arial"/>
          <w:color w:val="333333"/>
          <w:szCs w:val="21"/>
          <w:shd w:val="clear" w:color="auto" w:fill="FFFFFF"/>
        </w:rPr>
        <w:t>传主要</w:t>
      </w:r>
      <w:proofErr w:type="gramEnd"/>
      <w:r w:rsidRPr="00724CD4">
        <w:rPr>
          <w:rFonts w:ascii="Arial" w:hAnsi="Arial" w:cs="Arial"/>
          <w:color w:val="333333"/>
          <w:szCs w:val="21"/>
          <w:shd w:val="clear" w:color="auto" w:fill="FFFFFF"/>
        </w:rPr>
        <w:t>逻辑：前端上传存证文件，后端计算文件</w:t>
      </w:r>
      <w:r w:rsidRPr="00724CD4">
        <w:rPr>
          <w:rFonts w:ascii="Arial" w:hAnsi="Arial" w:cs="Arial"/>
          <w:color w:val="333333"/>
          <w:szCs w:val="21"/>
          <w:shd w:val="clear" w:color="auto" w:fill="FFFFFF"/>
        </w:rPr>
        <w:t>hash</w:t>
      </w:r>
      <w:r w:rsidRPr="00724CD4">
        <w:rPr>
          <w:rFonts w:ascii="Arial" w:hAnsi="Arial" w:cs="Arial"/>
          <w:color w:val="333333"/>
          <w:szCs w:val="21"/>
          <w:shd w:val="clear" w:color="auto" w:fill="FFFFFF"/>
        </w:rPr>
        <w:t>进行存储上链，调用</w:t>
      </w:r>
      <w:proofErr w:type="spellStart"/>
      <w:r w:rsidRPr="00724CD4">
        <w:rPr>
          <w:rFonts w:ascii="Arial" w:hAnsi="Arial" w:cs="Arial"/>
          <w:color w:val="333333"/>
          <w:szCs w:val="21"/>
          <w:shd w:val="clear" w:color="auto" w:fill="FFFFFF"/>
        </w:rPr>
        <w:t>fss</w:t>
      </w:r>
      <w:proofErr w:type="spellEnd"/>
      <w:r w:rsidRPr="00724CD4">
        <w:rPr>
          <w:rFonts w:ascii="Arial" w:hAnsi="Arial" w:cs="Arial"/>
          <w:color w:val="333333"/>
          <w:szCs w:val="21"/>
          <w:shd w:val="clear" w:color="auto" w:fill="FFFFFF"/>
        </w:rPr>
        <w:t>进行存储文件，调用主节点</w:t>
      </w:r>
      <w:r w:rsidRPr="00724CD4">
        <w:rPr>
          <w:rFonts w:ascii="Arial" w:hAnsi="Arial" w:cs="Arial"/>
          <w:color w:val="333333"/>
          <w:szCs w:val="21"/>
          <w:shd w:val="clear" w:color="auto" w:fill="FFFFFF"/>
        </w:rPr>
        <w:t>fabric</w:t>
      </w:r>
      <w:r w:rsidRPr="00724CD4">
        <w:rPr>
          <w:rFonts w:ascii="Arial" w:hAnsi="Arial" w:cs="Arial"/>
          <w:color w:val="333333"/>
          <w:szCs w:val="21"/>
          <w:shd w:val="clear" w:color="auto" w:fill="FFFFFF"/>
        </w:rPr>
        <w:t>上链，并</w:t>
      </w:r>
      <w:proofErr w:type="gramStart"/>
      <w:r w:rsidRPr="00724CD4">
        <w:rPr>
          <w:rFonts w:ascii="Arial" w:hAnsi="Arial" w:cs="Arial"/>
          <w:color w:val="333333"/>
          <w:szCs w:val="21"/>
          <w:shd w:val="clear" w:color="auto" w:fill="FFFFFF"/>
        </w:rPr>
        <w:t>持久化存证</w:t>
      </w:r>
      <w:proofErr w:type="gramEnd"/>
      <w:r w:rsidRPr="00724CD4">
        <w:rPr>
          <w:rFonts w:ascii="Arial" w:hAnsi="Arial" w:cs="Arial"/>
          <w:color w:val="333333"/>
          <w:szCs w:val="21"/>
          <w:shd w:val="clear" w:color="auto" w:fill="FFFFFF"/>
        </w:rPr>
        <w:t>表；</w:t>
      </w:r>
    </w:p>
    <w:p w14:paraId="799065E7" w14:textId="77777777" w:rsidR="002B1167" w:rsidRPr="00724CD4" w:rsidRDefault="002B1167" w:rsidP="001A187D">
      <w:pPr>
        <w:pStyle w:val="a9"/>
        <w:numPr>
          <w:ilvl w:val="0"/>
          <w:numId w:val="1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24CD4">
        <w:rPr>
          <w:rFonts w:ascii="Arial" w:hAnsi="Arial" w:cs="Arial"/>
          <w:color w:val="333333"/>
          <w:szCs w:val="21"/>
          <w:shd w:val="clear" w:color="auto" w:fill="FFFFFF"/>
        </w:rPr>
        <w:t>存证表查询接口：分</w:t>
      </w:r>
      <w:proofErr w:type="gramStart"/>
      <w:r w:rsidRPr="00724CD4">
        <w:rPr>
          <w:rFonts w:ascii="Arial" w:hAnsi="Arial" w:cs="Arial"/>
          <w:color w:val="333333"/>
          <w:szCs w:val="21"/>
          <w:shd w:val="clear" w:color="auto" w:fill="FFFFFF"/>
        </w:rPr>
        <w:t>页条件</w:t>
      </w:r>
      <w:proofErr w:type="gramEnd"/>
      <w:r w:rsidRPr="00724CD4">
        <w:rPr>
          <w:rFonts w:ascii="Arial" w:hAnsi="Arial" w:cs="Arial"/>
          <w:color w:val="333333"/>
          <w:szCs w:val="21"/>
          <w:shd w:val="clear" w:color="auto" w:fill="FFFFFF"/>
        </w:rPr>
        <w:t>查询</w:t>
      </w:r>
    </w:p>
    <w:p w14:paraId="33A25976" w14:textId="77777777" w:rsidR="002B1167" w:rsidRPr="00724CD4" w:rsidRDefault="002B1167" w:rsidP="001A187D">
      <w:pPr>
        <w:pStyle w:val="a9"/>
        <w:numPr>
          <w:ilvl w:val="0"/>
          <w:numId w:val="14"/>
        </w:numPr>
        <w:ind w:firstLineChars="0"/>
      </w:pPr>
      <w:r w:rsidRPr="00724CD4">
        <w:rPr>
          <w:rFonts w:ascii="Arial" w:hAnsi="Arial" w:cs="Arial"/>
          <w:color w:val="333333"/>
          <w:szCs w:val="21"/>
          <w:shd w:val="clear" w:color="auto" w:fill="FFFFFF"/>
        </w:rPr>
        <w:t>验真接口：前端上传文件，后端计算</w:t>
      </w:r>
      <w:r w:rsidRPr="00724CD4">
        <w:rPr>
          <w:rFonts w:ascii="Arial" w:hAnsi="Arial" w:cs="Arial"/>
          <w:color w:val="333333"/>
          <w:szCs w:val="21"/>
          <w:shd w:val="clear" w:color="auto" w:fill="FFFFFF"/>
        </w:rPr>
        <w:t>hash</w:t>
      </w:r>
      <w:r w:rsidRPr="00724CD4">
        <w:rPr>
          <w:rFonts w:ascii="Arial" w:hAnsi="Arial" w:cs="Arial"/>
          <w:color w:val="333333"/>
          <w:szCs w:val="21"/>
          <w:shd w:val="clear" w:color="auto" w:fill="FFFFFF"/>
        </w:rPr>
        <w:t>之后，匹配存证表是否存在对应的存证数据；存储系统验真结果，并统计系统验证表的数量</w:t>
      </w:r>
    </w:p>
    <w:p w14:paraId="764ED829" w14:textId="77777777" w:rsidR="002B1167" w:rsidRDefault="002B1167" w:rsidP="002B1167"/>
    <w:p w14:paraId="7DE74A5F" w14:textId="7617A4DC" w:rsidR="00CD2829" w:rsidRDefault="00CD2829" w:rsidP="00CD2829">
      <w:pPr>
        <w:pStyle w:val="3"/>
      </w:pPr>
      <w:r>
        <w:rPr>
          <w:rFonts w:hint="eastAsia"/>
        </w:rPr>
        <w:t>节点鉴权</w:t>
      </w:r>
    </w:p>
    <w:p w14:paraId="041C78DF" w14:textId="75F41C61" w:rsidR="00CD2829" w:rsidRDefault="00CD2829" w:rsidP="00CD2829">
      <w:r>
        <w:rPr>
          <w:rFonts w:hint="eastAsia"/>
        </w:rPr>
        <w:t>指导原则：</w:t>
      </w:r>
    </w:p>
    <w:p w14:paraId="44D8B5A4" w14:textId="77777777" w:rsidR="00CD2829" w:rsidRDefault="00CD2829" w:rsidP="009B4B63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平台对项目进行检验，判断项目是否正常</w:t>
      </w:r>
    </w:p>
    <w:p w14:paraId="48BD3130" w14:textId="77777777" w:rsidR="00CD2829" w:rsidRDefault="00CD2829" w:rsidP="009B4B63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平台对合约进行检验，判断合约是否正常</w:t>
      </w:r>
    </w:p>
    <w:p w14:paraId="1D14EBC3" w14:textId="77777777" w:rsidR="00CD2829" w:rsidRDefault="00CD2829" w:rsidP="009B4B63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平台对证书进行检验，判断证书是否正常</w:t>
      </w:r>
    </w:p>
    <w:p w14:paraId="46A54BD7" w14:textId="77777777" w:rsidR="00CD2829" w:rsidRDefault="00CD2829" w:rsidP="009B4B63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节点网关收到平</w:t>
      </w:r>
      <w:proofErr w:type="gramStart"/>
      <w:r>
        <w:rPr>
          <w:rFonts w:hint="eastAsia"/>
        </w:rPr>
        <w:t>台鉴权结果后判断</w:t>
      </w:r>
      <w:proofErr w:type="gramEnd"/>
      <w:r>
        <w:rPr>
          <w:rFonts w:hint="eastAsia"/>
        </w:rPr>
        <w:t>是否鉴权通过</w:t>
      </w:r>
    </w:p>
    <w:p w14:paraId="30F1BC7C" w14:textId="32467A2C" w:rsidR="00CD2829" w:rsidRDefault="00CD2829" w:rsidP="00CD2829"/>
    <w:p w14:paraId="54C9ADF2" w14:textId="1A3264F0" w:rsidR="00CD2829" w:rsidRPr="009B4B63" w:rsidRDefault="00C9053B" w:rsidP="009B4B63">
      <w:r>
        <w:rPr>
          <w:rFonts w:hint="eastAsia"/>
        </w:rPr>
        <w:lastRenderedPageBreak/>
        <w:t>节点鉴权</w:t>
      </w:r>
      <w:r w:rsidR="00CD2829">
        <w:rPr>
          <w:rFonts w:hint="eastAsia"/>
        </w:rPr>
        <w:t>接口定义如下（</w:t>
      </w:r>
      <w:r w:rsidR="00CD2829">
        <w:rPr>
          <w:rFonts w:hint="eastAsia"/>
        </w:rPr>
        <w:t>url</w:t>
      </w:r>
      <w:r w:rsidR="00CD2829">
        <w:t>:</w:t>
      </w:r>
      <w:r w:rsidR="00CD2829">
        <w:rPr>
          <w:rFonts w:hint="eastAsia"/>
        </w:rPr>
        <w:t>“</w:t>
      </w:r>
      <w:r w:rsidR="00CD2829">
        <w:rPr>
          <w:rFonts w:hint="eastAsia"/>
        </w:rPr>
        <w:t>/</w:t>
      </w:r>
      <w:r w:rsidR="00CD2829">
        <w:t>a</w:t>
      </w:r>
      <w:r>
        <w:t>uth</w:t>
      </w:r>
      <w:r w:rsidR="00CD2829">
        <w:t>/</w:t>
      </w:r>
      <w:proofErr w:type="spellStart"/>
      <w:r>
        <w:t>callSdk</w:t>
      </w:r>
      <w:proofErr w:type="spellEnd"/>
      <w:r w:rsidR="00CD2829"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POST</w:t>
      </w:r>
      <w:r w:rsidR="00CD2829">
        <w:rPr>
          <w:rFonts w:hint="eastAsia"/>
        </w:rPr>
        <w:t>）</w:t>
      </w:r>
    </w:p>
    <w:p w14:paraId="03F80393" w14:textId="0B38B657" w:rsidR="00CD2829" w:rsidRDefault="00CD2829" w:rsidP="00CD2829">
      <w:pPr>
        <w:pStyle w:val="11"/>
        <w:ind w:firstLineChars="250" w:firstLine="525"/>
      </w:pPr>
      <w:r>
        <w:rPr>
          <w:rFonts w:hint="eastAsia"/>
        </w:rPr>
        <w:t>入参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</w:t>
      </w:r>
      <w:r>
        <w:t>Request</w:t>
      </w:r>
      <w:proofErr w:type="spellEnd"/>
      <w:r>
        <w:rPr>
          <w:rFonts w:hint="eastAsia"/>
        </w:rPr>
        <w:t>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CD2829" w14:paraId="2BD27B3F" w14:textId="77777777" w:rsidTr="0016793E">
        <w:tc>
          <w:tcPr>
            <w:tcW w:w="2347" w:type="dxa"/>
          </w:tcPr>
          <w:p w14:paraId="5CADC9B6" w14:textId="77777777" w:rsidR="00CD2829" w:rsidRDefault="00CD2829" w:rsidP="0016793E">
            <w:r>
              <w:rPr>
                <w:rFonts w:hint="eastAsia"/>
              </w:rPr>
              <w:t>字段名</w:t>
            </w:r>
          </w:p>
        </w:tc>
        <w:tc>
          <w:tcPr>
            <w:tcW w:w="2081" w:type="dxa"/>
          </w:tcPr>
          <w:p w14:paraId="12202482" w14:textId="77777777" w:rsidR="00CD2829" w:rsidRDefault="00CD2829" w:rsidP="0016793E">
            <w:r>
              <w:rPr>
                <w:rFonts w:hint="eastAsia"/>
              </w:rPr>
              <w:t>字段类型</w:t>
            </w:r>
          </w:p>
        </w:tc>
        <w:tc>
          <w:tcPr>
            <w:tcW w:w="2037" w:type="dxa"/>
          </w:tcPr>
          <w:p w14:paraId="76255D73" w14:textId="77777777" w:rsidR="00CD2829" w:rsidRDefault="00CD2829" w:rsidP="0016793E">
            <w:r>
              <w:rPr>
                <w:rFonts w:hint="eastAsia"/>
              </w:rPr>
              <w:t>是否为空</w:t>
            </w:r>
          </w:p>
        </w:tc>
        <w:tc>
          <w:tcPr>
            <w:tcW w:w="2057" w:type="dxa"/>
          </w:tcPr>
          <w:p w14:paraId="127EF6E5" w14:textId="77777777" w:rsidR="00CD2829" w:rsidRDefault="00CD2829" w:rsidP="0016793E">
            <w:r>
              <w:rPr>
                <w:rFonts w:hint="eastAsia"/>
              </w:rPr>
              <w:t>字段描述</w:t>
            </w:r>
          </w:p>
        </w:tc>
      </w:tr>
      <w:tr w:rsidR="00CD2829" w14:paraId="2DD69AA1" w14:textId="77777777" w:rsidTr="0016793E">
        <w:tc>
          <w:tcPr>
            <w:tcW w:w="2347" w:type="dxa"/>
          </w:tcPr>
          <w:p w14:paraId="44CEE160" w14:textId="0D0BF8DB" w:rsidR="00CD2829" w:rsidRPr="00991BEC" w:rsidRDefault="00CD2829" w:rsidP="0016793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contractName</w:t>
            </w:r>
            <w:proofErr w:type="spellEnd"/>
          </w:p>
        </w:tc>
        <w:tc>
          <w:tcPr>
            <w:tcW w:w="2081" w:type="dxa"/>
          </w:tcPr>
          <w:p w14:paraId="4FA8F046" w14:textId="77777777" w:rsidR="00CD2829" w:rsidRDefault="00CD2829" w:rsidP="0016793E">
            <w:r>
              <w:rPr>
                <w:rFonts w:hint="eastAsia"/>
              </w:rPr>
              <w:t>String</w:t>
            </w:r>
          </w:p>
        </w:tc>
        <w:tc>
          <w:tcPr>
            <w:tcW w:w="2037" w:type="dxa"/>
          </w:tcPr>
          <w:p w14:paraId="1F168373" w14:textId="77777777" w:rsidR="00CD2829" w:rsidRDefault="00CD2829" w:rsidP="0016793E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3DBD9A56" w14:textId="7C1BC7E6" w:rsidR="00CD2829" w:rsidRDefault="00CD2829" w:rsidP="0016793E">
            <w:r>
              <w:rPr>
                <w:rFonts w:hint="eastAsia"/>
              </w:rPr>
              <w:t>合约名称</w:t>
            </w:r>
          </w:p>
        </w:tc>
      </w:tr>
      <w:tr w:rsidR="009B1A70" w14:paraId="4945EC6A" w14:textId="77777777" w:rsidTr="0016793E">
        <w:tc>
          <w:tcPr>
            <w:tcW w:w="2347" w:type="dxa"/>
          </w:tcPr>
          <w:p w14:paraId="6D18B868" w14:textId="043C7389" w:rsidR="009B1A70" w:rsidRDefault="009B1A70" w:rsidP="0016793E">
            <w:pPr>
              <w:rPr>
                <w:u w:val="single"/>
              </w:rPr>
            </w:pPr>
            <w:proofErr w:type="spellStart"/>
            <w:r>
              <w:rPr>
                <w:rFonts w:hint="eastAsia"/>
                <w:u w:val="single"/>
              </w:rPr>
              <w:t>r</w:t>
            </w:r>
            <w:r>
              <w:rPr>
                <w:u w:val="single"/>
              </w:rPr>
              <w:t>equestIp</w:t>
            </w:r>
            <w:proofErr w:type="spellEnd"/>
          </w:p>
        </w:tc>
        <w:tc>
          <w:tcPr>
            <w:tcW w:w="2081" w:type="dxa"/>
          </w:tcPr>
          <w:p w14:paraId="68676045" w14:textId="58E89EF9" w:rsidR="009B1A70" w:rsidRDefault="009B1A70" w:rsidP="0016793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7" w:type="dxa"/>
          </w:tcPr>
          <w:p w14:paraId="60E525E2" w14:textId="6F27A9EB" w:rsidR="009B1A70" w:rsidRDefault="009B1A70" w:rsidP="0016793E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51EB41BE" w14:textId="48326B27" w:rsidR="009B1A70" w:rsidRDefault="009B1A70" w:rsidP="0016793E"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5D6802" w14:paraId="31780F6C" w14:textId="77777777" w:rsidTr="0016793E">
        <w:tc>
          <w:tcPr>
            <w:tcW w:w="2347" w:type="dxa"/>
          </w:tcPr>
          <w:p w14:paraId="66A5AA28" w14:textId="04A937A6" w:rsidR="005D6802" w:rsidRDefault="00BE76B5" w:rsidP="0016793E"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2081" w:type="dxa"/>
          </w:tcPr>
          <w:p w14:paraId="7C7DC0CE" w14:textId="02BF486A" w:rsidR="005D6802" w:rsidRDefault="005D6802" w:rsidP="0016793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7" w:type="dxa"/>
          </w:tcPr>
          <w:p w14:paraId="7F5A9DD6" w14:textId="7F49AA6C" w:rsidR="005D6802" w:rsidRDefault="005D6802" w:rsidP="0016793E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52661673" w14:textId="73860A2C" w:rsidR="005D6802" w:rsidRDefault="00BE76B5" w:rsidP="0016793E">
            <w:r>
              <w:rPr>
                <w:rFonts w:hint="eastAsia"/>
              </w:rPr>
              <w:t>签名参数</w:t>
            </w:r>
          </w:p>
        </w:tc>
      </w:tr>
    </w:tbl>
    <w:p w14:paraId="1C727F44" w14:textId="3A705EF7" w:rsidR="00CD2829" w:rsidRPr="009B4B63" w:rsidRDefault="00CD2829" w:rsidP="009B4B63"/>
    <w:p w14:paraId="3886E0B2" w14:textId="36D8D32D" w:rsidR="00C9053B" w:rsidRDefault="00CD2829" w:rsidP="009B4B63">
      <w:r>
        <w:rPr>
          <w:rFonts w:hint="eastAsia"/>
        </w:rPr>
        <w:t>逻辑如下：</w:t>
      </w:r>
    </w:p>
    <w:p w14:paraId="4BA9540A" w14:textId="6FC299D5" w:rsidR="00CD2829" w:rsidRDefault="00CD2829" w:rsidP="009B4B63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根据</w:t>
      </w:r>
      <w:proofErr w:type="spellStart"/>
      <w:r w:rsidR="002C3F0F">
        <w:rPr>
          <w:rFonts w:hint="eastAsia"/>
        </w:rPr>
        <w:t>c</w:t>
      </w:r>
      <w:r w:rsidR="002C3F0F">
        <w:t>ontractName</w:t>
      </w:r>
      <w:proofErr w:type="spellEnd"/>
      <w:r>
        <w:rPr>
          <w:rFonts w:hint="eastAsia"/>
        </w:rPr>
        <w:t>查询合约，如果合约不存在，则抛出异常；合约存在，判断合约状态是否为“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”可用，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可用则抛出异常</w:t>
      </w:r>
    </w:p>
    <w:p w14:paraId="443C9B1C" w14:textId="0AB9212C" w:rsidR="00CD2829" w:rsidRDefault="00CD2829" w:rsidP="00CD2829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查询合约所对应的项目是否存在，</w:t>
      </w:r>
      <w:r>
        <w:rPr>
          <w:rFonts w:hint="eastAsia"/>
        </w:rPr>
        <w:t xml:space="preserve"> </w:t>
      </w:r>
      <w:r>
        <w:rPr>
          <w:rFonts w:hint="eastAsia"/>
        </w:rPr>
        <w:t>不存在则抛出异常</w:t>
      </w:r>
    </w:p>
    <w:p w14:paraId="7B3A43A9" w14:textId="08BC15F7" w:rsidR="009B1A70" w:rsidRDefault="009B1A7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判断项目的</w:t>
      </w:r>
      <w:proofErr w:type="spellStart"/>
      <w:r>
        <w:t>ipAddress</w:t>
      </w:r>
      <w:proofErr w:type="spellEnd"/>
      <w:r>
        <w:rPr>
          <w:rFonts w:hint="eastAsia"/>
        </w:rPr>
        <w:t>是否等于入参的</w:t>
      </w:r>
      <w:proofErr w:type="spellStart"/>
      <w:r>
        <w:rPr>
          <w:rFonts w:hint="eastAsia"/>
        </w:rPr>
        <w:t>re</w:t>
      </w:r>
      <w:r>
        <w:t>questIp</w:t>
      </w:r>
      <w:proofErr w:type="spellEnd"/>
      <w:r>
        <w:rPr>
          <w:rFonts w:hint="eastAsia"/>
        </w:rPr>
        <w:t>，不相等则抛出异常</w:t>
      </w:r>
    </w:p>
    <w:p w14:paraId="57802BBF" w14:textId="745ED8A5" w:rsidR="00BE76B5" w:rsidRDefault="00BE76B5" w:rsidP="00CD2829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根据项目的查询对应的证书是否存在，不存在抛出异常</w:t>
      </w:r>
    </w:p>
    <w:p w14:paraId="1C65CDE1" w14:textId="542778F6" w:rsidR="00BE76B5" w:rsidRDefault="00941295" w:rsidP="00CD2829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判断证书的状态是否正常，不正常抛出异常；</w:t>
      </w:r>
      <w:r>
        <w:t xml:space="preserve"> </w:t>
      </w:r>
    </w:p>
    <w:p w14:paraId="6CB84A17" w14:textId="6E360C9A" w:rsidR="00941295" w:rsidRDefault="00941295" w:rsidP="00CD2829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根据证书公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解析出</w:t>
      </w:r>
      <w:r>
        <w:rPr>
          <w:rFonts w:hint="eastAsia"/>
        </w:rPr>
        <w:t>sign</w:t>
      </w:r>
      <w:r>
        <w:rPr>
          <w:rFonts w:hint="eastAsia"/>
        </w:rPr>
        <w:t>字段的取值是否等于入参的</w:t>
      </w:r>
      <w:proofErr w:type="spellStart"/>
      <w:r>
        <w:rPr>
          <w:rFonts w:hint="eastAsia"/>
        </w:rPr>
        <w:t>contractName</w:t>
      </w:r>
      <w:proofErr w:type="spellEnd"/>
      <w:r>
        <w:rPr>
          <w:rFonts w:hint="eastAsia"/>
        </w:rPr>
        <w:t>，不一致则抛出异常；</w:t>
      </w:r>
    </w:p>
    <w:p w14:paraId="68B8DDC6" w14:textId="279CF46F" w:rsidR="00BE76B5" w:rsidRDefault="00BE76B5" w:rsidP="009B4B63">
      <w:pPr>
        <w:pStyle w:val="a9"/>
        <w:ind w:left="360" w:firstLineChars="0" w:firstLine="0"/>
      </w:pPr>
    </w:p>
    <w:p w14:paraId="78F22A66" w14:textId="77777777" w:rsidR="00C9053B" w:rsidRDefault="00C9053B" w:rsidP="009B4B63">
      <w:pPr>
        <w:pStyle w:val="a9"/>
        <w:ind w:left="360" w:firstLineChars="0" w:firstLine="0"/>
      </w:pPr>
    </w:p>
    <w:p w14:paraId="061FA515" w14:textId="65F7CCE8" w:rsidR="002B1167" w:rsidRDefault="002B1167" w:rsidP="002B1167">
      <w:pPr>
        <w:pStyle w:val="1"/>
      </w:pPr>
      <w:r>
        <w:rPr>
          <w:rFonts w:hint="eastAsia"/>
        </w:rPr>
        <w:t>系统优化</w:t>
      </w:r>
    </w:p>
    <w:p w14:paraId="6E7CC847" w14:textId="1A187C06" w:rsidR="00415A82" w:rsidRPr="009B4B63" w:rsidRDefault="00415A82" w:rsidP="009B4B63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019/</w:t>
      </w:r>
      <w:r>
        <w:rPr>
          <w:rFonts w:hint="eastAsia"/>
        </w:rPr>
        <w:t>1</w:t>
      </w:r>
      <w:r>
        <w:t>0/08</w:t>
      </w:r>
      <w:r>
        <w:rPr>
          <w:rFonts w:hint="eastAsia"/>
        </w:rPr>
        <w:t>）</w:t>
      </w:r>
    </w:p>
    <w:p w14:paraId="070CC922" w14:textId="77777777" w:rsidR="002B1167" w:rsidRPr="00724CD4" w:rsidRDefault="002B1167" w:rsidP="001A187D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项目管理接口优化：</w:t>
      </w:r>
    </w:p>
    <w:p w14:paraId="108CE12A" w14:textId="77777777" w:rsidR="002B1167" w:rsidRDefault="002B1167" w:rsidP="002B1167">
      <w:r>
        <w:rPr>
          <w:rFonts w:hint="eastAsia"/>
        </w:rPr>
        <w:t>项目管理表</w:t>
      </w:r>
      <w:r>
        <w:rPr>
          <w:rFonts w:hint="eastAsia"/>
        </w:rPr>
        <w:t>(</w:t>
      </w:r>
      <w:r>
        <w:t>SYSTEM_</w:t>
      </w:r>
      <w:r w:rsidRPr="00A420AC">
        <w:t>PROJECT</w:t>
      </w:r>
      <w:r>
        <w:t>)</w:t>
      </w:r>
      <w:r>
        <w:rPr>
          <w:rFonts w:hint="eastAsia"/>
        </w:rPr>
        <w:t>，添加</w:t>
      </w:r>
      <w:r>
        <w:t>IP_ADDRESS</w:t>
      </w:r>
      <w:r>
        <w:rPr>
          <w:rFonts w:hint="eastAsia"/>
        </w:rPr>
        <w:t>字段；</w:t>
      </w:r>
    </w:p>
    <w:p w14:paraId="07A6CA80" w14:textId="4F5A774F" w:rsidR="002B1167" w:rsidRDefault="002B1167" w:rsidP="002B1167">
      <w:r>
        <w:rPr>
          <w:rFonts w:hint="eastAsia"/>
        </w:rPr>
        <w:t>新增项目，修改项目的接口增加</w:t>
      </w:r>
      <w:proofErr w:type="spellStart"/>
      <w:r>
        <w:rPr>
          <w:rFonts w:hint="eastAsia"/>
        </w:rPr>
        <w:t>ipAddress</w:t>
      </w:r>
      <w:proofErr w:type="spellEnd"/>
      <w:r>
        <w:rPr>
          <w:rFonts w:hint="eastAsia"/>
        </w:rPr>
        <w:t>字段；</w:t>
      </w:r>
    </w:p>
    <w:p w14:paraId="5C9FFC05" w14:textId="77777777" w:rsidR="009E6BBA" w:rsidRDefault="009E6BBA" w:rsidP="002B1167"/>
    <w:p w14:paraId="24B3337E" w14:textId="77777777" w:rsidR="002B1167" w:rsidRDefault="002B1167" w:rsidP="001A187D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吞吐量接口优化：（</w:t>
      </w:r>
      <w:r>
        <w:rPr>
          <w:rFonts w:hint="eastAsia"/>
        </w:rPr>
        <w:t>/</w:t>
      </w:r>
      <w:r>
        <w:t>block/</w:t>
      </w:r>
      <w:r w:rsidRPr="00AE4A5E">
        <w:t>throughput</w:t>
      </w:r>
      <w:r>
        <w:rPr>
          <w:rFonts w:hint="eastAsia"/>
        </w:rPr>
        <w:t>）</w:t>
      </w:r>
    </w:p>
    <w:p w14:paraId="09CB3BF3" w14:textId="77777777" w:rsidR="002B1167" w:rsidRDefault="002B1167" w:rsidP="002B1167">
      <w:r>
        <w:rPr>
          <w:rFonts w:hint="eastAsia"/>
        </w:rPr>
        <w:t>吞吐量的时间区间由前端传入，后端进行计算；</w:t>
      </w:r>
    </w:p>
    <w:p w14:paraId="54C77E37" w14:textId="77777777" w:rsidR="002B1167" w:rsidRDefault="002B1167" w:rsidP="002B1167"/>
    <w:p w14:paraId="0441F2E1" w14:textId="12181F77" w:rsidR="002B1167" w:rsidRDefault="003409AB" w:rsidP="001A187D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根据区块信息和交易信息接口合成一个</w:t>
      </w:r>
      <w:r w:rsidR="00234B58">
        <w:rPr>
          <w:rFonts w:hint="eastAsia"/>
        </w:rPr>
        <w:t>，先查询区块信息，有数据就返回，没有数据再查询交易信息</w:t>
      </w:r>
      <w:r w:rsidR="007A0E8B">
        <w:rPr>
          <w:rFonts w:hint="eastAsia"/>
        </w:rPr>
        <w:t>。</w:t>
      </w:r>
    </w:p>
    <w:p w14:paraId="710F4E9E" w14:textId="77777777" w:rsidR="002B1167" w:rsidRDefault="002B1167" w:rsidP="002B1167"/>
    <w:p w14:paraId="3FBB5EED" w14:textId="3AC6B156" w:rsidR="003442EF" w:rsidRDefault="002B1167">
      <w:pPr>
        <w:pStyle w:val="a9"/>
        <w:numPr>
          <w:ilvl w:val="0"/>
          <w:numId w:val="15"/>
        </w:numPr>
        <w:ind w:firstLineChars="0"/>
      </w:pPr>
      <w:r w:rsidRPr="000771BA">
        <w:t>/monitor/</w:t>
      </w:r>
      <w:proofErr w:type="spellStart"/>
      <w:r w:rsidRPr="000771BA">
        <w:t>blockTransaction</w:t>
      </w:r>
      <w:proofErr w:type="spellEnd"/>
      <w:r w:rsidRPr="000771BA">
        <w:t>/page</w:t>
      </w:r>
    </w:p>
    <w:p w14:paraId="7347FC08" w14:textId="1472A3E4" w:rsidR="002B1167" w:rsidRDefault="002B1167" w:rsidP="003442EF">
      <w:pPr>
        <w:pStyle w:val="a9"/>
        <w:ind w:left="420" w:firstLineChars="0" w:firstLine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c</w:t>
      </w:r>
      <w:r>
        <w:t>ontractReqParam</w:t>
      </w:r>
      <w:proofErr w:type="spellEnd"/>
      <w:r>
        <w:rPr>
          <w:rFonts w:hint="eastAsia"/>
        </w:rPr>
        <w:t>字段，对</w:t>
      </w:r>
      <w:r>
        <w:t xml:space="preserve"> CONTACT_REQ_PARAM</w:t>
      </w:r>
      <w:r>
        <w:rPr>
          <w:rFonts w:hint="eastAsia"/>
        </w:rPr>
        <w:t>字段进行模糊查询</w:t>
      </w:r>
      <w:r w:rsidR="003442EF">
        <w:rPr>
          <w:rFonts w:hint="eastAsia"/>
        </w:rPr>
        <w:t>，</w:t>
      </w:r>
    </w:p>
    <w:p w14:paraId="35202EDB" w14:textId="44C67ACC" w:rsidR="003442EF" w:rsidRDefault="00A1584A" w:rsidP="001A187D">
      <w:pPr>
        <w:pStyle w:val="a9"/>
        <w:ind w:left="420" w:firstLineChars="0" w:firstLine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b</w:t>
      </w:r>
      <w:r>
        <w:t>lo</w:t>
      </w:r>
      <w:r>
        <w:rPr>
          <w:rFonts w:hint="eastAsia"/>
        </w:rPr>
        <w:t>c</w:t>
      </w:r>
      <w:r>
        <w:t>kHeight</w:t>
      </w:r>
      <w:proofErr w:type="spellEnd"/>
      <w:r>
        <w:rPr>
          <w:rFonts w:hint="eastAsia"/>
        </w:rPr>
        <w:t>字段，对区块高度下的交易数据进行查询</w:t>
      </w:r>
    </w:p>
    <w:p w14:paraId="2B9CA9D5" w14:textId="77777777" w:rsidR="002B1167" w:rsidRDefault="002B1167" w:rsidP="002B1167">
      <w:pPr>
        <w:pStyle w:val="a9"/>
      </w:pPr>
    </w:p>
    <w:p w14:paraId="383CC927" w14:textId="45B99F0A" w:rsidR="002A63CB" w:rsidRDefault="002B1167" w:rsidP="002A63C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模板</w:t>
      </w:r>
      <w:r w:rsidR="009E6BBA">
        <w:rPr>
          <w:rFonts w:hint="eastAsia"/>
        </w:rPr>
        <w:t>管理</w:t>
      </w:r>
    </w:p>
    <w:p w14:paraId="7712EBCE" w14:textId="646CAD2F" w:rsidR="00792F41" w:rsidRDefault="00614330" w:rsidP="001A187D">
      <w:pPr>
        <w:pStyle w:val="a9"/>
        <w:ind w:left="420" w:firstLineChars="0" w:firstLine="0"/>
      </w:pPr>
      <w:r>
        <w:rPr>
          <w:rFonts w:hint="eastAsia"/>
        </w:rPr>
        <w:t>模板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字段；</w:t>
      </w:r>
    </w:p>
    <w:p w14:paraId="0FDC2457" w14:textId="1A18C9DF" w:rsidR="0035304D" w:rsidRDefault="0035304D" w:rsidP="002B1167">
      <w:pPr>
        <w:pStyle w:val="a9"/>
      </w:pPr>
      <w:r>
        <w:rPr>
          <w:rFonts w:hint="eastAsia"/>
        </w:rPr>
        <w:t>添加模板接口：增加</w:t>
      </w:r>
      <w:r>
        <w:rPr>
          <w:rFonts w:hint="eastAsia"/>
        </w:rPr>
        <w:t>a</w:t>
      </w:r>
      <w:r w:rsidRPr="0035304D">
        <w:t>bbreviation</w:t>
      </w:r>
      <w:r>
        <w:rPr>
          <w:rFonts w:hint="eastAsia"/>
        </w:rPr>
        <w:t>中文字段</w:t>
      </w:r>
    </w:p>
    <w:p w14:paraId="56998666" w14:textId="7595DE3D" w:rsidR="007A0E8B" w:rsidRPr="0035304D" w:rsidRDefault="00614330">
      <w:pPr>
        <w:pStyle w:val="a9"/>
      </w:pPr>
      <w:r>
        <w:rPr>
          <w:rFonts w:hint="eastAsia"/>
        </w:rPr>
        <w:t>添加模板</w:t>
      </w:r>
      <w:r w:rsidR="00792F41">
        <w:rPr>
          <w:rFonts w:hint="eastAsia"/>
        </w:rPr>
        <w:t>接口：</w:t>
      </w:r>
      <w:r w:rsidR="002A63CB">
        <w:rPr>
          <w:rFonts w:hint="eastAsia"/>
        </w:rPr>
        <w:t>存储请求头</w:t>
      </w:r>
      <w:proofErr w:type="spellStart"/>
      <w:r w:rsidR="002A63CB">
        <w:rPr>
          <w:rFonts w:hint="eastAsia"/>
        </w:rPr>
        <w:t>user</w:t>
      </w:r>
      <w:r w:rsidR="009E6BBA">
        <w:rPr>
          <w:rFonts w:hint="eastAsia"/>
        </w:rPr>
        <w:t>I</w:t>
      </w:r>
      <w:r w:rsidR="002A63CB">
        <w:t>d</w:t>
      </w:r>
      <w:proofErr w:type="spellEnd"/>
    </w:p>
    <w:p w14:paraId="6E24DA74" w14:textId="3C122AB0" w:rsidR="00614330" w:rsidRDefault="00614330" w:rsidP="002B1167">
      <w:pPr>
        <w:pStyle w:val="a9"/>
      </w:pPr>
      <w:r>
        <w:rPr>
          <w:rFonts w:hint="eastAsia"/>
        </w:rPr>
        <w:t>查询模板只展示系统模板和当前项目所属的模板</w:t>
      </w:r>
      <w:r w:rsidR="007A0E8B">
        <w:rPr>
          <w:rFonts w:hint="eastAsia"/>
        </w:rPr>
        <w:t>（根据请求头</w:t>
      </w:r>
      <w:proofErr w:type="spellStart"/>
      <w:r w:rsidR="00435D4D">
        <w:rPr>
          <w:rFonts w:hint="eastAsia"/>
        </w:rPr>
        <w:t>u</w:t>
      </w:r>
      <w:r w:rsidR="00435D4D">
        <w:t>serId</w:t>
      </w:r>
      <w:proofErr w:type="spellEnd"/>
      <w:r w:rsidR="007A0E8B">
        <w:rPr>
          <w:rFonts w:hint="eastAsia"/>
        </w:rPr>
        <w:t>）</w:t>
      </w:r>
    </w:p>
    <w:p w14:paraId="2A2AF4AD" w14:textId="4CF94B71" w:rsidR="0035304D" w:rsidRDefault="0035304D" w:rsidP="002B1167">
      <w:pPr>
        <w:pStyle w:val="a9"/>
      </w:pPr>
    </w:p>
    <w:p w14:paraId="12D0098B" w14:textId="6B6CFE08" w:rsidR="0035304D" w:rsidRDefault="0035304D" w:rsidP="0035304D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合约</w:t>
      </w:r>
      <w:r w:rsidR="009E6BBA">
        <w:rPr>
          <w:rFonts w:hint="eastAsia"/>
        </w:rPr>
        <w:t>管理</w:t>
      </w:r>
    </w:p>
    <w:p w14:paraId="7BAC5D61" w14:textId="00580E98" w:rsidR="0035304D" w:rsidRDefault="0035304D" w:rsidP="0035304D">
      <w:pPr>
        <w:pStyle w:val="a9"/>
        <w:ind w:left="420" w:firstLineChars="0" w:firstLine="0"/>
      </w:pPr>
      <w:r>
        <w:rPr>
          <w:rFonts w:hint="eastAsia"/>
        </w:rPr>
        <w:t>合约表新增字段；</w:t>
      </w:r>
    </w:p>
    <w:p w14:paraId="3186D54F" w14:textId="77777777" w:rsidR="0035304D" w:rsidRDefault="0035304D" w:rsidP="0035304D">
      <w:pPr>
        <w:pStyle w:val="a9"/>
      </w:pPr>
      <w:r>
        <w:rPr>
          <w:rFonts w:hint="eastAsia"/>
        </w:rPr>
        <w:t>添加合约接口：增加</w:t>
      </w:r>
      <w:r>
        <w:rPr>
          <w:rFonts w:hint="eastAsia"/>
        </w:rPr>
        <w:t>a</w:t>
      </w:r>
      <w:r w:rsidRPr="0035304D">
        <w:t>bbreviation</w:t>
      </w:r>
      <w:r>
        <w:rPr>
          <w:rFonts w:hint="eastAsia"/>
        </w:rPr>
        <w:t>中文字段</w:t>
      </w:r>
    </w:p>
    <w:p w14:paraId="16CA6F88" w14:textId="77777777" w:rsidR="001D379F" w:rsidRDefault="001D379F" w:rsidP="002B1167">
      <w:pPr>
        <w:pStyle w:val="a9"/>
      </w:pPr>
    </w:p>
    <w:p w14:paraId="3F3C4774" w14:textId="431F3B8A" w:rsidR="002B1167" w:rsidRDefault="00CD5CD6" w:rsidP="00CD5CD6">
      <w:pPr>
        <w:pStyle w:val="a9"/>
        <w:numPr>
          <w:ilvl w:val="0"/>
          <w:numId w:val="15"/>
        </w:numPr>
        <w:ind w:firstLineChars="0"/>
      </w:pPr>
      <w:r w:rsidRPr="001A187D">
        <w:t>/monitor/call/sdk/record/page</w:t>
      </w:r>
      <w:r>
        <w:rPr>
          <w:rFonts w:hint="eastAsia"/>
        </w:rPr>
        <w:t>此接口返回时间精确到秒</w:t>
      </w:r>
    </w:p>
    <w:p w14:paraId="203BE883" w14:textId="77777777" w:rsidR="001D4C06" w:rsidRDefault="001D4C06" w:rsidP="001A187D">
      <w:pPr>
        <w:pStyle w:val="a9"/>
        <w:ind w:left="420" w:firstLineChars="0" w:firstLine="0"/>
      </w:pPr>
    </w:p>
    <w:p w14:paraId="157EF8E6" w14:textId="1D6C8199" w:rsidR="001D4C06" w:rsidRDefault="001D4C06" w:rsidP="00BF0715">
      <w:pPr>
        <w:pStyle w:val="a9"/>
        <w:numPr>
          <w:ilvl w:val="0"/>
          <w:numId w:val="15"/>
        </w:numPr>
        <w:ind w:firstLineChars="0"/>
      </w:pPr>
      <w:r w:rsidRPr="001A187D">
        <w:t xml:space="preserve">/system/project/page-overview </w:t>
      </w:r>
      <w:r w:rsidR="00BF0715" w:rsidRPr="001A187D">
        <w:rPr>
          <w:rFonts w:hint="eastAsia"/>
        </w:rPr>
        <w:t>接口增加部门作为条件</w:t>
      </w:r>
      <w:r w:rsidR="00BF0715">
        <w:rPr>
          <w:rFonts w:hint="eastAsia"/>
        </w:rPr>
        <w:t>，返回结果增加联系人和联系方式</w:t>
      </w:r>
    </w:p>
    <w:p w14:paraId="19696AA8" w14:textId="77777777" w:rsidR="00986EA6" w:rsidRDefault="00986EA6" w:rsidP="001A187D"/>
    <w:p w14:paraId="6987CA51" w14:textId="59BEAC05" w:rsidR="00986EA6" w:rsidRDefault="00986EA6" w:rsidP="00BF0715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日志查询接口时间精确到秒</w:t>
      </w:r>
    </w:p>
    <w:p w14:paraId="03891F31" w14:textId="77777777" w:rsidR="003409AB" w:rsidRDefault="003409AB" w:rsidP="001A187D">
      <w:pPr>
        <w:pStyle w:val="a9"/>
      </w:pPr>
    </w:p>
    <w:p w14:paraId="02DA15F6" w14:textId="07D037A9" w:rsidR="003409AB" w:rsidRDefault="003409AB" w:rsidP="00BF0715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超级管理员</w:t>
      </w:r>
      <w:r w:rsidR="007A0E8B">
        <w:rPr>
          <w:rFonts w:hint="eastAsia"/>
        </w:rPr>
        <w:t>能</w:t>
      </w:r>
      <w:r>
        <w:rPr>
          <w:rFonts w:hint="eastAsia"/>
        </w:rPr>
        <w:t>重置密码</w:t>
      </w:r>
      <w:r w:rsidR="00CE4492">
        <w:rPr>
          <w:rFonts w:hint="eastAsia"/>
        </w:rPr>
        <w:t>（完成）</w:t>
      </w:r>
    </w:p>
    <w:p w14:paraId="10BB8681" w14:textId="77777777" w:rsidR="00435D4D" w:rsidRDefault="00435D4D" w:rsidP="001A187D">
      <w:pPr>
        <w:pStyle w:val="a9"/>
      </w:pPr>
    </w:p>
    <w:p w14:paraId="35DA3F4F" w14:textId="034E8A4A" w:rsidR="00435D4D" w:rsidRDefault="00435D4D" w:rsidP="00BF0715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登录接口返回用户信息和角色信息对象</w:t>
      </w:r>
      <w:r w:rsidR="00CE4492">
        <w:rPr>
          <w:rFonts w:hint="eastAsia"/>
        </w:rPr>
        <w:t>（完成）</w:t>
      </w:r>
    </w:p>
    <w:p w14:paraId="50912BB3" w14:textId="77777777" w:rsidR="006E6393" w:rsidRDefault="006E6393" w:rsidP="001A187D">
      <w:pPr>
        <w:pStyle w:val="a9"/>
      </w:pPr>
    </w:p>
    <w:p w14:paraId="2BA4139D" w14:textId="771BED54" w:rsidR="006E6393" w:rsidRDefault="006E6393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默认三个角色信息</w:t>
      </w:r>
      <w:r w:rsidR="00CE4492">
        <w:rPr>
          <w:rFonts w:hint="eastAsia"/>
        </w:rPr>
        <w:t>（完成）</w:t>
      </w:r>
    </w:p>
    <w:p w14:paraId="36EB27B3" w14:textId="77777777" w:rsidR="009806C0" w:rsidRDefault="009806C0" w:rsidP="009B4B63">
      <w:pPr>
        <w:pStyle w:val="a9"/>
      </w:pPr>
    </w:p>
    <w:p w14:paraId="4C1E0679" w14:textId="14C25DED" w:rsidR="009806C0" w:rsidRDefault="009806C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项目管理：表添加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字段，存储的是请求头的</w:t>
      </w:r>
      <w:proofErr w:type="spellStart"/>
      <w:r>
        <w:rPr>
          <w:rFonts w:hint="eastAsia"/>
        </w:rPr>
        <w:t>userId</w:t>
      </w:r>
      <w:proofErr w:type="spellEnd"/>
    </w:p>
    <w:p w14:paraId="7F9A0F7B" w14:textId="5AFF4EBF" w:rsidR="00565E1B" w:rsidRDefault="00565E1B" w:rsidP="00565E1B">
      <w:r>
        <w:rPr>
          <w:rFonts w:hint="eastAsia"/>
        </w:rPr>
        <w:t>项目查询</w:t>
      </w:r>
      <w:r w:rsidR="001256A5">
        <w:rPr>
          <w:rFonts w:hint="eastAsia"/>
        </w:rPr>
        <w:t>接口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字段</w:t>
      </w:r>
    </w:p>
    <w:p w14:paraId="0F7CCB8F" w14:textId="77777777" w:rsidR="00060627" w:rsidRDefault="00060627" w:rsidP="009B4B63"/>
    <w:p w14:paraId="3905D0B4" w14:textId="638888B5" w:rsidR="00060627" w:rsidRDefault="00060627" w:rsidP="009B4B63">
      <w:pPr>
        <w:pStyle w:val="a9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调用记录增加字段</w:t>
      </w:r>
    </w:p>
    <w:p w14:paraId="10EF2B85" w14:textId="07F17155" w:rsidR="00C35A96" w:rsidRDefault="00060627">
      <w:pPr>
        <w:pStyle w:val="a9"/>
        <w:ind w:firstLineChars="0" w:firstLine="0"/>
      </w:pPr>
      <w:r>
        <w:rPr>
          <w:rFonts w:hint="eastAsia"/>
        </w:rPr>
        <w:t>调用记录添加接口：增加</w:t>
      </w:r>
      <w:r w:rsidR="008F1762">
        <w:rPr>
          <w:rFonts w:hint="eastAsia"/>
        </w:rPr>
        <w:t>res</w:t>
      </w:r>
      <w:r w:rsidR="008F1762">
        <w:t>ult</w:t>
      </w:r>
      <w:r>
        <w:rPr>
          <w:rFonts w:hint="eastAsia"/>
        </w:rPr>
        <w:t>和</w:t>
      </w:r>
      <w:proofErr w:type="spellStart"/>
      <w:r>
        <w:t>errorMsg</w:t>
      </w:r>
      <w:proofErr w:type="spellEnd"/>
      <w:r>
        <w:rPr>
          <w:rFonts w:hint="eastAsia"/>
        </w:rPr>
        <w:t>字段，可为空</w:t>
      </w:r>
    </w:p>
    <w:p w14:paraId="40204CAE" w14:textId="7A45265D" w:rsidR="00C35A96" w:rsidRDefault="00C35A96">
      <w:pPr>
        <w:pStyle w:val="a9"/>
        <w:ind w:firstLineChars="0" w:firstLine="0"/>
      </w:pPr>
    </w:p>
    <w:p w14:paraId="49DDAF00" w14:textId="2818A1E6" w:rsidR="00415A82" w:rsidRDefault="00415A82" w:rsidP="009B4B63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019/10/15</w:t>
      </w:r>
      <w:r>
        <w:rPr>
          <w:rFonts w:hint="eastAsia"/>
        </w:rPr>
        <w:t>）</w:t>
      </w:r>
    </w:p>
    <w:p w14:paraId="22EA1FA4" w14:textId="24650B1D" w:rsidR="00C35A96" w:rsidRDefault="00415A82" w:rsidP="009B4B63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用户管理：</w:t>
      </w:r>
    </w:p>
    <w:p w14:paraId="0E5763D6" w14:textId="1FE61D6D" w:rsidR="004373BC" w:rsidRDefault="00415A82">
      <w:pPr>
        <w:pStyle w:val="a9"/>
        <w:ind w:firstLineChars="0" w:firstLine="0"/>
      </w:pPr>
      <w:r>
        <w:rPr>
          <w:rFonts w:hint="eastAsia"/>
        </w:rPr>
        <w:t>后台有删除，批量删除账号接口</w:t>
      </w:r>
    </w:p>
    <w:p w14:paraId="5A039E6F" w14:textId="57E1FF3C" w:rsidR="00415A82" w:rsidRDefault="00415A82">
      <w:pPr>
        <w:pStyle w:val="a9"/>
        <w:ind w:firstLineChars="0" w:firstLine="0"/>
      </w:pPr>
    </w:p>
    <w:p w14:paraId="140984C1" w14:textId="5704C704" w:rsidR="00415A82" w:rsidRDefault="00415A82" w:rsidP="009B4B63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权限管理：</w:t>
      </w:r>
    </w:p>
    <w:p w14:paraId="6D53BA65" w14:textId="2C629B59" w:rsidR="00415A82" w:rsidRDefault="00415A82">
      <w:pPr>
        <w:pStyle w:val="a9"/>
        <w:ind w:firstLineChars="0" w:firstLine="0"/>
      </w:pPr>
      <w:r>
        <w:rPr>
          <w:rFonts w:hint="eastAsia"/>
        </w:rPr>
        <w:t>复制权限接口，并添加相应资源。</w:t>
      </w:r>
    </w:p>
    <w:p w14:paraId="5DEE7488" w14:textId="0C1F9AAC" w:rsidR="00415A82" w:rsidRDefault="00415A82">
      <w:pPr>
        <w:pStyle w:val="a9"/>
        <w:ind w:firstLineChars="0" w:firstLine="0"/>
      </w:pPr>
    </w:p>
    <w:p w14:paraId="337D5F39" w14:textId="37782A9E" w:rsidR="00415A82" w:rsidRDefault="00C84E1E" w:rsidP="009B4B63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部门管理：</w:t>
      </w:r>
    </w:p>
    <w:p w14:paraId="1807AF04" w14:textId="75377536" w:rsidR="00C84E1E" w:rsidRDefault="00C84E1E">
      <w:pPr>
        <w:pStyle w:val="a9"/>
        <w:ind w:firstLineChars="0" w:firstLine="0"/>
      </w:pPr>
      <w:r>
        <w:rPr>
          <w:rFonts w:hint="eastAsia"/>
        </w:rPr>
        <w:t>无批量删除接口</w:t>
      </w:r>
    </w:p>
    <w:p w14:paraId="6B9881E4" w14:textId="54BBE99C" w:rsidR="00296CB6" w:rsidRDefault="00296CB6">
      <w:pPr>
        <w:pStyle w:val="a9"/>
        <w:ind w:firstLineChars="0" w:firstLine="0"/>
      </w:pPr>
    </w:p>
    <w:p w14:paraId="15F6DB54" w14:textId="77878A12" w:rsidR="00296CB6" w:rsidRDefault="00296CB6" w:rsidP="00296CB6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优化</w:t>
      </w:r>
      <w:r>
        <w:t>3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019/10/21</w:t>
      </w:r>
      <w:r>
        <w:rPr>
          <w:rFonts w:hint="eastAsia"/>
        </w:rPr>
        <w:t>）</w:t>
      </w:r>
    </w:p>
    <w:p w14:paraId="25C8D5B8" w14:textId="514B3B21" w:rsidR="0016793E" w:rsidRDefault="0016793E" w:rsidP="009B4B63">
      <w:pPr>
        <w:pStyle w:val="a9"/>
        <w:numPr>
          <w:ilvl w:val="0"/>
          <w:numId w:val="36"/>
        </w:numPr>
        <w:ind w:firstLineChars="0"/>
      </w:pPr>
      <w:r w:rsidRPr="0016793E">
        <w:t>GE_ROLE</w:t>
      </w:r>
      <w:r>
        <w:rPr>
          <w:rFonts w:hint="eastAsia"/>
        </w:rPr>
        <w:t>（角色表）添加</w:t>
      </w:r>
      <w:r w:rsidRPr="0016793E">
        <w:t>PARENT_ID</w:t>
      </w:r>
      <w:r>
        <w:rPr>
          <w:rFonts w:hint="eastAsia"/>
        </w:rPr>
        <w:t>字段</w:t>
      </w:r>
    </w:p>
    <w:p w14:paraId="346510B3" w14:textId="01E9929D" w:rsidR="00C84E1E" w:rsidRDefault="0016793E">
      <w:pPr>
        <w:pStyle w:val="a9"/>
        <w:ind w:firstLineChars="0" w:firstLine="0"/>
      </w:pPr>
      <w:r>
        <w:rPr>
          <w:rFonts w:hint="eastAsia"/>
        </w:rPr>
        <w:t>角色添加接口（</w:t>
      </w:r>
      <w:proofErr w:type="gramStart"/>
      <w:r>
        <w:t>”</w:t>
      </w:r>
      <w:proofErr w:type="gramEnd"/>
      <w:r w:rsidRPr="0016793E">
        <w:t>/res/role</w:t>
      </w:r>
      <w:r>
        <w:t>/add</w:t>
      </w:r>
      <w:proofErr w:type="gramStart"/>
      <w:r>
        <w:t>”</w:t>
      </w:r>
      <w:proofErr w:type="gramEnd"/>
      <w:r>
        <w:rPr>
          <w:rFonts w:hint="eastAsia"/>
        </w:rPr>
        <w:t>）</w:t>
      </w:r>
    </w:p>
    <w:p w14:paraId="78AA4316" w14:textId="747E3018" w:rsidR="00774B58" w:rsidRDefault="00774B58">
      <w:pPr>
        <w:pStyle w:val="a9"/>
        <w:ind w:firstLineChars="0" w:firstLine="0"/>
      </w:pPr>
      <w:r>
        <w:rPr>
          <w:rFonts w:hint="eastAsia"/>
        </w:rPr>
        <w:t>处理逻辑：</w:t>
      </w:r>
      <w:r w:rsidR="00D55DA2">
        <w:rPr>
          <w:rFonts w:hint="eastAsia"/>
        </w:rPr>
        <w:t>接口入</w:t>
      </w:r>
      <w:proofErr w:type="gramStart"/>
      <w:r w:rsidR="00D55DA2">
        <w:rPr>
          <w:rFonts w:hint="eastAsia"/>
        </w:rPr>
        <w:t>参增加</w:t>
      </w:r>
      <w:proofErr w:type="spellStart"/>
      <w:proofErr w:type="gramEnd"/>
      <w:r w:rsidR="00D55DA2">
        <w:rPr>
          <w:rFonts w:hint="eastAsia"/>
        </w:rPr>
        <w:t>parentId</w:t>
      </w:r>
      <w:proofErr w:type="spellEnd"/>
      <w:r w:rsidR="00D55DA2">
        <w:rPr>
          <w:rFonts w:hint="eastAsia"/>
        </w:rPr>
        <w:t>字段，添加子角色的时候判断父角色是否存在，并且状态是否正常</w:t>
      </w:r>
    </w:p>
    <w:p w14:paraId="35750868" w14:textId="4C597431" w:rsidR="00D55DA2" w:rsidRDefault="00D55DA2" w:rsidP="00D55DA2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用户信息查询</w:t>
      </w:r>
      <w:r w:rsidR="00CE3E5F">
        <w:rPr>
          <w:rFonts w:hint="eastAsia"/>
        </w:rPr>
        <w:t>（</w:t>
      </w:r>
      <w:proofErr w:type="gramStart"/>
      <w:r w:rsidR="00CE3E5F">
        <w:t>”</w:t>
      </w:r>
      <w:proofErr w:type="gramEnd"/>
      <w:r w:rsidR="00CE3E5F" w:rsidRPr="00CE3E5F">
        <w:t>/res/user/search</w:t>
      </w:r>
      <w:r w:rsidR="00CE3E5F">
        <w:t>/</w:t>
      </w:r>
      <w:r w:rsidR="00CE3E5F" w:rsidRPr="00CE3E5F">
        <w:t xml:space="preserve"> page</w:t>
      </w:r>
      <w:proofErr w:type="gramStart"/>
      <w:r w:rsidR="00CE3E5F">
        <w:t>”</w:t>
      </w:r>
      <w:proofErr w:type="gramEnd"/>
      <w:r w:rsidR="00CE3E5F">
        <w:rPr>
          <w:rFonts w:hint="eastAsia"/>
        </w:rPr>
        <w:t>）</w:t>
      </w:r>
    </w:p>
    <w:p w14:paraId="25442987" w14:textId="241B9DA2" w:rsidR="00D55DA2" w:rsidRDefault="00CE3E5F" w:rsidP="009B4B63">
      <w:r>
        <w:rPr>
          <w:rFonts w:hint="eastAsia"/>
        </w:rPr>
        <w:t>按原接口传入</w:t>
      </w:r>
      <w:proofErr w:type="spellStart"/>
      <w:r w:rsidRPr="00CE3E5F">
        <w:t>roleIds</w:t>
      </w:r>
      <w:proofErr w:type="spellEnd"/>
    </w:p>
    <w:p w14:paraId="56BC8259" w14:textId="4DB6997A" w:rsidR="00CE3E5F" w:rsidRDefault="00CE3E5F" w:rsidP="00CE3E5F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角色</w:t>
      </w:r>
      <w:r w:rsidR="00ED0732">
        <w:rPr>
          <w:rFonts w:hint="eastAsia"/>
        </w:rPr>
        <w:t>信息</w:t>
      </w:r>
      <w:r w:rsidR="000F34CD">
        <w:rPr>
          <w:rFonts w:hint="eastAsia"/>
        </w:rPr>
        <w:t>查询</w:t>
      </w:r>
      <w:r>
        <w:rPr>
          <w:rFonts w:hint="eastAsia"/>
        </w:rPr>
        <w:t>（</w:t>
      </w:r>
      <w:proofErr w:type="gramStart"/>
      <w:r>
        <w:t>”</w:t>
      </w:r>
      <w:proofErr w:type="gramEnd"/>
      <w:r w:rsidR="00ED0732" w:rsidRPr="00ED0732">
        <w:t>/res/role</w:t>
      </w:r>
      <w:r w:rsidR="00ED0732">
        <w:t>/query</w:t>
      </w:r>
      <w:proofErr w:type="gramStart"/>
      <w:r>
        <w:t>”</w:t>
      </w:r>
      <w:proofErr w:type="gramEnd"/>
      <w:r>
        <w:rPr>
          <w:rFonts w:hint="eastAsia"/>
        </w:rPr>
        <w:t>）</w:t>
      </w:r>
    </w:p>
    <w:p w14:paraId="3FD39520" w14:textId="255643A9" w:rsidR="00B76929" w:rsidRDefault="00ED0732" w:rsidP="00CE3E5F">
      <w:r>
        <w:rPr>
          <w:rFonts w:hint="eastAsia"/>
        </w:rPr>
        <w:t>入</w:t>
      </w:r>
      <w:proofErr w:type="gramStart"/>
      <w:r>
        <w:rPr>
          <w:rFonts w:hint="eastAsia"/>
        </w:rPr>
        <w:t>参</w:t>
      </w:r>
      <w:r w:rsidR="00B76929">
        <w:rPr>
          <w:rFonts w:hint="eastAsia"/>
        </w:rPr>
        <w:t>增加</w:t>
      </w:r>
      <w:proofErr w:type="spellStart"/>
      <w:proofErr w:type="gramEnd"/>
      <w:r w:rsidR="0016649B" w:rsidRPr="0016649B">
        <w:t>currentRoleId</w:t>
      </w:r>
      <w:proofErr w:type="spellEnd"/>
      <w:r w:rsidR="00B76929">
        <w:rPr>
          <w:rFonts w:hint="eastAsia"/>
        </w:rPr>
        <w:t>参数</w:t>
      </w:r>
      <w:r w:rsidR="009D20A2">
        <w:rPr>
          <w:rFonts w:hint="eastAsia"/>
        </w:rPr>
        <w:t>（可选）</w:t>
      </w:r>
      <w:r w:rsidR="00B76929">
        <w:rPr>
          <w:rFonts w:hint="eastAsia"/>
        </w:rPr>
        <w:t>，</w:t>
      </w:r>
      <w:proofErr w:type="gramStart"/>
      <w:r w:rsidR="00B76929">
        <w:rPr>
          <w:rFonts w:hint="eastAsia"/>
        </w:rPr>
        <w:t>返参增加</w:t>
      </w:r>
      <w:proofErr w:type="spellStart"/>
      <w:proofErr w:type="gramEnd"/>
      <w:r w:rsidR="00B76929">
        <w:rPr>
          <w:rFonts w:hint="eastAsia"/>
        </w:rPr>
        <w:t>i</w:t>
      </w:r>
      <w:r w:rsidR="00B76929">
        <w:t>sChoose</w:t>
      </w:r>
      <w:proofErr w:type="spellEnd"/>
      <w:r w:rsidR="00B76929">
        <w:rPr>
          <w:rFonts w:hint="eastAsia"/>
        </w:rPr>
        <w:t>（是否可选），</w:t>
      </w:r>
      <w:r w:rsidR="00B76929">
        <w:rPr>
          <w:rFonts w:hint="eastAsia"/>
        </w:rPr>
        <w:t>0</w:t>
      </w:r>
      <w:r w:rsidR="00B76929">
        <w:rPr>
          <w:rFonts w:hint="eastAsia"/>
        </w:rPr>
        <w:t>：可选，</w:t>
      </w:r>
      <w:r w:rsidR="00B76929">
        <w:rPr>
          <w:rFonts w:hint="eastAsia"/>
        </w:rPr>
        <w:t>1</w:t>
      </w:r>
      <w:proofErr w:type="gramStart"/>
      <w:r w:rsidR="00B76929">
        <w:rPr>
          <w:rFonts w:hint="eastAsia"/>
        </w:rPr>
        <w:t>不</w:t>
      </w:r>
      <w:proofErr w:type="gramEnd"/>
      <w:r w:rsidR="00B76929">
        <w:rPr>
          <w:rFonts w:hint="eastAsia"/>
        </w:rPr>
        <w:t>可选</w:t>
      </w:r>
    </w:p>
    <w:p w14:paraId="23F06369" w14:textId="3E4108E6" w:rsidR="00CE3E5F" w:rsidRDefault="00B76929" w:rsidP="00CE3E5F">
      <w:r>
        <w:rPr>
          <w:rFonts w:hint="eastAsia"/>
        </w:rPr>
        <w:t>查询出所有的角色，</w:t>
      </w:r>
      <w:r w:rsidR="009D20A2">
        <w:rPr>
          <w:rFonts w:hint="eastAsia"/>
        </w:rPr>
        <w:t>如果入参</w:t>
      </w:r>
      <w:proofErr w:type="spellStart"/>
      <w:r w:rsidR="0016649B" w:rsidRPr="0016649B">
        <w:t>currentRoleId</w:t>
      </w:r>
      <w:proofErr w:type="spellEnd"/>
      <w:r w:rsidR="009D20A2">
        <w:rPr>
          <w:rFonts w:hint="eastAsia"/>
        </w:rPr>
        <w:t>不为空，</w:t>
      </w:r>
      <w:r>
        <w:rPr>
          <w:rFonts w:hint="eastAsia"/>
        </w:rPr>
        <w:t>递归遍历对</w:t>
      </w:r>
      <w:proofErr w:type="spellStart"/>
      <w:r w:rsidR="0016649B" w:rsidRPr="0016649B">
        <w:t>currentRoleId</w:t>
      </w:r>
      <w:proofErr w:type="spellEnd"/>
      <w:r>
        <w:rPr>
          <w:rFonts w:hint="eastAsia"/>
        </w:rPr>
        <w:t>（包含</w:t>
      </w:r>
      <w:proofErr w:type="spellStart"/>
      <w:r w:rsidR="0016649B" w:rsidRPr="0016649B">
        <w:t>currentRoleId</w:t>
      </w:r>
      <w:proofErr w:type="spellEnd"/>
      <w:r>
        <w:rPr>
          <w:rFonts w:hint="eastAsia"/>
        </w:rPr>
        <w:t>）下的角色信息的</w:t>
      </w:r>
      <w:proofErr w:type="spellStart"/>
      <w:r>
        <w:rPr>
          <w:rFonts w:hint="eastAsia"/>
        </w:rPr>
        <w:t>isChoose</w:t>
      </w:r>
      <w:proofErr w:type="spellEnd"/>
      <w:r>
        <w:rPr>
          <w:rFonts w:hint="eastAsia"/>
        </w:rPr>
        <w:t>赋值</w:t>
      </w:r>
      <w:r>
        <w:rPr>
          <w:rFonts w:hint="eastAsia"/>
        </w:rPr>
        <w:t>0</w:t>
      </w:r>
    </w:p>
    <w:p w14:paraId="14BB29FE" w14:textId="7F2E7741" w:rsidR="0038526D" w:rsidRDefault="0038526D" w:rsidP="009B4B63">
      <w:pPr>
        <w:pStyle w:val="a9"/>
        <w:numPr>
          <w:ilvl w:val="0"/>
          <w:numId w:val="36"/>
        </w:numPr>
        <w:ind w:firstLineChars="0"/>
      </w:pPr>
      <w:r w:rsidRPr="0038526D">
        <w:lastRenderedPageBreak/>
        <w:t>GE_RESOURCE</w:t>
      </w:r>
      <w:r>
        <w:rPr>
          <w:rFonts w:hint="eastAsia"/>
        </w:rPr>
        <w:t>（资源表），添加按钮资源</w:t>
      </w:r>
    </w:p>
    <w:p w14:paraId="3BDBDCDB" w14:textId="4F03EA4E" w:rsidR="00485FBB" w:rsidRDefault="00485FBB" w:rsidP="00485FBB">
      <w:pPr>
        <w:pStyle w:val="a9"/>
        <w:numPr>
          <w:ilvl w:val="0"/>
          <w:numId w:val="36"/>
        </w:numPr>
        <w:ind w:firstLineChars="0"/>
      </w:pPr>
      <w:r w:rsidRPr="00485FBB">
        <w:t>GE_AUTHORIZATION</w:t>
      </w:r>
      <w:r>
        <w:rPr>
          <w:rFonts w:hint="eastAsia"/>
        </w:rPr>
        <w:t>（权限表）添加</w:t>
      </w:r>
      <w:r>
        <w:t>PARENT_ID</w:t>
      </w:r>
      <w:r>
        <w:rPr>
          <w:rFonts w:hint="eastAsia"/>
        </w:rPr>
        <w:t>字段</w:t>
      </w:r>
    </w:p>
    <w:p w14:paraId="5334E0DA" w14:textId="1F916A19" w:rsidR="001F1D2F" w:rsidRDefault="001F1D2F" w:rsidP="001F1D2F">
      <w:r>
        <w:rPr>
          <w:rFonts w:hint="eastAsia"/>
        </w:rPr>
        <w:t>处理逻辑：接口入</w:t>
      </w:r>
      <w:proofErr w:type="gramStart"/>
      <w:r>
        <w:rPr>
          <w:rFonts w:hint="eastAsia"/>
        </w:rPr>
        <w:t>参增加</w:t>
      </w:r>
      <w:proofErr w:type="spellStart"/>
      <w:proofErr w:type="gramEnd"/>
      <w:r>
        <w:rPr>
          <w:rFonts w:hint="eastAsia"/>
        </w:rPr>
        <w:t>parentId</w:t>
      </w:r>
      <w:proofErr w:type="spellEnd"/>
      <w:r>
        <w:rPr>
          <w:rFonts w:hint="eastAsia"/>
        </w:rPr>
        <w:t>字段，添加子权限的时候判断父权限是否存在，并且状态是否正常</w:t>
      </w:r>
    </w:p>
    <w:p w14:paraId="5C50076F" w14:textId="16830A6B" w:rsidR="00B1324F" w:rsidRDefault="00B1324F" w:rsidP="00B1324F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权限信息查询接口（</w:t>
      </w:r>
      <w:proofErr w:type="gramStart"/>
      <w:r>
        <w:t>”</w:t>
      </w:r>
      <w:proofErr w:type="gramEnd"/>
      <w:r w:rsidRPr="009B4B63">
        <w:t>/res/auth/</w:t>
      </w:r>
      <w:r>
        <w:t>query</w:t>
      </w:r>
      <w:proofErr w:type="gramStart"/>
      <w:r>
        <w:t>”</w:t>
      </w:r>
      <w:proofErr w:type="gramEnd"/>
      <w:r>
        <w:rPr>
          <w:rFonts w:hint="eastAsia"/>
        </w:rPr>
        <w:t>）</w:t>
      </w:r>
    </w:p>
    <w:p w14:paraId="395FC2B5" w14:textId="723ED153" w:rsidR="00B1324F" w:rsidRDefault="00B1324F" w:rsidP="00B1324F">
      <w:r>
        <w:rPr>
          <w:rFonts w:hint="eastAsia"/>
        </w:rPr>
        <w:t>入</w:t>
      </w:r>
      <w:proofErr w:type="gramStart"/>
      <w:r>
        <w:rPr>
          <w:rFonts w:hint="eastAsia"/>
        </w:rPr>
        <w:t>参增加</w:t>
      </w:r>
      <w:proofErr w:type="gramEnd"/>
      <w:r w:rsidR="0016649B">
        <w:rPr>
          <w:rFonts w:hint="eastAsia"/>
        </w:rPr>
        <w:t>List</w:t>
      </w:r>
      <w:r w:rsidR="0016649B">
        <w:t xml:space="preserve">&lt;String&gt; </w:t>
      </w:r>
      <w:proofErr w:type="spellStart"/>
      <w:r w:rsidR="0016649B" w:rsidRPr="0016649B">
        <w:t>authorizationIds</w:t>
      </w:r>
      <w:proofErr w:type="spellEnd"/>
      <w:r>
        <w:rPr>
          <w:rFonts w:hint="eastAsia"/>
        </w:rPr>
        <w:t>参数（可选），</w:t>
      </w:r>
      <w:proofErr w:type="gramStart"/>
      <w:r>
        <w:rPr>
          <w:rFonts w:hint="eastAsia"/>
        </w:rPr>
        <w:t>返参增加</w:t>
      </w:r>
      <w:proofErr w:type="spellStart"/>
      <w:proofErr w:type="gramEnd"/>
      <w:r>
        <w:rPr>
          <w:rFonts w:hint="eastAsia"/>
        </w:rPr>
        <w:t>i</w:t>
      </w:r>
      <w:r>
        <w:t>sChoose</w:t>
      </w:r>
      <w:proofErr w:type="spellEnd"/>
      <w:r>
        <w:rPr>
          <w:rFonts w:hint="eastAsia"/>
        </w:rPr>
        <w:t>（是否可选），</w:t>
      </w:r>
      <w:r>
        <w:rPr>
          <w:rFonts w:hint="eastAsia"/>
        </w:rPr>
        <w:t>0</w:t>
      </w:r>
      <w:r>
        <w:rPr>
          <w:rFonts w:hint="eastAsia"/>
        </w:rPr>
        <w:t>：可选，</w:t>
      </w:r>
      <w:r>
        <w:rPr>
          <w:rFonts w:hint="eastAsia"/>
        </w:rPr>
        <w:t>1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可选，</w:t>
      </w:r>
    </w:p>
    <w:p w14:paraId="2463EEA5" w14:textId="54D34FF2" w:rsidR="00B1324F" w:rsidRDefault="00B1324F" w:rsidP="00B1324F">
      <w:r>
        <w:rPr>
          <w:rFonts w:hint="eastAsia"/>
        </w:rPr>
        <w:t>查询出所有的权限，</w:t>
      </w:r>
      <w:r w:rsidR="001E43BA">
        <w:rPr>
          <w:rFonts w:hint="eastAsia"/>
        </w:rPr>
        <w:t>如果</w:t>
      </w:r>
      <w:proofErr w:type="spellStart"/>
      <w:r w:rsidR="0016649B" w:rsidRPr="0016649B">
        <w:t>authorizationIds</w:t>
      </w:r>
      <w:proofErr w:type="spellEnd"/>
      <w:r w:rsidR="001E43BA">
        <w:rPr>
          <w:rFonts w:hint="eastAsia"/>
        </w:rPr>
        <w:t>不为空，</w:t>
      </w:r>
      <w:r w:rsidR="004D3F04">
        <w:rPr>
          <w:rFonts w:hint="eastAsia"/>
        </w:rPr>
        <w:t>遍历所有的权限，对</w:t>
      </w:r>
      <w:proofErr w:type="spellStart"/>
      <w:r w:rsidR="0016649B" w:rsidRPr="0016649B">
        <w:t>authorizationIds</w:t>
      </w:r>
      <w:proofErr w:type="spellEnd"/>
      <w:r w:rsidR="004D3F04">
        <w:rPr>
          <w:rFonts w:hint="eastAsia"/>
        </w:rPr>
        <w:t>拥有的权限以及其下的子权限的</w:t>
      </w:r>
      <w:proofErr w:type="spellStart"/>
      <w:r w:rsidR="004D3F04">
        <w:rPr>
          <w:rFonts w:hint="eastAsia"/>
        </w:rPr>
        <w:t>isChoose</w:t>
      </w:r>
      <w:proofErr w:type="spellEnd"/>
      <w:r w:rsidR="004D3F04">
        <w:rPr>
          <w:rFonts w:hint="eastAsia"/>
        </w:rPr>
        <w:t>赋值为</w:t>
      </w:r>
      <w:r w:rsidR="004D3F04">
        <w:t>0</w:t>
      </w:r>
    </w:p>
    <w:p w14:paraId="50BAC61B" w14:textId="57C811EF" w:rsidR="004D3F04" w:rsidRPr="00B1324F" w:rsidRDefault="005E6495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角色添加权限接口（</w:t>
      </w:r>
      <w:proofErr w:type="gramStart"/>
      <w:r>
        <w:t>”</w:t>
      </w:r>
      <w:proofErr w:type="gramEnd"/>
      <w:r w:rsidRPr="005E6495">
        <w:t>/res/role/auth</w:t>
      </w:r>
      <w:r>
        <w:t>/add</w:t>
      </w:r>
      <w:proofErr w:type="gramStart"/>
      <w:r>
        <w:t>”</w:t>
      </w:r>
      <w:proofErr w:type="gramEnd"/>
      <w:r>
        <w:rPr>
          <w:rFonts w:hint="eastAsia"/>
        </w:rPr>
        <w:t>）</w:t>
      </w:r>
    </w:p>
    <w:p w14:paraId="07D9BF40" w14:textId="23918779" w:rsidR="00B1324F" w:rsidRDefault="005E6495" w:rsidP="00B1324F">
      <w:r>
        <w:rPr>
          <w:rFonts w:hint="eastAsia"/>
        </w:rPr>
        <w:t>入</w:t>
      </w:r>
      <w:proofErr w:type="gramStart"/>
      <w:r>
        <w:rPr>
          <w:rFonts w:hint="eastAsia"/>
        </w:rPr>
        <w:t>参增加</w:t>
      </w:r>
      <w:proofErr w:type="spellStart"/>
      <w:proofErr w:type="gramEnd"/>
      <w:r w:rsidR="001E43BA">
        <w:rPr>
          <w:rFonts w:hint="eastAsia"/>
        </w:rPr>
        <w:t>parentR</w:t>
      </w:r>
      <w:r>
        <w:rPr>
          <w:rFonts w:hint="eastAsia"/>
        </w:rPr>
        <w:t>oleId</w:t>
      </w:r>
      <w:proofErr w:type="spellEnd"/>
      <w:r w:rsidR="001E43BA">
        <w:rPr>
          <w:rFonts w:hint="eastAsia"/>
        </w:rPr>
        <w:t>（当前角色</w:t>
      </w:r>
      <w:r w:rsidR="001E43BA">
        <w:rPr>
          <w:rFonts w:hint="eastAsia"/>
        </w:rPr>
        <w:t>id</w:t>
      </w:r>
      <w:r w:rsidR="001E43BA">
        <w:rPr>
          <w:rFonts w:hint="eastAsia"/>
        </w:rPr>
        <w:t>）</w:t>
      </w:r>
    </w:p>
    <w:p w14:paraId="7B7FE7F3" w14:textId="5A8F4746" w:rsidR="00A7709C" w:rsidRPr="00B1324F" w:rsidRDefault="00A7709C" w:rsidP="009B4B63">
      <w:r>
        <w:rPr>
          <w:rFonts w:hint="eastAsia"/>
        </w:rPr>
        <w:t>查询</w:t>
      </w:r>
      <w:proofErr w:type="spellStart"/>
      <w:r>
        <w:rPr>
          <w:rFonts w:hint="eastAsia"/>
        </w:rPr>
        <w:t>parent</w:t>
      </w:r>
      <w:r>
        <w:t>RoleId</w:t>
      </w:r>
      <w:proofErr w:type="spellEnd"/>
      <w:r>
        <w:rPr>
          <w:rFonts w:hint="eastAsia"/>
        </w:rPr>
        <w:t>所拥有的权限，遍历</w:t>
      </w:r>
      <w:proofErr w:type="spellStart"/>
      <w:r>
        <w:rPr>
          <w:rFonts w:hint="eastAsia"/>
        </w:rPr>
        <w:t>role</w:t>
      </w:r>
      <w:r>
        <w:t>Id</w:t>
      </w:r>
      <w:proofErr w:type="spellEnd"/>
      <w:r>
        <w:rPr>
          <w:rFonts w:hint="eastAsia"/>
        </w:rPr>
        <w:t>添加的权限，</w:t>
      </w:r>
      <w:r w:rsidR="00D36096">
        <w:rPr>
          <w:rFonts w:hint="eastAsia"/>
        </w:rPr>
        <w:t>判断要添加的权限是否全部存在于</w:t>
      </w:r>
      <w:proofErr w:type="spellStart"/>
      <w:r w:rsidR="00D36096">
        <w:rPr>
          <w:rFonts w:hint="eastAsia"/>
        </w:rPr>
        <w:t>parentRoleId</w:t>
      </w:r>
      <w:proofErr w:type="spellEnd"/>
      <w:r w:rsidR="00D36096">
        <w:rPr>
          <w:rFonts w:hint="eastAsia"/>
        </w:rPr>
        <w:t>的权限，如果是，只添加</w:t>
      </w:r>
      <w:proofErr w:type="spellStart"/>
      <w:r w:rsidR="00D36096">
        <w:rPr>
          <w:rFonts w:hint="eastAsia"/>
        </w:rPr>
        <w:t>roleId</w:t>
      </w:r>
      <w:proofErr w:type="spellEnd"/>
      <w:r w:rsidR="00D36096">
        <w:rPr>
          <w:rFonts w:hint="eastAsia"/>
        </w:rPr>
        <w:t>对应的权限，否则，递归</w:t>
      </w:r>
      <w:proofErr w:type="spellStart"/>
      <w:r w:rsidR="00D36096">
        <w:rPr>
          <w:rFonts w:hint="eastAsia"/>
        </w:rPr>
        <w:t>roleId</w:t>
      </w:r>
      <w:proofErr w:type="spellEnd"/>
      <w:r w:rsidR="00D36096">
        <w:rPr>
          <w:rFonts w:hint="eastAsia"/>
        </w:rPr>
        <w:t>的</w:t>
      </w:r>
      <w:proofErr w:type="spellStart"/>
      <w:r w:rsidR="00D36096">
        <w:rPr>
          <w:rFonts w:hint="eastAsia"/>
        </w:rPr>
        <w:t>parentRoleId</w:t>
      </w:r>
      <w:proofErr w:type="spellEnd"/>
      <w:r w:rsidR="00D36096">
        <w:rPr>
          <w:rFonts w:hint="eastAsia"/>
        </w:rPr>
        <w:t>的也要添加该权限</w:t>
      </w:r>
    </w:p>
    <w:p w14:paraId="64408907" w14:textId="6D226B8C" w:rsidR="0038526D" w:rsidRPr="001F1D2F" w:rsidRDefault="0038526D" w:rsidP="009B4B63"/>
    <w:p w14:paraId="09AE4054" w14:textId="77777777" w:rsidR="00C84E1E" w:rsidRPr="00D55DA2" w:rsidRDefault="00C84E1E" w:rsidP="009B4B63">
      <w:pPr>
        <w:pStyle w:val="a9"/>
        <w:ind w:firstLineChars="0" w:firstLine="0"/>
      </w:pPr>
    </w:p>
    <w:p w14:paraId="068DFBF8" w14:textId="77777777" w:rsidR="002B1167" w:rsidRDefault="002B1167" w:rsidP="002B1167">
      <w:pPr>
        <w:pStyle w:val="1"/>
      </w:pPr>
      <w:r>
        <w:rPr>
          <w:rFonts w:hint="eastAsia"/>
        </w:rPr>
        <w:t>关键业务问题解决方案</w:t>
      </w:r>
    </w:p>
    <w:p w14:paraId="10080FDF" w14:textId="77777777" w:rsidR="002B1167" w:rsidRDefault="002B1167" w:rsidP="002B1167">
      <w:pPr>
        <w:pStyle w:val="1"/>
      </w:pPr>
      <w:r>
        <w:rPr>
          <w:rFonts w:hint="eastAsia"/>
        </w:rPr>
        <w:t>部署架构</w:t>
      </w:r>
    </w:p>
    <w:p w14:paraId="20558906" w14:textId="77777777" w:rsidR="002B1167" w:rsidRDefault="002B1167" w:rsidP="002B1167">
      <w:pPr>
        <w:pStyle w:val="1"/>
      </w:pPr>
      <w:r>
        <w:rPr>
          <w:rFonts w:hint="eastAsia"/>
        </w:rPr>
        <w:t>遗留问题</w:t>
      </w:r>
    </w:p>
    <w:p w14:paraId="0C7668B3" w14:textId="77777777" w:rsidR="002B1167" w:rsidRDefault="002B1167" w:rsidP="002B1167">
      <w:pPr>
        <w:pStyle w:val="11"/>
        <w:ind w:firstLineChars="0"/>
      </w:pPr>
    </w:p>
    <w:p w14:paraId="359B5360" w14:textId="77777777" w:rsidR="002B1167" w:rsidRPr="00EC6FA7" w:rsidRDefault="002B1167" w:rsidP="002B1167"/>
    <w:p w14:paraId="2252D384" w14:textId="77777777" w:rsidR="00603539" w:rsidRPr="00EC6FA7" w:rsidRDefault="00603539" w:rsidP="0044183B"/>
    <w:sectPr w:rsidR="00603539" w:rsidRPr="00EC6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398A2" w14:textId="77777777" w:rsidR="003B6A7E" w:rsidRDefault="003B6A7E" w:rsidP="001D0CE7">
      <w:r>
        <w:separator/>
      </w:r>
    </w:p>
  </w:endnote>
  <w:endnote w:type="continuationSeparator" w:id="0">
    <w:p w14:paraId="0078E11B" w14:textId="77777777" w:rsidR="003B6A7E" w:rsidRDefault="003B6A7E" w:rsidP="001D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A758D" w14:textId="77777777" w:rsidR="003B6A7E" w:rsidRDefault="003B6A7E" w:rsidP="001D0CE7">
      <w:r>
        <w:separator/>
      </w:r>
    </w:p>
  </w:footnote>
  <w:footnote w:type="continuationSeparator" w:id="0">
    <w:p w14:paraId="7832B787" w14:textId="77777777" w:rsidR="003B6A7E" w:rsidRDefault="003B6A7E" w:rsidP="001D0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6F68"/>
    <w:multiLevelType w:val="hybridMultilevel"/>
    <w:tmpl w:val="85D4BD2E"/>
    <w:lvl w:ilvl="0" w:tplc="A57273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D099E"/>
    <w:multiLevelType w:val="hybridMultilevel"/>
    <w:tmpl w:val="646C16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DF01E1"/>
    <w:multiLevelType w:val="hybridMultilevel"/>
    <w:tmpl w:val="7A22CC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15171C"/>
    <w:multiLevelType w:val="hybridMultilevel"/>
    <w:tmpl w:val="AEC69682"/>
    <w:lvl w:ilvl="0" w:tplc="D09CA1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6270D48"/>
    <w:multiLevelType w:val="hybridMultilevel"/>
    <w:tmpl w:val="0F1050A2"/>
    <w:lvl w:ilvl="0" w:tplc="3E70B6C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 w15:restartNumberingAfterBreak="0">
    <w:nsid w:val="16916DD7"/>
    <w:multiLevelType w:val="hybridMultilevel"/>
    <w:tmpl w:val="33B65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14134B"/>
    <w:multiLevelType w:val="hybridMultilevel"/>
    <w:tmpl w:val="590CB2C2"/>
    <w:lvl w:ilvl="0" w:tplc="5E7886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9A5369"/>
    <w:multiLevelType w:val="hybridMultilevel"/>
    <w:tmpl w:val="4838E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1C786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FE945C5"/>
    <w:multiLevelType w:val="hybridMultilevel"/>
    <w:tmpl w:val="A80E8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5483905"/>
    <w:multiLevelType w:val="hybridMultilevel"/>
    <w:tmpl w:val="892CD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750F2B"/>
    <w:multiLevelType w:val="hybridMultilevel"/>
    <w:tmpl w:val="3CCA6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443ACB"/>
    <w:multiLevelType w:val="hybridMultilevel"/>
    <w:tmpl w:val="76EE0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186435"/>
    <w:multiLevelType w:val="hybridMultilevel"/>
    <w:tmpl w:val="1E7E3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162777"/>
    <w:multiLevelType w:val="hybridMultilevel"/>
    <w:tmpl w:val="661EE7D4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5" w15:restartNumberingAfterBreak="0">
    <w:nsid w:val="589A4563"/>
    <w:multiLevelType w:val="hybridMultilevel"/>
    <w:tmpl w:val="37D07F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7E1D5A"/>
    <w:multiLevelType w:val="hybridMultilevel"/>
    <w:tmpl w:val="92C03E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75F7A63"/>
    <w:multiLevelType w:val="hybridMultilevel"/>
    <w:tmpl w:val="D4BCA818"/>
    <w:lvl w:ilvl="0" w:tplc="E6561B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B359A4"/>
    <w:multiLevelType w:val="hybridMultilevel"/>
    <w:tmpl w:val="68C81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DF3A9E"/>
    <w:multiLevelType w:val="hybridMultilevel"/>
    <w:tmpl w:val="0A56E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6118A7"/>
    <w:multiLevelType w:val="hybridMultilevel"/>
    <w:tmpl w:val="CC8EEB58"/>
    <w:lvl w:ilvl="0" w:tplc="3DA0715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9CF3CF0"/>
    <w:multiLevelType w:val="multilevel"/>
    <w:tmpl w:val="E12A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FD022C6"/>
    <w:multiLevelType w:val="hybridMultilevel"/>
    <w:tmpl w:val="7FC646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2"/>
  </w:num>
  <w:num w:numId="3">
    <w:abstractNumId w:val="16"/>
  </w:num>
  <w:num w:numId="4">
    <w:abstractNumId w:val="14"/>
  </w:num>
  <w:num w:numId="5">
    <w:abstractNumId w:val="5"/>
  </w:num>
  <w:num w:numId="6">
    <w:abstractNumId w:val="15"/>
  </w:num>
  <w:num w:numId="7">
    <w:abstractNumId w:val="2"/>
  </w:num>
  <w:num w:numId="8">
    <w:abstractNumId w:val="13"/>
  </w:num>
  <w:num w:numId="9">
    <w:abstractNumId w:val="0"/>
  </w:num>
  <w:num w:numId="10">
    <w:abstractNumId w:val="6"/>
  </w:num>
  <w:num w:numId="11">
    <w:abstractNumId w:val="4"/>
  </w:num>
  <w:num w:numId="12">
    <w:abstractNumId w:val="3"/>
  </w:num>
  <w:num w:numId="13">
    <w:abstractNumId w:val="7"/>
  </w:num>
  <w:num w:numId="14">
    <w:abstractNumId w:val="11"/>
  </w:num>
  <w:num w:numId="15">
    <w:abstractNumId w:val="10"/>
  </w:num>
  <w:num w:numId="16">
    <w:abstractNumId w:val="21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9"/>
  </w:num>
  <w:num w:numId="32">
    <w:abstractNumId w:val="1"/>
  </w:num>
  <w:num w:numId="33">
    <w:abstractNumId w:val="20"/>
  </w:num>
  <w:num w:numId="34">
    <w:abstractNumId w:val="19"/>
  </w:num>
  <w:num w:numId="35">
    <w:abstractNumId w:val="17"/>
  </w:num>
  <w:num w:numId="36">
    <w:abstractNumId w:val="18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donglin">
    <w15:presenceInfo w15:providerId="None" w15:userId="jidong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EE0"/>
    <w:rsid w:val="00000F56"/>
    <w:rsid w:val="0000115D"/>
    <w:rsid w:val="000019BC"/>
    <w:rsid w:val="00001A76"/>
    <w:rsid w:val="00002165"/>
    <w:rsid w:val="00002549"/>
    <w:rsid w:val="000034A3"/>
    <w:rsid w:val="000035CB"/>
    <w:rsid w:val="0000363A"/>
    <w:rsid w:val="00003825"/>
    <w:rsid w:val="000044B3"/>
    <w:rsid w:val="000045DE"/>
    <w:rsid w:val="00004927"/>
    <w:rsid w:val="00004E5A"/>
    <w:rsid w:val="00005161"/>
    <w:rsid w:val="0000520D"/>
    <w:rsid w:val="00005FA9"/>
    <w:rsid w:val="00006402"/>
    <w:rsid w:val="00006B6D"/>
    <w:rsid w:val="00006EE4"/>
    <w:rsid w:val="000071A1"/>
    <w:rsid w:val="000072CA"/>
    <w:rsid w:val="0000730A"/>
    <w:rsid w:val="00007BA6"/>
    <w:rsid w:val="00007D0C"/>
    <w:rsid w:val="00007ECF"/>
    <w:rsid w:val="00010640"/>
    <w:rsid w:val="00010F57"/>
    <w:rsid w:val="000111DA"/>
    <w:rsid w:val="000114C0"/>
    <w:rsid w:val="000133BB"/>
    <w:rsid w:val="00013430"/>
    <w:rsid w:val="00013EED"/>
    <w:rsid w:val="0001438C"/>
    <w:rsid w:val="00015A0D"/>
    <w:rsid w:val="00015C41"/>
    <w:rsid w:val="00015EAF"/>
    <w:rsid w:val="000167F9"/>
    <w:rsid w:val="000169EF"/>
    <w:rsid w:val="00016DE3"/>
    <w:rsid w:val="00017398"/>
    <w:rsid w:val="00017B2E"/>
    <w:rsid w:val="00017C2F"/>
    <w:rsid w:val="00017C58"/>
    <w:rsid w:val="0002034B"/>
    <w:rsid w:val="00020A5E"/>
    <w:rsid w:val="00020C85"/>
    <w:rsid w:val="000213ED"/>
    <w:rsid w:val="000215A3"/>
    <w:rsid w:val="00021920"/>
    <w:rsid w:val="00021C24"/>
    <w:rsid w:val="00022173"/>
    <w:rsid w:val="000223EE"/>
    <w:rsid w:val="00022411"/>
    <w:rsid w:val="00022521"/>
    <w:rsid w:val="0002348C"/>
    <w:rsid w:val="00023A78"/>
    <w:rsid w:val="00023F11"/>
    <w:rsid w:val="000243BB"/>
    <w:rsid w:val="00025406"/>
    <w:rsid w:val="000262A1"/>
    <w:rsid w:val="000262F7"/>
    <w:rsid w:val="000263AD"/>
    <w:rsid w:val="0002644D"/>
    <w:rsid w:val="0002645B"/>
    <w:rsid w:val="00026697"/>
    <w:rsid w:val="00026A3B"/>
    <w:rsid w:val="00026A49"/>
    <w:rsid w:val="0002787A"/>
    <w:rsid w:val="000307D6"/>
    <w:rsid w:val="00030989"/>
    <w:rsid w:val="000316FF"/>
    <w:rsid w:val="00031734"/>
    <w:rsid w:val="00031E95"/>
    <w:rsid w:val="00031EDD"/>
    <w:rsid w:val="0003210E"/>
    <w:rsid w:val="00032289"/>
    <w:rsid w:val="00032A0B"/>
    <w:rsid w:val="00032D73"/>
    <w:rsid w:val="0003454B"/>
    <w:rsid w:val="00034872"/>
    <w:rsid w:val="00034AA7"/>
    <w:rsid w:val="00034F77"/>
    <w:rsid w:val="00035649"/>
    <w:rsid w:val="00036636"/>
    <w:rsid w:val="00036933"/>
    <w:rsid w:val="000373F8"/>
    <w:rsid w:val="000375D0"/>
    <w:rsid w:val="00037658"/>
    <w:rsid w:val="00037A94"/>
    <w:rsid w:val="00037BCC"/>
    <w:rsid w:val="00037E86"/>
    <w:rsid w:val="000401A0"/>
    <w:rsid w:val="00040209"/>
    <w:rsid w:val="00040ADB"/>
    <w:rsid w:val="00040AE2"/>
    <w:rsid w:val="00041CFB"/>
    <w:rsid w:val="000421D1"/>
    <w:rsid w:val="000430A8"/>
    <w:rsid w:val="00043104"/>
    <w:rsid w:val="00043A48"/>
    <w:rsid w:val="00044006"/>
    <w:rsid w:val="000445AF"/>
    <w:rsid w:val="000459D5"/>
    <w:rsid w:val="00045EB8"/>
    <w:rsid w:val="00046061"/>
    <w:rsid w:val="00046B02"/>
    <w:rsid w:val="00046FDA"/>
    <w:rsid w:val="00047257"/>
    <w:rsid w:val="0004747A"/>
    <w:rsid w:val="000503B7"/>
    <w:rsid w:val="00050B93"/>
    <w:rsid w:val="00050E2D"/>
    <w:rsid w:val="00051A2B"/>
    <w:rsid w:val="00052145"/>
    <w:rsid w:val="000521C5"/>
    <w:rsid w:val="00052424"/>
    <w:rsid w:val="000528C8"/>
    <w:rsid w:val="0005293A"/>
    <w:rsid w:val="000529A8"/>
    <w:rsid w:val="00052C2A"/>
    <w:rsid w:val="00053136"/>
    <w:rsid w:val="000538E3"/>
    <w:rsid w:val="0005674B"/>
    <w:rsid w:val="00056B73"/>
    <w:rsid w:val="00056C66"/>
    <w:rsid w:val="00057549"/>
    <w:rsid w:val="000578F2"/>
    <w:rsid w:val="00057C07"/>
    <w:rsid w:val="0006021E"/>
    <w:rsid w:val="000602C2"/>
    <w:rsid w:val="00060627"/>
    <w:rsid w:val="00060A1C"/>
    <w:rsid w:val="00060DFD"/>
    <w:rsid w:val="000614DC"/>
    <w:rsid w:val="000617D7"/>
    <w:rsid w:val="00061DB5"/>
    <w:rsid w:val="0006277A"/>
    <w:rsid w:val="0006293A"/>
    <w:rsid w:val="00062A8E"/>
    <w:rsid w:val="00062B7F"/>
    <w:rsid w:val="00062E2F"/>
    <w:rsid w:val="00063087"/>
    <w:rsid w:val="000630DD"/>
    <w:rsid w:val="000632CB"/>
    <w:rsid w:val="000634AA"/>
    <w:rsid w:val="00063AF0"/>
    <w:rsid w:val="00063EFE"/>
    <w:rsid w:val="000647A8"/>
    <w:rsid w:val="000649F6"/>
    <w:rsid w:val="000651EE"/>
    <w:rsid w:val="000652E7"/>
    <w:rsid w:val="000654B6"/>
    <w:rsid w:val="00066107"/>
    <w:rsid w:val="00066845"/>
    <w:rsid w:val="0006691C"/>
    <w:rsid w:val="00067232"/>
    <w:rsid w:val="000678A0"/>
    <w:rsid w:val="00067B65"/>
    <w:rsid w:val="00067B6B"/>
    <w:rsid w:val="00067F39"/>
    <w:rsid w:val="00070162"/>
    <w:rsid w:val="00070778"/>
    <w:rsid w:val="000711DB"/>
    <w:rsid w:val="000712D1"/>
    <w:rsid w:val="000719ED"/>
    <w:rsid w:val="000724ED"/>
    <w:rsid w:val="00072A35"/>
    <w:rsid w:val="00072FDD"/>
    <w:rsid w:val="00073498"/>
    <w:rsid w:val="0007472F"/>
    <w:rsid w:val="0007500D"/>
    <w:rsid w:val="000756AA"/>
    <w:rsid w:val="000756C2"/>
    <w:rsid w:val="000758E8"/>
    <w:rsid w:val="00075B27"/>
    <w:rsid w:val="00076415"/>
    <w:rsid w:val="000764B7"/>
    <w:rsid w:val="00080212"/>
    <w:rsid w:val="00080942"/>
    <w:rsid w:val="00080B30"/>
    <w:rsid w:val="00080C26"/>
    <w:rsid w:val="00080DCF"/>
    <w:rsid w:val="00080F29"/>
    <w:rsid w:val="0008105B"/>
    <w:rsid w:val="0008113B"/>
    <w:rsid w:val="00081199"/>
    <w:rsid w:val="00081805"/>
    <w:rsid w:val="00081A98"/>
    <w:rsid w:val="0008230C"/>
    <w:rsid w:val="000825F6"/>
    <w:rsid w:val="000826E4"/>
    <w:rsid w:val="00082774"/>
    <w:rsid w:val="00082BEB"/>
    <w:rsid w:val="00083028"/>
    <w:rsid w:val="00083923"/>
    <w:rsid w:val="00084772"/>
    <w:rsid w:val="000848E3"/>
    <w:rsid w:val="0008583E"/>
    <w:rsid w:val="00085CCF"/>
    <w:rsid w:val="00086671"/>
    <w:rsid w:val="0008799A"/>
    <w:rsid w:val="00087D8B"/>
    <w:rsid w:val="000901C3"/>
    <w:rsid w:val="0009022D"/>
    <w:rsid w:val="000904B9"/>
    <w:rsid w:val="0009070F"/>
    <w:rsid w:val="00090FF5"/>
    <w:rsid w:val="00091103"/>
    <w:rsid w:val="000913E6"/>
    <w:rsid w:val="000916BE"/>
    <w:rsid w:val="00091BFF"/>
    <w:rsid w:val="0009223E"/>
    <w:rsid w:val="0009246F"/>
    <w:rsid w:val="000927D0"/>
    <w:rsid w:val="00093CB1"/>
    <w:rsid w:val="000947A1"/>
    <w:rsid w:val="00094C48"/>
    <w:rsid w:val="00094DC1"/>
    <w:rsid w:val="00096154"/>
    <w:rsid w:val="0009635C"/>
    <w:rsid w:val="000964B8"/>
    <w:rsid w:val="0009721C"/>
    <w:rsid w:val="0009799C"/>
    <w:rsid w:val="000A0049"/>
    <w:rsid w:val="000A0094"/>
    <w:rsid w:val="000A02BC"/>
    <w:rsid w:val="000A068C"/>
    <w:rsid w:val="000A0C38"/>
    <w:rsid w:val="000A12DE"/>
    <w:rsid w:val="000A2FAF"/>
    <w:rsid w:val="000A322D"/>
    <w:rsid w:val="000A375B"/>
    <w:rsid w:val="000A48AC"/>
    <w:rsid w:val="000A4BAF"/>
    <w:rsid w:val="000A4C38"/>
    <w:rsid w:val="000A5658"/>
    <w:rsid w:val="000A5C3F"/>
    <w:rsid w:val="000A6D6A"/>
    <w:rsid w:val="000A6F92"/>
    <w:rsid w:val="000A705B"/>
    <w:rsid w:val="000B00AB"/>
    <w:rsid w:val="000B00CE"/>
    <w:rsid w:val="000B0891"/>
    <w:rsid w:val="000B09F3"/>
    <w:rsid w:val="000B0EED"/>
    <w:rsid w:val="000B1901"/>
    <w:rsid w:val="000B1A2B"/>
    <w:rsid w:val="000B207F"/>
    <w:rsid w:val="000B29DA"/>
    <w:rsid w:val="000B2B7D"/>
    <w:rsid w:val="000B3586"/>
    <w:rsid w:val="000B40DD"/>
    <w:rsid w:val="000B52FD"/>
    <w:rsid w:val="000B5385"/>
    <w:rsid w:val="000B54D6"/>
    <w:rsid w:val="000B584A"/>
    <w:rsid w:val="000B5E28"/>
    <w:rsid w:val="000B6081"/>
    <w:rsid w:val="000B6EAB"/>
    <w:rsid w:val="000B6F20"/>
    <w:rsid w:val="000B7778"/>
    <w:rsid w:val="000B7B6D"/>
    <w:rsid w:val="000B7DDB"/>
    <w:rsid w:val="000C00C3"/>
    <w:rsid w:val="000C01A2"/>
    <w:rsid w:val="000C038B"/>
    <w:rsid w:val="000C0682"/>
    <w:rsid w:val="000C0AB9"/>
    <w:rsid w:val="000C170B"/>
    <w:rsid w:val="000C2693"/>
    <w:rsid w:val="000C2E69"/>
    <w:rsid w:val="000C2EEC"/>
    <w:rsid w:val="000C3315"/>
    <w:rsid w:val="000C356D"/>
    <w:rsid w:val="000C3982"/>
    <w:rsid w:val="000C3CEA"/>
    <w:rsid w:val="000C3E82"/>
    <w:rsid w:val="000C4462"/>
    <w:rsid w:val="000C498E"/>
    <w:rsid w:val="000C4E36"/>
    <w:rsid w:val="000C58BB"/>
    <w:rsid w:val="000C5985"/>
    <w:rsid w:val="000C5C88"/>
    <w:rsid w:val="000C60F2"/>
    <w:rsid w:val="000C63E4"/>
    <w:rsid w:val="000C6689"/>
    <w:rsid w:val="000C7175"/>
    <w:rsid w:val="000C7289"/>
    <w:rsid w:val="000C7AE1"/>
    <w:rsid w:val="000D0781"/>
    <w:rsid w:val="000D0F64"/>
    <w:rsid w:val="000D1B3D"/>
    <w:rsid w:val="000D1F45"/>
    <w:rsid w:val="000D2E52"/>
    <w:rsid w:val="000D2FC1"/>
    <w:rsid w:val="000D3312"/>
    <w:rsid w:val="000D37C6"/>
    <w:rsid w:val="000D38F3"/>
    <w:rsid w:val="000D39DF"/>
    <w:rsid w:val="000D56C1"/>
    <w:rsid w:val="000D57EA"/>
    <w:rsid w:val="000D5F43"/>
    <w:rsid w:val="000D673E"/>
    <w:rsid w:val="000D677D"/>
    <w:rsid w:val="000D6D53"/>
    <w:rsid w:val="000D7228"/>
    <w:rsid w:val="000D73F8"/>
    <w:rsid w:val="000D765C"/>
    <w:rsid w:val="000D7682"/>
    <w:rsid w:val="000D76EB"/>
    <w:rsid w:val="000D7B30"/>
    <w:rsid w:val="000D7ED9"/>
    <w:rsid w:val="000E0AC3"/>
    <w:rsid w:val="000E0F26"/>
    <w:rsid w:val="000E0F91"/>
    <w:rsid w:val="000E19C2"/>
    <w:rsid w:val="000E1BFF"/>
    <w:rsid w:val="000E1D63"/>
    <w:rsid w:val="000E3350"/>
    <w:rsid w:val="000E372F"/>
    <w:rsid w:val="000E3A3B"/>
    <w:rsid w:val="000E3FDF"/>
    <w:rsid w:val="000E4089"/>
    <w:rsid w:val="000E41BD"/>
    <w:rsid w:val="000E4544"/>
    <w:rsid w:val="000E4923"/>
    <w:rsid w:val="000E51D0"/>
    <w:rsid w:val="000E586C"/>
    <w:rsid w:val="000E609B"/>
    <w:rsid w:val="000E652B"/>
    <w:rsid w:val="000E74FB"/>
    <w:rsid w:val="000F0158"/>
    <w:rsid w:val="000F0F82"/>
    <w:rsid w:val="000F16A4"/>
    <w:rsid w:val="000F181B"/>
    <w:rsid w:val="000F231A"/>
    <w:rsid w:val="000F3478"/>
    <w:rsid w:val="000F34CD"/>
    <w:rsid w:val="000F3B20"/>
    <w:rsid w:val="000F3C28"/>
    <w:rsid w:val="000F46A9"/>
    <w:rsid w:val="000F4B42"/>
    <w:rsid w:val="000F5413"/>
    <w:rsid w:val="000F578B"/>
    <w:rsid w:val="000F5B05"/>
    <w:rsid w:val="000F5E05"/>
    <w:rsid w:val="000F69B2"/>
    <w:rsid w:val="000F6E3B"/>
    <w:rsid w:val="000F714A"/>
    <w:rsid w:val="000F791E"/>
    <w:rsid w:val="0010009A"/>
    <w:rsid w:val="00100547"/>
    <w:rsid w:val="00100789"/>
    <w:rsid w:val="0010082D"/>
    <w:rsid w:val="001013DC"/>
    <w:rsid w:val="0010173E"/>
    <w:rsid w:val="00101D57"/>
    <w:rsid w:val="001028F3"/>
    <w:rsid w:val="00102EE0"/>
    <w:rsid w:val="0010322A"/>
    <w:rsid w:val="001038F7"/>
    <w:rsid w:val="00104ED2"/>
    <w:rsid w:val="00104F8E"/>
    <w:rsid w:val="0010533B"/>
    <w:rsid w:val="00105D25"/>
    <w:rsid w:val="0010684D"/>
    <w:rsid w:val="0010729E"/>
    <w:rsid w:val="00107681"/>
    <w:rsid w:val="00107881"/>
    <w:rsid w:val="00107D5D"/>
    <w:rsid w:val="00107D94"/>
    <w:rsid w:val="00107FE5"/>
    <w:rsid w:val="00110315"/>
    <w:rsid w:val="00110C81"/>
    <w:rsid w:val="00110F65"/>
    <w:rsid w:val="00111114"/>
    <w:rsid w:val="00111155"/>
    <w:rsid w:val="0011160A"/>
    <w:rsid w:val="00111664"/>
    <w:rsid w:val="00111D0B"/>
    <w:rsid w:val="001125B7"/>
    <w:rsid w:val="00114BBA"/>
    <w:rsid w:val="00114E2F"/>
    <w:rsid w:val="0011597D"/>
    <w:rsid w:val="001159DF"/>
    <w:rsid w:val="00115E9A"/>
    <w:rsid w:val="00115FF3"/>
    <w:rsid w:val="001160E3"/>
    <w:rsid w:val="00116873"/>
    <w:rsid w:val="00116B44"/>
    <w:rsid w:val="00116F8F"/>
    <w:rsid w:val="001176DE"/>
    <w:rsid w:val="00117E4E"/>
    <w:rsid w:val="00117F20"/>
    <w:rsid w:val="00117F88"/>
    <w:rsid w:val="0012042A"/>
    <w:rsid w:val="00120CCD"/>
    <w:rsid w:val="00121300"/>
    <w:rsid w:val="001216D1"/>
    <w:rsid w:val="00121D1C"/>
    <w:rsid w:val="00121DB2"/>
    <w:rsid w:val="00121E59"/>
    <w:rsid w:val="00122017"/>
    <w:rsid w:val="00122278"/>
    <w:rsid w:val="001226C3"/>
    <w:rsid w:val="00122A3F"/>
    <w:rsid w:val="00123353"/>
    <w:rsid w:val="001233C9"/>
    <w:rsid w:val="0012497A"/>
    <w:rsid w:val="00124C52"/>
    <w:rsid w:val="001251EE"/>
    <w:rsid w:val="001256A5"/>
    <w:rsid w:val="001256E4"/>
    <w:rsid w:val="00125A61"/>
    <w:rsid w:val="00125EEE"/>
    <w:rsid w:val="00126830"/>
    <w:rsid w:val="00127C8C"/>
    <w:rsid w:val="001306A6"/>
    <w:rsid w:val="00132EDB"/>
    <w:rsid w:val="00133208"/>
    <w:rsid w:val="00133C5F"/>
    <w:rsid w:val="00133CE7"/>
    <w:rsid w:val="00134564"/>
    <w:rsid w:val="001346FD"/>
    <w:rsid w:val="00134E14"/>
    <w:rsid w:val="00136A48"/>
    <w:rsid w:val="00136AC5"/>
    <w:rsid w:val="00136E94"/>
    <w:rsid w:val="00140238"/>
    <w:rsid w:val="0014036F"/>
    <w:rsid w:val="00140B28"/>
    <w:rsid w:val="00140B6F"/>
    <w:rsid w:val="00140ED2"/>
    <w:rsid w:val="0014124C"/>
    <w:rsid w:val="00141988"/>
    <w:rsid w:val="00141BB4"/>
    <w:rsid w:val="00142FDC"/>
    <w:rsid w:val="0014394B"/>
    <w:rsid w:val="00143C03"/>
    <w:rsid w:val="001462DA"/>
    <w:rsid w:val="00146585"/>
    <w:rsid w:val="00146BC9"/>
    <w:rsid w:val="0014761D"/>
    <w:rsid w:val="0014790B"/>
    <w:rsid w:val="00147E20"/>
    <w:rsid w:val="00147FAC"/>
    <w:rsid w:val="00150047"/>
    <w:rsid w:val="0015009E"/>
    <w:rsid w:val="001507A9"/>
    <w:rsid w:val="00151042"/>
    <w:rsid w:val="00152591"/>
    <w:rsid w:val="0015280C"/>
    <w:rsid w:val="001528A6"/>
    <w:rsid w:val="001530AC"/>
    <w:rsid w:val="0015352D"/>
    <w:rsid w:val="00153F46"/>
    <w:rsid w:val="00153F7B"/>
    <w:rsid w:val="0015463C"/>
    <w:rsid w:val="00154A00"/>
    <w:rsid w:val="00154CD7"/>
    <w:rsid w:val="001559F6"/>
    <w:rsid w:val="00155F5A"/>
    <w:rsid w:val="0015642E"/>
    <w:rsid w:val="00157451"/>
    <w:rsid w:val="00157914"/>
    <w:rsid w:val="001613FB"/>
    <w:rsid w:val="0016176A"/>
    <w:rsid w:val="00161BDE"/>
    <w:rsid w:val="00162256"/>
    <w:rsid w:val="001623DE"/>
    <w:rsid w:val="001624D4"/>
    <w:rsid w:val="001629FB"/>
    <w:rsid w:val="00163046"/>
    <w:rsid w:val="00163769"/>
    <w:rsid w:val="00164274"/>
    <w:rsid w:val="0016469D"/>
    <w:rsid w:val="00165A53"/>
    <w:rsid w:val="00165A75"/>
    <w:rsid w:val="00165FD9"/>
    <w:rsid w:val="001660DF"/>
    <w:rsid w:val="0016649B"/>
    <w:rsid w:val="00166804"/>
    <w:rsid w:val="00166A53"/>
    <w:rsid w:val="00167177"/>
    <w:rsid w:val="0016741C"/>
    <w:rsid w:val="0016793E"/>
    <w:rsid w:val="00170124"/>
    <w:rsid w:val="001708A9"/>
    <w:rsid w:val="0017116C"/>
    <w:rsid w:val="00171912"/>
    <w:rsid w:val="00171C4E"/>
    <w:rsid w:val="001728B2"/>
    <w:rsid w:val="001735DA"/>
    <w:rsid w:val="001738D7"/>
    <w:rsid w:val="0017435D"/>
    <w:rsid w:val="0017488E"/>
    <w:rsid w:val="00174BB2"/>
    <w:rsid w:val="00175857"/>
    <w:rsid w:val="00175E0F"/>
    <w:rsid w:val="00175E37"/>
    <w:rsid w:val="001766AF"/>
    <w:rsid w:val="001768AA"/>
    <w:rsid w:val="001770DD"/>
    <w:rsid w:val="00177BFF"/>
    <w:rsid w:val="001809E4"/>
    <w:rsid w:val="00180A6E"/>
    <w:rsid w:val="00180B21"/>
    <w:rsid w:val="001811CA"/>
    <w:rsid w:val="00181D4E"/>
    <w:rsid w:val="00181F6B"/>
    <w:rsid w:val="00182EF9"/>
    <w:rsid w:val="001835C1"/>
    <w:rsid w:val="00183B87"/>
    <w:rsid w:val="001845EE"/>
    <w:rsid w:val="00184788"/>
    <w:rsid w:val="0018534A"/>
    <w:rsid w:val="00185AEB"/>
    <w:rsid w:val="001869DA"/>
    <w:rsid w:val="0018786F"/>
    <w:rsid w:val="00187F12"/>
    <w:rsid w:val="00190121"/>
    <w:rsid w:val="00190AE4"/>
    <w:rsid w:val="00191AC6"/>
    <w:rsid w:val="00192140"/>
    <w:rsid w:val="00192B65"/>
    <w:rsid w:val="00193126"/>
    <w:rsid w:val="00193577"/>
    <w:rsid w:val="00193A78"/>
    <w:rsid w:val="00193ADB"/>
    <w:rsid w:val="00193C6C"/>
    <w:rsid w:val="00194CF0"/>
    <w:rsid w:val="00195F74"/>
    <w:rsid w:val="00196166"/>
    <w:rsid w:val="00196B0E"/>
    <w:rsid w:val="00196E04"/>
    <w:rsid w:val="001A0A50"/>
    <w:rsid w:val="001A10B8"/>
    <w:rsid w:val="001A1633"/>
    <w:rsid w:val="001A187D"/>
    <w:rsid w:val="001A1A43"/>
    <w:rsid w:val="001A308A"/>
    <w:rsid w:val="001A345F"/>
    <w:rsid w:val="001A41E1"/>
    <w:rsid w:val="001A48CA"/>
    <w:rsid w:val="001A498F"/>
    <w:rsid w:val="001A5382"/>
    <w:rsid w:val="001A5774"/>
    <w:rsid w:val="001A5882"/>
    <w:rsid w:val="001A64FF"/>
    <w:rsid w:val="001A657E"/>
    <w:rsid w:val="001A6603"/>
    <w:rsid w:val="001A6B20"/>
    <w:rsid w:val="001A768A"/>
    <w:rsid w:val="001A789C"/>
    <w:rsid w:val="001A7CF7"/>
    <w:rsid w:val="001B08AA"/>
    <w:rsid w:val="001B0A33"/>
    <w:rsid w:val="001B0D15"/>
    <w:rsid w:val="001B0E1E"/>
    <w:rsid w:val="001B1135"/>
    <w:rsid w:val="001B28FF"/>
    <w:rsid w:val="001B2A45"/>
    <w:rsid w:val="001B3087"/>
    <w:rsid w:val="001B3226"/>
    <w:rsid w:val="001B4B26"/>
    <w:rsid w:val="001B4E54"/>
    <w:rsid w:val="001B4FA5"/>
    <w:rsid w:val="001B5E13"/>
    <w:rsid w:val="001B63AD"/>
    <w:rsid w:val="001B6559"/>
    <w:rsid w:val="001B7E20"/>
    <w:rsid w:val="001C033B"/>
    <w:rsid w:val="001C20D6"/>
    <w:rsid w:val="001C282A"/>
    <w:rsid w:val="001C2B92"/>
    <w:rsid w:val="001C2D40"/>
    <w:rsid w:val="001C2E42"/>
    <w:rsid w:val="001C3C82"/>
    <w:rsid w:val="001C3D7B"/>
    <w:rsid w:val="001C3FF5"/>
    <w:rsid w:val="001C453F"/>
    <w:rsid w:val="001C4B1E"/>
    <w:rsid w:val="001C4ED1"/>
    <w:rsid w:val="001C5278"/>
    <w:rsid w:val="001C5719"/>
    <w:rsid w:val="001C5890"/>
    <w:rsid w:val="001C5CCC"/>
    <w:rsid w:val="001C5CDA"/>
    <w:rsid w:val="001C644D"/>
    <w:rsid w:val="001C6668"/>
    <w:rsid w:val="001C6DF3"/>
    <w:rsid w:val="001C7BDB"/>
    <w:rsid w:val="001C7EEF"/>
    <w:rsid w:val="001D0CE7"/>
    <w:rsid w:val="001D0D8E"/>
    <w:rsid w:val="001D18A5"/>
    <w:rsid w:val="001D1D0A"/>
    <w:rsid w:val="001D22FA"/>
    <w:rsid w:val="001D2379"/>
    <w:rsid w:val="001D29ED"/>
    <w:rsid w:val="001D3209"/>
    <w:rsid w:val="001D3215"/>
    <w:rsid w:val="001D334A"/>
    <w:rsid w:val="001D36EB"/>
    <w:rsid w:val="001D379F"/>
    <w:rsid w:val="001D4909"/>
    <w:rsid w:val="001D4A0D"/>
    <w:rsid w:val="001D4C06"/>
    <w:rsid w:val="001D534B"/>
    <w:rsid w:val="001D54E9"/>
    <w:rsid w:val="001D57C2"/>
    <w:rsid w:val="001D6740"/>
    <w:rsid w:val="001D6A90"/>
    <w:rsid w:val="001D6D75"/>
    <w:rsid w:val="001D6F00"/>
    <w:rsid w:val="001D7401"/>
    <w:rsid w:val="001D7536"/>
    <w:rsid w:val="001D7CA4"/>
    <w:rsid w:val="001E0A5B"/>
    <w:rsid w:val="001E163A"/>
    <w:rsid w:val="001E17B5"/>
    <w:rsid w:val="001E1861"/>
    <w:rsid w:val="001E2C57"/>
    <w:rsid w:val="001E304F"/>
    <w:rsid w:val="001E3732"/>
    <w:rsid w:val="001E3B5A"/>
    <w:rsid w:val="001E3DB5"/>
    <w:rsid w:val="001E41DC"/>
    <w:rsid w:val="001E41E9"/>
    <w:rsid w:val="001E43BA"/>
    <w:rsid w:val="001E465D"/>
    <w:rsid w:val="001E634D"/>
    <w:rsid w:val="001E6EF2"/>
    <w:rsid w:val="001E76BB"/>
    <w:rsid w:val="001E7D73"/>
    <w:rsid w:val="001F077F"/>
    <w:rsid w:val="001F0AF9"/>
    <w:rsid w:val="001F0F73"/>
    <w:rsid w:val="001F10FB"/>
    <w:rsid w:val="001F1659"/>
    <w:rsid w:val="001F1958"/>
    <w:rsid w:val="001F1D2F"/>
    <w:rsid w:val="001F1E2C"/>
    <w:rsid w:val="001F245F"/>
    <w:rsid w:val="001F2557"/>
    <w:rsid w:val="001F25A4"/>
    <w:rsid w:val="001F3112"/>
    <w:rsid w:val="001F3468"/>
    <w:rsid w:val="001F34DF"/>
    <w:rsid w:val="001F3556"/>
    <w:rsid w:val="001F3B59"/>
    <w:rsid w:val="001F4118"/>
    <w:rsid w:val="001F4534"/>
    <w:rsid w:val="001F48E0"/>
    <w:rsid w:val="001F5130"/>
    <w:rsid w:val="001F56AB"/>
    <w:rsid w:val="001F5763"/>
    <w:rsid w:val="001F6164"/>
    <w:rsid w:val="001F694B"/>
    <w:rsid w:val="001F6CDB"/>
    <w:rsid w:val="001F74D4"/>
    <w:rsid w:val="001F77FE"/>
    <w:rsid w:val="001F7BC7"/>
    <w:rsid w:val="001F7DE9"/>
    <w:rsid w:val="002009E7"/>
    <w:rsid w:val="002009FD"/>
    <w:rsid w:val="00200FC1"/>
    <w:rsid w:val="00201479"/>
    <w:rsid w:val="00201732"/>
    <w:rsid w:val="00202FD9"/>
    <w:rsid w:val="002041E3"/>
    <w:rsid w:val="00204820"/>
    <w:rsid w:val="00204A6F"/>
    <w:rsid w:val="00204D86"/>
    <w:rsid w:val="00205126"/>
    <w:rsid w:val="0020570D"/>
    <w:rsid w:val="0020653C"/>
    <w:rsid w:val="00206625"/>
    <w:rsid w:val="002066A3"/>
    <w:rsid w:val="002069C2"/>
    <w:rsid w:val="00206B3C"/>
    <w:rsid w:val="0020724D"/>
    <w:rsid w:val="00207371"/>
    <w:rsid w:val="00207A4A"/>
    <w:rsid w:val="00207E97"/>
    <w:rsid w:val="00210495"/>
    <w:rsid w:val="002106E3"/>
    <w:rsid w:val="00210739"/>
    <w:rsid w:val="0021099D"/>
    <w:rsid w:val="00210C79"/>
    <w:rsid w:val="00210D6E"/>
    <w:rsid w:val="0021117B"/>
    <w:rsid w:val="00211C86"/>
    <w:rsid w:val="00211FC6"/>
    <w:rsid w:val="00212135"/>
    <w:rsid w:val="00212572"/>
    <w:rsid w:val="002127BA"/>
    <w:rsid w:val="00212C4B"/>
    <w:rsid w:val="00213440"/>
    <w:rsid w:val="0021453D"/>
    <w:rsid w:val="00214B0C"/>
    <w:rsid w:val="00214F19"/>
    <w:rsid w:val="00215433"/>
    <w:rsid w:val="002157DD"/>
    <w:rsid w:val="00215CB5"/>
    <w:rsid w:val="00216353"/>
    <w:rsid w:val="0021645C"/>
    <w:rsid w:val="0021664D"/>
    <w:rsid w:val="00216F69"/>
    <w:rsid w:val="00217491"/>
    <w:rsid w:val="0022167E"/>
    <w:rsid w:val="00221899"/>
    <w:rsid w:val="0022193B"/>
    <w:rsid w:val="002219E5"/>
    <w:rsid w:val="002222A4"/>
    <w:rsid w:val="00222518"/>
    <w:rsid w:val="002229E1"/>
    <w:rsid w:val="00222C55"/>
    <w:rsid w:val="00222F31"/>
    <w:rsid w:val="00222F4B"/>
    <w:rsid w:val="002231C2"/>
    <w:rsid w:val="002236B1"/>
    <w:rsid w:val="002239A7"/>
    <w:rsid w:val="00224ACE"/>
    <w:rsid w:val="002257E6"/>
    <w:rsid w:val="00225AB3"/>
    <w:rsid w:val="00225C26"/>
    <w:rsid w:val="002268C6"/>
    <w:rsid w:val="002273B5"/>
    <w:rsid w:val="00227436"/>
    <w:rsid w:val="00227BC9"/>
    <w:rsid w:val="00227D2D"/>
    <w:rsid w:val="00227D4B"/>
    <w:rsid w:val="00227EC9"/>
    <w:rsid w:val="002310DA"/>
    <w:rsid w:val="0023151A"/>
    <w:rsid w:val="002317CC"/>
    <w:rsid w:val="00231BEB"/>
    <w:rsid w:val="002321D5"/>
    <w:rsid w:val="002325A6"/>
    <w:rsid w:val="002328E6"/>
    <w:rsid w:val="00233F25"/>
    <w:rsid w:val="00234640"/>
    <w:rsid w:val="00234B58"/>
    <w:rsid w:val="00234DEC"/>
    <w:rsid w:val="00235476"/>
    <w:rsid w:val="00235809"/>
    <w:rsid w:val="00235C4F"/>
    <w:rsid w:val="00236180"/>
    <w:rsid w:val="00236370"/>
    <w:rsid w:val="00236534"/>
    <w:rsid w:val="00237BB5"/>
    <w:rsid w:val="002401A6"/>
    <w:rsid w:val="00240B2D"/>
    <w:rsid w:val="00240D5B"/>
    <w:rsid w:val="00240E1B"/>
    <w:rsid w:val="00241418"/>
    <w:rsid w:val="00241E4A"/>
    <w:rsid w:val="00242292"/>
    <w:rsid w:val="00242672"/>
    <w:rsid w:val="002429EA"/>
    <w:rsid w:val="00242F8E"/>
    <w:rsid w:val="002431E7"/>
    <w:rsid w:val="00243667"/>
    <w:rsid w:val="002438F4"/>
    <w:rsid w:val="002440CE"/>
    <w:rsid w:val="00244AF5"/>
    <w:rsid w:val="00244F02"/>
    <w:rsid w:val="002451F4"/>
    <w:rsid w:val="00245552"/>
    <w:rsid w:val="00247276"/>
    <w:rsid w:val="002475BC"/>
    <w:rsid w:val="0025010E"/>
    <w:rsid w:val="002509AF"/>
    <w:rsid w:val="00250BEA"/>
    <w:rsid w:val="00251080"/>
    <w:rsid w:val="002518CE"/>
    <w:rsid w:val="00251984"/>
    <w:rsid w:val="00251BBD"/>
    <w:rsid w:val="00251DF3"/>
    <w:rsid w:val="002529EF"/>
    <w:rsid w:val="002534D4"/>
    <w:rsid w:val="0025385D"/>
    <w:rsid w:val="00253A51"/>
    <w:rsid w:val="00254120"/>
    <w:rsid w:val="00254592"/>
    <w:rsid w:val="00254A9E"/>
    <w:rsid w:val="00254EF8"/>
    <w:rsid w:val="002557A6"/>
    <w:rsid w:val="00255A71"/>
    <w:rsid w:val="00256EAC"/>
    <w:rsid w:val="0026031B"/>
    <w:rsid w:val="0026084B"/>
    <w:rsid w:val="00260A90"/>
    <w:rsid w:val="00260F47"/>
    <w:rsid w:val="002622A7"/>
    <w:rsid w:val="00263292"/>
    <w:rsid w:val="00263E73"/>
    <w:rsid w:val="002641F9"/>
    <w:rsid w:val="002643CB"/>
    <w:rsid w:val="002644B6"/>
    <w:rsid w:val="002644BB"/>
    <w:rsid w:val="00264F7A"/>
    <w:rsid w:val="00265CD4"/>
    <w:rsid w:val="002666F4"/>
    <w:rsid w:val="00266843"/>
    <w:rsid w:val="00266980"/>
    <w:rsid w:val="002669F2"/>
    <w:rsid w:val="00266A7A"/>
    <w:rsid w:val="002675BF"/>
    <w:rsid w:val="00267A1C"/>
    <w:rsid w:val="00267FAF"/>
    <w:rsid w:val="00270137"/>
    <w:rsid w:val="00270494"/>
    <w:rsid w:val="00270E96"/>
    <w:rsid w:val="00272CC2"/>
    <w:rsid w:val="00272E1A"/>
    <w:rsid w:val="002732FB"/>
    <w:rsid w:val="00273330"/>
    <w:rsid w:val="00273AD9"/>
    <w:rsid w:val="002744AC"/>
    <w:rsid w:val="00274940"/>
    <w:rsid w:val="002750E4"/>
    <w:rsid w:val="002751B7"/>
    <w:rsid w:val="0027545F"/>
    <w:rsid w:val="002755D6"/>
    <w:rsid w:val="00275ACB"/>
    <w:rsid w:val="00275B6C"/>
    <w:rsid w:val="00275C5C"/>
    <w:rsid w:val="00276CAA"/>
    <w:rsid w:val="00276D54"/>
    <w:rsid w:val="002776FD"/>
    <w:rsid w:val="00277DC5"/>
    <w:rsid w:val="00277DEB"/>
    <w:rsid w:val="00277FF0"/>
    <w:rsid w:val="00280338"/>
    <w:rsid w:val="00280519"/>
    <w:rsid w:val="0028069C"/>
    <w:rsid w:val="00280D43"/>
    <w:rsid w:val="00280E7B"/>
    <w:rsid w:val="00280EFC"/>
    <w:rsid w:val="0028102E"/>
    <w:rsid w:val="00281895"/>
    <w:rsid w:val="002819F0"/>
    <w:rsid w:val="00281B61"/>
    <w:rsid w:val="00282D91"/>
    <w:rsid w:val="00283ED2"/>
    <w:rsid w:val="002840CE"/>
    <w:rsid w:val="00284162"/>
    <w:rsid w:val="002841ED"/>
    <w:rsid w:val="00284A82"/>
    <w:rsid w:val="00284F6C"/>
    <w:rsid w:val="002851CD"/>
    <w:rsid w:val="00285A1B"/>
    <w:rsid w:val="00286086"/>
    <w:rsid w:val="0028687F"/>
    <w:rsid w:val="0028712B"/>
    <w:rsid w:val="0029014A"/>
    <w:rsid w:val="002902CF"/>
    <w:rsid w:val="002905A9"/>
    <w:rsid w:val="00290F35"/>
    <w:rsid w:val="00291011"/>
    <w:rsid w:val="002923F8"/>
    <w:rsid w:val="00293017"/>
    <w:rsid w:val="00293115"/>
    <w:rsid w:val="00294028"/>
    <w:rsid w:val="002950A5"/>
    <w:rsid w:val="00295774"/>
    <w:rsid w:val="00295F6D"/>
    <w:rsid w:val="00296CB6"/>
    <w:rsid w:val="0029775A"/>
    <w:rsid w:val="00297A18"/>
    <w:rsid w:val="00297ACC"/>
    <w:rsid w:val="002A0101"/>
    <w:rsid w:val="002A041A"/>
    <w:rsid w:val="002A0985"/>
    <w:rsid w:val="002A0B76"/>
    <w:rsid w:val="002A0BFA"/>
    <w:rsid w:val="002A1D51"/>
    <w:rsid w:val="002A1F6A"/>
    <w:rsid w:val="002A237D"/>
    <w:rsid w:val="002A2FAB"/>
    <w:rsid w:val="002A2FE6"/>
    <w:rsid w:val="002A3EAB"/>
    <w:rsid w:val="002A4859"/>
    <w:rsid w:val="002A4BB3"/>
    <w:rsid w:val="002A502F"/>
    <w:rsid w:val="002A5577"/>
    <w:rsid w:val="002A55DF"/>
    <w:rsid w:val="002A630E"/>
    <w:rsid w:val="002A63CB"/>
    <w:rsid w:val="002A669B"/>
    <w:rsid w:val="002A6B72"/>
    <w:rsid w:val="002A6F1F"/>
    <w:rsid w:val="002A712E"/>
    <w:rsid w:val="002A72FC"/>
    <w:rsid w:val="002A730E"/>
    <w:rsid w:val="002A7C4F"/>
    <w:rsid w:val="002A7FE6"/>
    <w:rsid w:val="002B1167"/>
    <w:rsid w:val="002B156F"/>
    <w:rsid w:val="002B18F4"/>
    <w:rsid w:val="002B2079"/>
    <w:rsid w:val="002B2BCC"/>
    <w:rsid w:val="002B2EDA"/>
    <w:rsid w:val="002B399B"/>
    <w:rsid w:val="002B4152"/>
    <w:rsid w:val="002B4FC9"/>
    <w:rsid w:val="002B5872"/>
    <w:rsid w:val="002B5BB6"/>
    <w:rsid w:val="002B633A"/>
    <w:rsid w:val="002B6C7F"/>
    <w:rsid w:val="002B7632"/>
    <w:rsid w:val="002B7C4F"/>
    <w:rsid w:val="002B7CD9"/>
    <w:rsid w:val="002C0419"/>
    <w:rsid w:val="002C07BA"/>
    <w:rsid w:val="002C0A56"/>
    <w:rsid w:val="002C21FB"/>
    <w:rsid w:val="002C2496"/>
    <w:rsid w:val="002C2C17"/>
    <w:rsid w:val="002C2C19"/>
    <w:rsid w:val="002C316A"/>
    <w:rsid w:val="002C31E7"/>
    <w:rsid w:val="002C3941"/>
    <w:rsid w:val="002C3A99"/>
    <w:rsid w:val="002C3E94"/>
    <w:rsid w:val="002C3F0F"/>
    <w:rsid w:val="002C439D"/>
    <w:rsid w:val="002C4BD2"/>
    <w:rsid w:val="002C4E2C"/>
    <w:rsid w:val="002C4F1C"/>
    <w:rsid w:val="002C5D4B"/>
    <w:rsid w:val="002C617B"/>
    <w:rsid w:val="002C6380"/>
    <w:rsid w:val="002C641E"/>
    <w:rsid w:val="002C647A"/>
    <w:rsid w:val="002C6AF4"/>
    <w:rsid w:val="002C7467"/>
    <w:rsid w:val="002D0379"/>
    <w:rsid w:val="002D224F"/>
    <w:rsid w:val="002D2383"/>
    <w:rsid w:val="002D23FC"/>
    <w:rsid w:val="002D2988"/>
    <w:rsid w:val="002D3D0E"/>
    <w:rsid w:val="002D4061"/>
    <w:rsid w:val="002D46D4"/>
    <w:rsid w:val="002D4C98"/>
    <w:rsid w:val="002D5442"/>
    <w:rsid w:val="002D6744"/>
    <w:rsid w:val="002D7328"/>
    <w:rsid w:val="002D7624"/>
    <w:rsid w:val="002D76A9"/>
    <w:rsid w:val="002D78F3"/>
    <w:rsid w:val="002D7D8F"/>
    <w:rsid w:val="002E009F"/>
    <w:rsid w:val="002E048F"/>
    <w:rsid w:val="002E0B21"/>
    <w:rsid w:val="002E17F0"/>
    <w:rsid w:val="002E1943"/>
    <w:rsid w:val="002E1A53"/>
    <w:rsid w:val="002E1A95"/>
    <w:rsid w:val="002E2A83"/>
    <w:rsid w:val="002E2B05"/>
    <w:rsid w:val="002E32D4"/>
    <w:rsid w:val="002E34AE"/>
    <w:rsid w:val="002E35C7"/>
    <w:rsid w:val="002E45C2"/>
    <w:rsid w:val="002E4D2B"/>
    <w:rsid w:val="002E4EFF"/>
    <w:rsid w:val="002E532F"/>
    <w:rsid w:val="002E6EA6"/>
    <w:rsid w:val="002E7CFC"/>
    <w:rsid w:val="002F01D3"/>
    <w:rsid w:val="002F2AB2"/>
    <w:rsid w:val="002F3057"/>
    <w:rsid w:val="002F37C3"/>
    <w:rsid w:val="002F3BF0"/>
    <w:rsid w:val="002F5E82"/>
    <w:rsid w:val="002F5E94"/>
    <w:rsid w:val="002F6E3E"/>
    <w:rsid w:val="002F6E61"/>
    <w:rsid w:val="002F7062"/>
    <w:rsid w:val="002F719C"/>
    <w:rsid w:val="002F7401"/>
    <w:rsid w:val="002F75B8"/>
    <w:rsid w:val="002F7941"/>
    <w:rsid w:val="002F7DD5"/>
    <w:rsid w:val="002F7E2F"/>
    <w:rsid w:val="0030161E"/>
    <w:rsid w:val="00301E19"/>
    <w:rsid w:val="00302214"/>
    <w:rsid w:val="0030313A"/>
    <w:rsid w:val="003033C4"/>
    <w:rsid w:val="003039EC"/>
    <w:rsid w:val="00303A26"/>
    <w:rsid w:val="00303BB3"/>
    <w:rsid w:val="00304219"/>
    <w:rsid w:val="0030484F"/>
    <w:rsid w:val="00304D05"/>
    <w:rsid w:val="00305293"/>
    <w:rsid w:val="003053D5"/>
    <w:rsid w:val="00306580"/>
    <w:rsid w:val="00306583"/>
    <w:rsid w:val="00306626"/>
    <w:rsid w:val="003069A9"/>
    <w:rsid w:val="00306F5D"/>
    <w:rsid w:val="00307D5C"/>
    <w:rsid w:val="00307DCD"/>
    <w:rsid w:val="003100EF"/>
    <w:rsid w:val="003100FB"/>
    <w:rsid w:val="00310B20"/>
    <w:rsid w:val="00310E57"/>
    <w:rsid w:val="00312E5C"/>
    <w:rsid w:val="00313486"/>
    <w:rsid w:val="0031377A"/>
    <w:rsid w:val="00313B1F"/>
    <w:rsid w:val="00313ED8"/>
    <w:rsid w:val="00315131"/>
    <w:rsid w:val="00315303"/>
    <w:rsid w:val="00315412"/>
    <w:rsid w:val="003158E3"/>
    <w:rsid w:val="00315E16"/>
    <w:rsid w:val="00316682"/>
    <w:rsid w:val="00316935"/>
    <w:rsid w:val="00317652"/>
    <w:rsid w:val="00317952"/>
    <w:rsid w:val="00317E16"/>
    <w:rsid w:val="00317F71"/>
    <w:rsid w:val="0032138D"/>
    <w:rsid w:val="003214F6"/>
    <w:rsid w:val="0032171E"/>
    <w:rsid w:val="00321F1D"/>
    <w:rsid w:val="003223B9"/>
    <w:rsid w:val="00322785"/>
    <w:rsid w:val="0032279F"/>
    <w:rsid w:val="00322D66"/>
    <w:rsid w:val="0032361F"/>
    <w:rsid w:val="00323C36"/>
    <w:rsid w:val="00323F5C"/>
    <w:rsid w:val="00324023"/>
    <w:rsid w:val="00324094"/>
    <w:rsid w:val="00324E75"/>
    <w:rsid w:val="00325964"/>
    <w:rsid w:val="00325BF2"/>
    <w:rsid w:val="0032601D"/>
    <w:rsid w:val="003264D7"/>
    <w:rsid w:val="00326731"/>
    <w:rsid w:val="003272F5"/>
    <w:rsid w:val="003273B7"/>
    <w:rsid w:val="00327DB4"/>
    <w:rsid w:val="00330661"/>
    <w:rsid w:val="00330C53"/>
    <w:rsid w:val="00330D57"/>
    <w:rsid w:val="003324A4"/>
    <w:rsid w:val="0033288F"/>
    <w:rsid w:val="00332FB2"/>
    <w:rsid w:val="00334088"/>
    <w:rsid w:val="0033455B"/>
    <w:rsid w:val="003354C4"/>
    <w:rsid w:val="00335BE6"/>
    <w:rsid w:val="00336580"/>
    <w:rsid w:val="003369FB"/>
    <w:rsid w:val="00336A7C"/>
    <w:rsid w:val="003371FD"/>
    <w:rsid w:val="00337BB0"/>
    <w:rsid w:val="00337C1D"/>
    <w:rsid w:val="00337CE0"/>
    <w:rsid w:val="00337D45"/>
    <w:rsid w:val="00340968"/>
    <w:rsid w:val="003409AB"/>
    <w:rsid w:val="00340FEE"/>
    <w:rsid w:val="003429F3"/>
    <w:rsid w:val="00343127"/>
    <w:rsid w:val="003434BA"/>
    <w:rsid w:val="00343560"/>
    <w:rsid w:val="003435E1"/>
    <w:rsid w:val="003442EF"/>
    <w:rsid w:val="00344F04"/>
    <w:rsid w:val="003458BD"/>
    <w:rsid w:val="00345A31"/>
    <w:rsid w:val="00345F1A"/>
    <w:rsid w:val="00346137"/>
    <w:rsid w:val="00346D96"/>
    <w:rsid w:val="00346F2C"/>
    <w:rsid w:val="00346F34"/>
    <w:rsid w:val="00346FC5"/>
    <w:rsid w:val="003476A5"/>
    <w:rsid w:val="003477D3"/>
    <w:rsid w:val="003478BE"/>
    <w:rsid w:val="0035003E"/>
    <w:rsid w:val="003509D1"/>
    <w:rsid w:val="00350C6E"/>
    <w:rsid w:val="0035104E"/>
    <w:rsid w:val="00352476"/>
    <w:rsid w:val="0035286E"/>
    <w:rsid w:val="00352965"/>
    <w:rsid w:val="00352E15"/>
    <w:rsid w:val="0035304D"/>
    <w:rsid w:val="003532EF"/>
    <w:rsid w:val="003549D6"/>
    <w:rsid w:val="003552FA"/>
    <w:rsid w:val="0035558C"/>
    <w:rsid w:val="00355726"/>
    <w:rsid w:val="00355B26"/>
    <w:rsid w:val="00356C36"/>
    <w:rsid w:val="00356E74"/>
    <w:rsid w:val="00357C7E"/>
    <w:rsid w:val="003600B3"/>
    <w:rsid w:val="00360FD2"/>
    <w:rsid w:val="00361239"/>
    <w:rsid w:val="00361C4B"/>
    <w:rsid w:val="003621D0"/>
    <w:rsid w:val="00362635"/>
    <w:rsid w:val="003626B7"/>
    <w:rsid w:val="00363B27"/>
    <w:rsid w:val="003648C5"/>
    <w:rsid w:val="00364D52"/>
    <w:rsid w:val="00364FD3"/>
    <w:rsid w:val="003660BB"/>
    <w:rsid w:val="00366DB7"/>
    <w:rsid w:val="00366EAB"/>
    <w:rsid w:val="003672C7"/>
    <w:rsid w:val="00370108"/>
    <w:rsid w:val="00370981"/>
    <w:rsid w:val="003709F2"/>
    <w:rsid w:val="00370A08"/>
    <w:rsid w:val="00370BC0"/>
    <w:rsid w:val="00370BC4"/>
    <w:rsid w:val="00370F2E"/>
    <w:rsid w:val="00370F5C"/>
    <w:rsid w:val="00371166"/>
    <w:rsid w:val="00371262"/>
    <w:rsid w:val="003716AF"/>
    <w:rsid w:val="00371841"/>
    <w:rsid w:val="0037209E"/>
    <w:rsid w:val="00372629"/>
    <w:rsid w:val="00372701"/>
    <w:rsid w:val="00372A16"/>
    <w:rsid w:val="00372E63"/>
    <w:rsid w:val="00373110"/>
    <w:rsid w:val="00373205"/>
    <w:rsid w:val="003734F5"/>
    <w:rsid w:val="00374265"/>
    <w:rsid w:val="00374A8A"/>
    <w:rsid w:val="003750A5"/>
    <w:rsid w:val="0038053B"/>
    <w:rsid w:val="00381436"/>
    <w:rsid w:val="0038211D"/>
    <w:rsid w:val="0038257D"/>
    <w:rsid w:val="00382C57"/>
    <w:rsid w:val="00382C5B"/>
    <w:rsid w:val="00382E6F"/>
    <w:rsid w:val="00382F58"/>
    <w:rsid w:val="00384331"/>
    <w:rsid w:val="0038446A"/>
    <w:rsid w:val="00384494"/>
    <w:rsid w:val="00384500"/>
    <w:rsid w:val="00384650"/>
    <w:rsid w:val="003847A4"/>
    <w:rsid w:val="00384883"/>
    <w:rsid w:val="00384EC2"/>
    <w:rsid w:val="0038526D"/>
    <w:rsid w:val="003853DF"/>
    <w:rsid w:val="00385E8C"/>
    <w:rsid w:val="00386491"/>
    <w:rsid w:val="00386612"/>
    <w:rsid w:val="003871A9"/>
    <w:rsid w:val="0038773D"/>
    <w:rsid w:val="00387FBA"/>
    <w:rsid w:val="003910C9"/>
    <w:rsid w:val="00391241"/>
    <w:rsid w:val="00393143"/>
    <w:rsid w:val="003934A4"/>
    <w:rsid w:val="00393801"/>
    <w:rsid w:val="00393D13"/>
    <w:rsid w:val="00394419"/>
    <w:rsid w:val="003946A6"/>
    <w:rsid w:val="00394701"/>
    <w:rsid w:val="00394706"/>
    <w:rsid w:val="00394A16"/>
    <w:rsid w:val="00394EA0"/>
    <w:rsid w:val="00395213"/>
    <w:rsid w:val="0039574B"/>
    <w:rsid w:val="003964E6"/>
    <w:rsid w:val="00396559"/>
    <w:rsid w:val="0039676F"/>
    <w:rsid w:val="00396EC0"/>
    <w:rsid w:val="00397923"/>
    <w:rsid w:val="003A04E5"/>
    <w:rsid w:val="003A1617"/>
    <w:rsid w:val="003A227F"/>
    <w:rsid w:val="003A23A1"/>
    <w:rsid w:val="003A2C6F"/>
    <w:rsid w:val="003A396E"/>
    <w:rsid w:val="003A3D31"/>
    <w:rsid w:val="003A5127"/>
    <w:rsid w:val="003A5512"/>
    <w:rsid w:val="003A63E1"/>
    <w:rsid w:val="003A6807"/>
    <w:rsid w:val="003A7001"/>
    <w:rsid w:val="003A7230"/>
    <w:rsid w:val="003A772B"/>
    <w:rsid w:val="003A7DD5"/>
    <w:rsid w:val="003B0204"/>
    <w:rsid w:val="003B0545"/>
    <w:rsid w:val="003B137B"/>
    <w:rsid w:val="003B1A38"/>
    <w:rsid w:val="003B1A9F"/>
    <w:rsid w:val="003B2A58"/>
    <w:rsid w:val="003B2EFA"/>
    <w:rsid w:val="003B37E2"/>
    <w:rsid w:val="003B3A71"/>
    <w:rsid w:val="003B3B55"/>
    <w:rsid w:val="003B5134"/>
    <w:rsid w:val="003B5248"/>
    <w:rsid w:val="003B53B9"/>
    <w:rsid w:val="003B55E0"/>
    <w:rsid w:val="003B572C"/>
    <w:rsid w:val="003B59F2"/>
    <w:rsid w:val="003B5C65"/>
    <w:rsid w:val="003B5E52"/>
    <w:rsid w:val="003B5EF8"/>
    <w:rsid w:val="003B5FC9"/>
    <w:rsid w:val="003B675E"/>
    <w:rsid w:val="003B6A37"/>
    <w:rsid w:val="003B6A7E"/>
    <w:rsid w:val="003B73E4"/>
    <w:rsid w:val="003B79FF"/>
    <w:rsid w:val="003B7AF2"/>
    <w:rsid w:val="003B7FBA"/>
    <w:rsid w:val="003C04F9"/>
    <w:rsid w:val="003C08FC"/>
    <w:rsid w:val="003C0979"/>
    <w:rsid w:val="003C12C7"/>
    <w:rsid w:val="003C19D2"/>
    <w:rsid w:val="003C205A"/>
    <w:rsid w:val="003C2168"/>
    <w:rsid w:val="003C2DF8"/>
    <w:rsid w:val="003C2EE2"/>
    <w:rsid w:val="003C333F"/>
    <w:rsid w:val="003C34FB"/>
    <w:rsid w:val="003C3B01"/>
    <w:rsid w:val="003C3DDB"/>
    <w:rsid w:val="003C45D2"/>
    <w:rsid w:val="003C46F8"/>
    <w:rsid w:val="003C4C62"/>
    <w:rsid w:val="003C506F"/>
    <w:rsid w:val="003C53CB"/>
    <w:rsid w:val="003C58C9"/>
    <w:rsid w:val="003C67EA"/>
    <w:rsid w:val="003C6A48"/>
    <w:rsid w:val="003C6AC1"/>
    <w:rsid w:val="003C6FF8"/>
    <w:rsid w:val="003C75C9"/>
    <w:rsid w:val="003D0298"/>
    <w:rsid w:val="003D08E5"/>
    <w:rsid w:val="003D0E8B"/>
    <w:rsid w:val="003D16DC"/>
    <w:rsid w:val="003D1BEF"/>
    <w:rsid w:val="003D21E5"/>
    <w:rsid w:val="003D22C7"/>
    <w:rsid w:val="003D279C"/>
    <w:rsid w:val="003D2F4D"/>
    <w:rsid w:val="003D3064"/>
    <w:rsid w:val="003D33EF"/>
    <w:rsid w:val="003D466F"/>
    <w:rsid w:val="003D4BAA"/>
    <w:rsid w:val="003D5041"/>
    <w:rsid w:val="003D51A1"/>
    <w:rsid w:val="003D5771"/>
    <w:rsid w:val="003D67B6"/>
    <w:rsid w:val="003D6BA6"/>
    <w:rsid w:val="003D6F77"/>
    <w:rsid w:val="003D7301"/>
    <w:rsid w:val="003D74DF"/>
    <w:rsid w:val="003E00D3"/>
    <w:rsid w:val="003E02E5"/>
    <w:rsid w:val="003E0B93"/>
    <w:rsid w:val="003E0BA7"/>
    <w:rsid w:val="003E1006"/>
    <w:rsid w:val="003E12A9"/>
    <w:rsid w:val="003E1724"/>
    <w:rsid w:val="003E2286"/>
    <w:rsid w:val="003E35CF"/>
    <w:rsid w:val="003E374D"/>
    <w:rsid w:val="003E3AB3"/>
    <w:rsid w:val="003E3CDE"/>
    <w:rsid w:val="003E3F4D"/>
    <w:rsid w:val="003E4514"/>
    <w:rsid w:val="003E482C"/>
    <w:rsid w:val="003E4D9B"/>
    <w:rsid w:val="003E4E13"/>
    <w:rsid w:val="003E55DD"/>
    <w:rsid w:val="003E59B0"/>
    <w:rsid w:val="003E6095"/>
    <w:rsid w:val="003E65F8"/>
    <w:rsid w:val="003E6D7C"/>
    <w:rsid w:val="003E6E21"/>
    <w:rsid w:val="003E6F89"/>
    <w:rsid w:val="003E71F6"/>
    <w:rsid w:val="003E7614"/>
    <w:rsid w:val="003E7799"/>
    <w:rsid w:val="003F097D"/>
    <w:rsid w:val="003F09B4"/>
    <w:rsid w:val="003F0B6D"/>
    <w:rsid w:val="003F0C2C"/>
    <w:rsid w:val="003F0CB5"/>
    <w:rsid w:val="003F10A9"/>
    <w:rsid w:val="003F1684"/>
    <w:rsid w:val="003F1880"/>
    <w:rsid w:val="003F222E"/>
    <w:rsid w:val="003F241F"/>
    <w:rsid w:val="003F2872"/>
    <w:rsid w:val="003F2BF3"/>
    <w:rsid w:val="003F338D"/>
    <w:rsid w:val="003F4478"/>
    <w:rsid w:val="003F522C"/>
    <w:rsid w:val="003F5F62"/>
    <w:rsid w:val="003F6D70"/>
    <w:rsid w:val="003F7075"/>
    <w:rsid w:val="003F71EF"/>
    <w:rsid w:val="003F794C"/>
    <w:rsid w:val="003F7A05"/>
    <w:rsid w:val="003F7B73"/>
    <w:rsid w:val="003F7E88"/>
    <w:rsid w:val="00400392"/>
    <w:rsid w:val="00400E23"/>
    <w:rsid w:val="004016A8"/>
    <w:rsid w:val="00401793"/>
    <w:rsid w:val="004022CD"/>
    <w:rsid w:val="004026B2"/>
    <w:rsid w:val="00402DE0"/>
    <w:rsid w:val="00402EF4"/>
    <w:rsid w:val="0040315F"/>
    <w:rsid w:val="00404AF7"/>
    <w:rsid w:val="00404EF5"/>
    <w:rsid w:val="0040509D"/>
    <w:rsid w:val="004050B3"/>
    <w:rsid w:val="00405828"/>
    <w:rsid w:val="00405E85"/>
    <w:rsid w:val="00406A4E"/>
    <w:rsid w:val="00406D86"/>
    <w:rsid w:val="00406EC7"/>
    <w:rsid w:val="00407504"/>
    <w:rsid w:val="00407545"/>
    <w:rsid w:val="00407CB6"/>
    <w:rsid w:val="004101FE"/>
    <w:rsid w:val="00410256"/>
    <w:rsid w:val="0041028B"/>
    <w:rsid w:val="004111D7"/>
    <w:rsid w:val="00411542"/>
    <w:rsid w:val="00411A83"/>
    <w:rsid w:val="00411BD3"/>
    <w:rsid w:val="004121B2"/>
    <w:rsid w:val="00412D64"/>
    <w:rsid w:val="00413793"/>
    <w:rsid w:val="00413843"/>
    <w:rsid w:val="00413AC4"/>
    <w:rsid w:val="00414C13"/>
    <w:rsid w:val="004152B7"/>
    <w:rsid w:val="004159F5"/>
    <w:rsid w:val="00415A82"/>
    <w:rsid w:val="00415B01"/>
    <w:rsid w:val="00416291"/>
    <w:rsid w:val="004171FE"/>
    <w:rsid w:val="00417375"/>
    <w:rsid w:val="00417A1B"/>
    <w:rsid w:val="00417CBA"/>
    <w:rsid w:val="004200AF"/>
    <w:rsid w:val="00420C18"/>
    <w:rsid w:val="004213BA"/>
    <w:rsid w:val="0042154A"/>
    <w:rsid w:val="004217A6"/>
    <w:rsid w:val="00422080"/>
    <w:rsid w:val="004223A1"/>
    <w:rsid w:val="004227CB"/>
    <w:rsid w:val="00422850"/>
    <w:rsid w:val="00422B91"/>
    <w:rsid w:val="00423BAB"/>
    <w:rsid w:val="004247DE"/>
    <w:rsid w:val="00424AAA"/>
    <w:rsid w:val="00424B8C"/>
    <w:rsid w:val="00424B90"/>
    <w:rsid w:val="004251E7"/>
    <w:rsid w:val="004254F7"/>
    <w:rsid w:val="00425585"/>
    <w:rsid w:val="00425620"/>
    <w:rsid w:val="0042654A"/>
    <w:rsid w:val="0042699E"/>
    <w:rsid w:val="00426BAA"/>
    <w:rsid w:val="00426DF8"/>
    <w:rsid w:val="004270D3"/>
    <w:rsid w:val="00427459"/>
    <w:rsid w:val="00427B59"/>
    <w:rsid w:val="004300F3"/>
    <w:rsid w:val="00430252"/>
    <w:rsid w:val="0043073F"/>
    <w:rsid w:val="00430762"/>
    <w:rsid w:val="00430DCE"/>
    <w:rsid w:val="00431174"/>
    <w:rsid w:val="00431F68"/>
    <w:rsid w:val="004320EA"/>
    <w:rsid w:val="004324F8"/>
    <w:rsid w:val="00433504"/>
    <w:rsid w:val="00433626"/>
    <w:rsid w:val="004336F9"/>
    <w:rsid w:val="0043398D"/>
    <w:rsid w:val="0043426F"/>
    <w:rsid w:val="0043478A"/>
    <w:rsid w:val="004347B4"/>
    <w:rsid w:val="0043496B"/>
    <w:rsid w:val="00434D27"/>
    <w:rsid w:val="00435638"/>
    <w:rsid w:val="00435D4D"/>
    <w:rsid w:val="004360D2"/>
    <w:rsid w:val="004361F4"/>
    <w:rsid w:val="004364FB"/>
    <w:rsid w:val="004368BA"/>
    <w:rsid w:val="00436913"/>
    <w:rsid w:val="004373BC"/>
    <w:rsid w:val="00437B96"/>
    <w:rsid w:val="00440049"/>
    <w:rsid w:val="0044071B"/>
    <w:rsid w:val="00440B18"/>
    <w:rsid w:val="00440B34"/>
    <w:rsid w:val="0044183B"/>
    <w:rsid w:val="00442B26"/>
    <w:rsid w:val="00442DE4"/>
    <w:rsid w:val="004437E0"/>
    <w:rsid w:val="00443A44"/>
    <w:rsid w:val="004442CE"/>
    <w:rsid w:val="00444421"/>
    <w:rsid w:val="00444738"/>
    <w:rsid w:val="00444967"/>
    <w:rsid w:val="00445E91"/>
    <w:rsid w:val="00445FAD"/>
    <w:rsid w:val="00446873"/>
    <w:rsid w:val="00446D7E"/>
    <w:rsid w:val="00446E13"/>
    <w:rsid w:val="004471F2"/>
    <w:rsid w:val="00447832"/>
    <w:rsid w:val="00447D64"/>
    <w:rsid w:val="00447FF4"/>
    <w:rsid w:val="0045041D"/>
    <w:rsid w:val="00450EB7"/>
    <w:rsid w:val="004512ED"/>
    <w:rsid w:val="00452C65"/>
    <w:rsid w:val="00452E3B"/>
    <w:rsid w:val="0045305B"/>
    <w:rsid w:val="00453315"/>
    <w:rsid w:val="004544E5"/>
    <w:rsid w:val="004555CB"/>
    <w:rsid w:val="00455AD0"/>
    <w:rsid w:val="00455F16"/>
    <w:rsid w:val="00456657"/>
    <w:rsid w:val="00456C4A"/>
    <w:rsid w:val="0045728F"/>
    <w:rsid w:val="00457419"/>
    <w:rsid w:val="00457741"/>
    <w:rsid w:val="004607AD"/>
    <w:rsid w:val="0046147C"/>
    <w:rsid w:val="00461527"/>
    <w:rsid w:val="00462771"/>
    <w:rsid w:val="004627A7"/>
    <w:rsid w:val="004632EA"/>
    <w:rsid w:val="004636C0"/>
    <w:rsid w:val="004636EB"/>
    <w:rsid w:val="00463C9F"/>
    <w:rsid w:val="00463D50"/>
    <w:rsid w:val="004646E6"/>
    <w:rsid w:val="00465076"/>
    <w:rsid w:val="00465665"/>
    <w:rsid w:val="00465718"/>
    <w:rsid w:val="00465784"/>
    <w:rsid w:val="004661C5"/>
    <w:rsid w:val="004668AA"/>
    <w:rsid w:val="00466A0A"/>
    <w:rsid w:val="00466B3E"/>
    <w:rsid w:val="00466DCC"/>
    <w:rsid w:val="00467EA0"/>
    <w:rsid w:val="004704E1"/>
    <w:rsid w:val="00470522"/>
    <w:rsid w:val="00470631"/>
    <w:rsid w:val="004706A7"/>
    <w:rsid w:val="00470A21"/>
    <w:rsid w:val="00470D24"/>
    <w:rsid w:val="00471135"/>
    <w:rsid w:val="00471195"/>
    <w:rsid w:val="004715C0"/>
    <w:rsid w:val="00472A94"/>
    <w:rsid w:val="00472D4C"/>
    <w:rsid w:val="00472F93"/>
    <w:rsid w:val="00473548"/>
    <w:rsid w:val="00473ACD"/>
    <w:rsid w:val="0047462B"/>
    <w:rsid w:val="00474BC6"/>
    <w:rsid w:val="00474CC9"/>
    <w:rsid w:val="00474D37"/>
    <w:rsid w:val="00475E97"/>
    <w:rsid w:val="0047732F"/>
    <w:rsid w:val="0047753A"/>
    <w:rsid w:val="00477DD7"/>
    <w:rsid w:val="00477FF3"/>
    <w:rsid w:val="00480411"/>
    <w:rsid w:val="00481368"/>
    <w:rsid w:val="00481EC0"/>
    <w:rsid w:val="004820E2"/>
    <w:rsid w:val="004821B1"/>
    <w:rsid w:val="00482225"/>
    <w:rsid w:val="00482AC1"/>
    <w:rsid w:val="00482C52"/>
    <w:rsid w:val="00482D5F"/>
    <w:rsid w:val="00483903"/>
    <w:rsid w:val="00483966"/>
    <w:rsid w:val="004846D9"/>
    <w:rsid w:val="00484B1C"/>
    <w:rsid w:val="004853C3"/>
    <w:rsid w:val="00485FBB"/>
    <w:rsid w:val="00486546"/>
    <w:rsid w:val="00490AAF"/>
    <w:rsid w:val="00490C22"/>
    <w:rsid w:val="00490D2C"/>
    <w:rsid w:val="00490F5D"/>
    <w:rsid w:val="00491B40"/>
    <w:rsid w:val="00491DA4"/>
    <w:rsid w:val="00492168"/>
    <w:rsid w:val="00492912"/>
    <w:rsid w:val="004933DE"/>
    <w:rsid w:val="0049359B"/>
    <w:rsid w:val="004936D4"/>
    <w:rsid w:val="00493C2B"/>
    <w:rsid w:val="00493D72"/>
    <w:rsid w:val="00494430"/>
    <w:rsid w:val="0049456D"/>
    <w:rsid w:val="00494614"/>
    <w:rsid w:val="00494E5F"/>
    <w:rsid w:val="004956AC"/>
    <w:rsid w:val="00495C58"/>
    <w:rsid w:val="004960F8"/>
    <w:rsid w:val="00496616"/>
    <w:rsid w:val="00496983"/>
    <w:rsid w:val="00496C06"/>
    <w:rsid w:val="004972AE"/>
    <w:rsid w:val="0049732D"/>
    <w:rsid w:val="00497846"/>
    <w:rsid w:val="004A099D"/>
    <w:rsid w:val="004A2218"/>
    <w:rsid w:val="004A2278"/>
    <w:rsid w:val="004A2380"/>
    <w:rsid w:val="004A247F"/>
    <w:rsid w:val="004A2E7E"/>
    <w:rsid w:val="004A3413"/>
    <w:rsid w:val="004A3454"/>
    <w:rsid w:val="004A3578"/>
    <w:rsid w:val="004A357A"/>
    <w:rsid w:val="004A361C"/>
    <w:rsid w:val="004A39A6"/>
    <w:rsid w:val="004A3AC2"/>
    <w:rsid w:val="004A410A"/>
    <w:rsid w:val="004A48BA"/>
    <w:rsid w:val="004A4B63"/>
    <w:rsid w:val="004A4D67"/>
    <w:rsid w:val="004A5E32"/>
    <w:rsid w:val="004A6436"/>
    <w:rsid w:val="004A6C52"/>
    <w:rsid w:val="004A7007"/>
    <w:rsid w:val="004A7C20"/>
    <w:rsid w:val="004B1068"/>
    <w:rsid w:val="004B14AB"/>
    <w:rsid w:val="004B1515"/>
    <w:rsid w:val="004B16AE"/>
    <w:rsid w:val="004B16B9"/>
    <w:rsid w:val="004B3608"/>
    <w:rsid w:val="004B3832"/>
    <w:rsid w:val="004B3AE1"/>
    <w:rsid w:val="004B48E5"/>
    <w:rsid w:val="004B4A81"/>
    <w:rsid w:val="004B4F42"/>
    <w:rsid w:val="004B4F7D"/>
    <w:rsid w:val="004B52EE"/>
    <w:rsid w:val="004B55F8"/>
    <w:rsid w:val="004B5B0A"/>
    <w:rsid w:val="004B5D8C"/>
    <w:rsid w:val="004B5EC0"/>
    <w:rsid w:val="004B6898"/>
    <w:rsid w:val="004B70A0"/>
    <w:rsid w:val="004B7889"/>
    <w:rsid w:val="004B79D9"/>
    <w:rsid w:val="004B7AD6"/>
    <w:rsid w:val="004B7DCF"/>
    <w:rsid w:val="004C087F"/>
    <w:rsid w:val="004C095A"/>
    <w:rsid w:val="004C1167"/>
    <w:rsid w:val="004C1549"/>
    <w:rsid w:val="004C19F6"/>
    <w:rsid w:val="004C2128"/>
    <w:rsid w:val="004C2722"/>
    <w:rsid w:val="004C2F25"/>
    <w:rsid w:val="004C34B2"/>
    <w:rsid w:val="004C4383"/>
    <w:rsid w:val="004C455A"/>
    <w:rsid w:val="004C45D7"/>
    <w:rsid w:val="004C4954"/>
    <w:rsid w:val="004C5DA5"/>
    <w:rsid w:val="004C70CB"/>
    <w:rsid w:val="004C7AA5"/>
    <w:rsid w:val="004D0F72"/>
    <w:rsid w:val="004D1028"/>
    <w:rsid w:val="004D1F5F"/>
    <w:rsid w:val="004D23CB"/>
    <w:rsid w:val="004D2724"/>
    <w:rsid w:val="004D39F7"/>
    <w:rsid w:val="004D3E8B"/>
    <w:rsid w:val="004D3F04"/>
    <w:rsid w:val="004D4E0A"/>
    <w:rsid w:val="004D4EED"/>
    <w:rsid w:val="004D63C4"/>
    <w:rsid w:val="004D7F62"/>
    <w:rsid w:val="004E05CF"/>
    <w:rsid w:val="004E07F6"/>
    <w:rsid w:val="004E26D3"/>
    <w:rsid w:val="004E26DF"/>
    <w:rsid w:val="004E3579"/>
    <w:rsid w:val="004E36D7"/>
    <w:rsid w:val="004E3A00"/>
    <w:rsid w:val="004E3B74"/>
    <w:rsid w:val="004E455A"/>
    <w:rsid w:val="004E4669"/>
    <w:rsid w:val="004E4B20"/>
    <w:rsid w:val="004E4FE4"/>
    <w:rsid w:val="004E55FD"/>
    <w:rsid w:val="004E5C9B"/>
    <w:rsid w:val="004E5D16"/>
    <w:rsid w:val="004E5D44"/>
    <w:rsid w:val="004E6C82"/>
    <w:rsid w:val="004E6C9F"/>
    <w:rsid w:val="004E6F61"/>
    <w:rsid w:val="004E799C"/>
    <w:rsid w:val="004E7B23"/>
    <w:rsid w:val="004E7C62"/>
    <w:rsid w:val="004F00FA"/>
    <w:rsid w:val="004F0251"/>
    <w:rsid w:val="004F08F6"/>
    <w:rsid w:val="004F0977"/>
    <w:rsid w:val="004F24EA"/>
    <w:rsid w:val="004F3247"/>
    <w:rsid w:val="004F3757"/>
    <w:rsid w:val="004F3C52"/>
    <w:rsid w:val="004F46E2"/>
    <w:rsid w:val="004F5793"/>
    <w:rsid w:val="004F6553"/>
    <w:rsid w:val="004F658F"/>
    <w:rsid w:val="004F683B"/>
    <w:rsid w:val="004F71B7"/>
    <w:rsid w:val="004F76AA"/>
    <w:rsid w:val="005003D8"/>
    <w:rsid w:val="00500705"/>
    <w:rsid w:val="00500ECB"/>
    <w:rsid w:val="00501A83"/>
    <w:rsid w:val="00501D37"/>
    <w:rsid w:val="0050203A"/>
    <w:rsid w:val="005029D6"/>
    <w:rsid w:val="00502FCD"/>
    <w:rsid w:val="005034F7"/>
    <w:rsid w:val="005035A1"/>
    <w:rsid w:val="00503796"/>
    <w:rsid w:val="005037B5"/>
    <w:rsid w:val="005038EC"/>
    <w:rsid w:val="00505072"/>
    <w:rsid w:val="0050524B"/>
    <w:rsid w:val="005054AC"/>
    <w:rsid w:val="00506460"/>
    <w:rsid w:val="005066C5"/>
    <w:rsid w:val="00506A15"/>
    <w:rsid w:val="00507449"/>
    <w:rsid w:val="00507569"/>
    <w:rsid w:val="0050769D"/>
    <w:rsid w:val="00507EF8"/>
    <w:rsid w:val="0051065B"/>
    <w:rsid w:val="005115DD"/>
    <w:rsid w:val="00511D8F"/>
    <w:rsid w:val="00513234"/>
    <w:rsid w:val="00514753"/>
    <w:rsid w:val="005148E6"/>
    <w:rsid w:val="0051518B"/>
    <w:rsid w:val="005154CB"/>
    <w:rsid w:val="0051582B"/>
    <w:rsid w:val="005159F9"/>
    <w:rsid w:val="005167EE"/>
    <w:rsid w:val="00516941"/>
    <w:rsid w:val="00516DD7"/>
    <w:rsid w:val="0051716A"/>
    <w:rsid w:val="00517210"/>
    <w:rsid w:val="0051742F"/>
    <w:rsid w:val="005176AF"/>
    <w:rsid w:val="00517CCB"/>
    <w:rsid w:val="00517F31"/>
    <w:rsid w:val="00521947"/>
    <w:rsid w:val="00521EB2"/>
    <w:rsid w:val="00522D09"/>
    <w:rsid w:val="00523212"/>
    <w:rsid w:val="005235CA"/>
    <w:rsid w:val="00523656"/>
    <w:rsid w:val="00523997"/>
    <w:rsid w:val="00523D2F"/>
    <w:rsid w:val="00523E92"/>
    <w:rsid w:val="00524077"/>
    <w:rsid w:val="0052407A"/>
    <w:rsid w:val="00524229"/>
    <w:rsid w:val="00524669"/>
    <w:rsid w:val="00524B36"/>
    <w:rsid w:val="00524E56"/>
    <w:rsid w:val="00524F36"/>
    <w:rsid w:val="00524FFC"/>
    <w:rsid w:val="00525068"/>
    <w:rsid w:val="00525251"/>
    <w:rsid w:val="0052542B"/>
    <w:rsid w:val="0052587E"/>
    <w:rsid w:val="005260E8"/>
    <w:rsid w:val="005262B8"/>
    <w:rsid w:val="005263FF"/>
    <w:rsid w:val="00526438"/>
    <w:rsid w:val="0052688F"/>
    <w:rsid w:val="00526B18"/>
    <w:rsid w:val="00526BB7"/>
    <w:rsid w:val="00526C13"/>
    <w:rsid w:val="00526E20"/>
    <w:rsid w:val="00526F12"/>
    <w:rsid w:val="0052725E"/>
    <w:rsid w:val="00530444"/>
    <w:rsid w:val="0053120D"/>
    <w:rsid w:val="00531276"/>
    <w:rsid w:val="00531572"/>
    <w:rsid w:val="00531F61"/>
    <w:rsid w:val="005327ED"/>
    <w:rsid w:val="00532B27"/>
    <w:rsid w:val="00533CF4"/>
    <w:rsid w:val="00534359"/>
    <w:rsid w:val="00534961"/>
    <w:rsid w:val="00534DF1"/>
    <w:rsid w:val="00535974"/>
    <w:rsid w:val="00535C86"/>
    <w:rsid w:val="00535E3A"/>
    <w:rsid w:val="00536075"/>
    <w:rsid w:val="00536B89"/>
    <w:rsid w:val="00536C02"/>
    <w:rsid w:val="005371B8"/>
    <w:rsid w:val="00537276"/>
    <w:rsid w:val="00537913"/>
    <w:rsid w:val="00537B5F"/>
    <w:rsid w:val="00537D75"/>
    <w:rsid w:val="005405A4"/>
    <w:rsid w:val="0054093C"/>
    <w:rsid w:val="00540B01"/>
    <w:rsid w:val="00540B6B"/>
    <w:rsid w:val="00540B8F"/>
    <w:rsid w:val="00541012"/>
    <w:rsid w:val="0054123C"/>
    <w:rsid w:val="005413D5"/>
    <w:rsid w:val="005420B7"/>
    <w:rsid w:val="005422A2"/>
    <w:rsid w:val="0054261B"/>
    <w:rsid w:val="005427FB"/>
    <w:rsid w:val="00542E46"/>
    <w:rsid w:val="00543170"/>
    <w:rsid w:val="0054371D"/>
    <w:rsid w:val="005448D2"/>
    <w:rsid w:val="00545341"/>
    <w:rsid w:val="005454EE"/>
    <w:rsid w:val="0054565B"/>
    <w:rsid w:val="00545E0E"/>
    <w:rsid w:val="0054621A"/>
    <w:rsid w:val="00546386"/>
    <w:rsid w:val="0054658A"/>
    <w:rsid w:val="005471C6"/>
    <w:rsid w:val="00547DCD"/>
    <w:rsid w:val="00550F4E"/>
    <w:rsid w:val="0055124B"/>
    <w:rsid w:val="00551335"/>
    <w:rsid w:val="005521AA"/>
    <w:rsid w:val="00552477"/>
    <w:rsid w:val="005528D8"/>
    <w:rsid w:val="00552A61"/>
    <w:rsid w:val="00552BA5"/>
    <w:rsid w:val="00552F4A"/>
    <w:rsid w:val="005535EE"/>
    <w:rsid w:val="00553AB0"/>
    <w:rsid w:val="00553D71"/>
    <w:rsid w:val="00553D76"/>
    <w:rsid w:val="00554038"/>
    <w:rsid w:val="00554A0C"/>
    <w:rsid w:val="00554B14"/>
    <w:rsid w:val="00554E05"/>
    <w:rsid w:val="00556CDF"/>
    <w:rsid w:val="00556F53"/>
    <w:rsid w:val="00557119"/>
    <w:rsid w:val="0056020F"/>
    <w:rsid w:val="005605C6"/>
    <w:rsid w:val="00560A05"/>
    <w:rsid w:val="005612FD"/>
    <w:rsid w:val="00561437"/>
    <w:rsid w:val="0056162E"/>
    <w:rsid w:val="00562140"/>
    <w:rsid w:val="005631BA"/>
    <w:rsid w:val="00563DEC"/>
    <w:rsid w:val="00564058"/>
    <w:rsid w:val="005644F3"/>
    <w:rsid w:val="00564F9F"/>
    <w:rsid w:val="005651DF"/>
    <w:rsid w:val="005651F1"/>
    <w:rsid w:val="005658EE"/>
    <w:rsid w:val="00565E1B"/>
    <w:rsid w:val="00565EFD"/>
    <w:rsid w:val="00566DB7"/>
    <w:rsid w:val="00567119"/>
    <w:rsid w:val="00567494"/>
    <w:rsid w:val="005676F2"/>
    <w:rsid w:val="00570ED2"/>
    <w:rsid w:val="00571691"/>
    <w:rsid w:val="005716D1"/>
    <w:rsid w:val="005716F5"/>
    <w:rsid w:val="00571A4C"/>
    <w:rsid w:val="005722F6"/>
    <w:rsid w:val="00572540"/>
    <w:rsid w:val="00572D0A"/>
    <w:rsid w:val="00572E42"/>
    <w:rsid w:val="005730D2"/>
    <w:rsid w:val="005738F6"/>
    <w:rsid w:val="00574262"/>
    <w:rsid w:val="005742B4"/>
    <w:rsid w:val="005744B0"/>
    <w:rsid w:val="0057454A"/>
    <w:rsid w:val="00575AD5"/>
    <w:rsid w:val="005761D3"/>
    <w:rsid w:val="00576F3E"/>
    <w:rsid w:val="005806A8"/>
    <w:rsid w:val="005807F2"/>
    <w:rsid w:val="00580B65"/>
    <w:rsid w:val="00580C6B"/>
    <w:rsid w:val="00580FF5"/>
    <w:rsid w:val="00581000"/>
    <w:rsid w:val="00581045"/>
    <w:rsid w:val="00581828"/>
    <w:rsid w:val="00581BD4"/>
    <w:rsid w:val="00581C01"/>
    <w:rsid w:val="00582BB9"/>
    <w:rsid w:val="005834B3"/>
    <w:rsid w:val="0058378D"/>
    <w:rsid w:val="00583A2A"/>
    <w:rsid w:val="0058523A"/>
    <w:rsid w:val="005855E0"/>
    <w:rsid w:val="00585827"/>
    <w:rsid w:val="00585D60"/>
    <w:rsid w:val="00586F28"/>
    <w:rsid w:val="00587889"/>
    <w:rsid w:val="00587A70"/>
    <w:rsid w:val="0059003F"/>
    <w:rsid w:val="00590660"/>
    <w:rsid w:val="00590B55"/>
    <w:rsid w:val="00590EDB"/>
    <w:rsid w:val="00591436"/>
    <w:rsid w:val="00591800"/>
    <w:rsid w:val="00591C7B"/>
    <w:rsid w:val="00592BC9"/>
    <w:rsid w:val="00592C6F"/>
    <w:rsid w:val="00592CD7"/>
    <w:rsid w:val="00592DD0"/>
    <w:rsid w:val="00592F35"/>
    <w:rsid w:val="005930E7"/>
    <w:rsid w:val="00593397"/>
    <w:rsid w:val="0059341F"/>
    <w:rsid w:val="0059403E"/>
    <w:rsid w:val="00594A71"/>
    <w:rsid w:val="00594C75"/>
    <w:rsid w:val="00595983"/>
    <w:rsid w:val="00595C15"/>
    <w:rsid w:val="00595E91"/>
    <w:rsid w:val="00596A19"/>
    <w:rsid w:val="00596F27"/>
    <w:rsid w:val="005A08AB"/>
    <w:rsid w:val="005A0A85"/>
    <w:rsid w:val="005A0BCE"/>
    <w:rsid w:val="005A0D94"/>
    <w:rsid w:val="005A10FC"/>
    <w:rsid w:val="005A1B2A"/>
    <w:rsid w:val="005A233B"/>
    <w:rsid w:val="005A2896"/>
    <w:rsid w:val="005A297C"/>
    <w:rsid w:val="005A3140"/>
    <w:rsid w:val="005A3467"/>
    <w:rsid w:val="005A3822"/>
    <w:rsid w:val="005A4383"/>
    <w:rsid w:val="005A499F"/>
    <w:rsid w:val="005A4AA5"/>
    <w:rsid w:val="005A5F47"/>
    <w:rsid w:val="005A6176"/>
    <w:rsid w:val="005A6254"/>
    <w:rsid w:val="005A6474"/>
    <w:rsid w:val="005A66FB"/>
    <w:rsid w:val="005A6C18"/>
    <w:rsid w:val="005A7788"/>
    <w:rsid w:val="005A7DBA"/>
    <w:rsid w:val="005B13A9"/>
    <w:rsid w:val="005B241C"/>
    <w:rsid w:val="005B2666"/>
    <w:rsid w:val="005B2BB6"/>
    <w:rsid w:val="005B3853"/>
    <w:rsid w:val="005B388D"/>
    <w:rsid w:val="005B3EE2"/>
    <w:rsid w:val="005B401B"/>
    <w:rsid w:val="005B4080"/>
    <w:rsid w:val="005B42AB"/>
    <w:rsid w:val="005B43A7"/>
    <w:rsid w:val="005B4BAA"/>
    <w:rsid w:val="005B4CD9"/>
    <w:rsid w:val="005B5012"/>
    <w:rsid w:val="005B503E"/>
    <w:rsid w:val="005B5045"/>
    <w:rsid w:val="005B510E"/>
    <w:rsid w:val="005B5477"/>
    <w:rsid w:val="005B5CFA"/>
    <w:rsid w:val="005B696E"/>
    <w:rsid w:val="005B6B63"/>
    <w:rsid w:val="005B7809"/>
    <w:rsid w:val="005C044A"/>
    <w:rsid w:val="005C0E79"/>
    <w:rsid w:val="005C16EF"/>
    <w:rsid w:val="005C18C9"/>
    <w:rsid w:val="005C1A20"/>
    <w:rsid w:val="005C1AB6"/>
    <w:rsid w:val="005C21E5"/>
    <w:rsid w:val="005C28CF"/>
    <w:rsid w:val="005C28F1"/>
    <w:rsid w:val="005C2BAA"/>
    <w:rsid w:val="005C3990"/>
    <w:rsid w:val="005C3B68"/>
    <w:rsid w:val="005C3E90"/>
    <w:rsid w:val="005C42C6"/>
    <w:rsid w:val="005C484B"/>
    <w:rsid w:val="005C4ACC"/>
    <w:rsid w:val="005C4D40"/>
    <w:rsid w:val="005C598C"/>
    <w:rsid w:val="005C5AA0"/>
    <w:rsid w:val="005C5CB4"/>
    <w:rsid w:val="005C6A6D"/>
    <w:rsid w:val="005C6F7D"/>
    <w:rsid w:val="005C743A"/>
    <w:rsid w:val="005C7594"/>
    <w:rsid w:val="005C781F"/>
    <w:rsid w:val="005D0229"/>
    <w:rsid w:val="005D083D"/>
    <w:rsid w:val="005D098C"/>
    <w:rsid w:val="005D09C2"/>
    <w:rsid w:val="005D0B79"/>
    <w:rsid w:val="005D16DB"/>
    <w:rsid w:val="005D25F7"/>
    <w:rsid w:val="005D26D3"/>
    <w:rsid w:val="005D296D"/>
    <w:rsid w:val="005D2BC2"/>
    <w:rsid w:val="005D2C6E"/>
    <w:rsid w:val="005D30D3"/>
    <w:rsid w:val="005D3131"/>
    <w:rsid w:val="005D3FE3"/>
    <w:rsid w:val="005D407C"/>
    <w:rsid w:val="005D566F"/>
    <w:rsid w:val="005D5F2A"/>
    <w:rsid w:val="005D664C"/>
    <w:rsid w:val="005D674D"/>
    <w:rsid w:val="005D6795"/>
    <w:rsid w:val="005D6802"/>
    <w:rsid w:val="005D6B9A"/>
    <w:rsid w:val="005D6EEA"/>
    <w:rsid w:val="005D71AF"/>
    <w:rsid w:val="005D7294"/>
    <w:rsid w:val="005D7721"/>
    <w:rsid w:val="005D7932"/>
    <w:rsid w:val="005D7FCF"/>
    <w:rsid w:val="005E048C"/>
    <w:rsid w:val="005E0651"/>
    <w:rsid w:val="005E0D77"/>
    <w:rsid w:val="005E1062"/>
    <w:rsid w:val="005E10CF"/>
    <w:rsid w:val="005E1B62"/>
    <w:rsid w:val="005E1F1F"/>
    <w:rsid w:val="005E2E5D"/>
    <w:rsid w:val="005E42E8"/>
    <w:rsid w:val="005E42FE"/>
    <w:rsid w:val="005E4C62"/>
    <w:rsid w:val="005E4DF9"/>
    <w:rsid w:val="005E55A1"/>
    <w:rsid w:val="005E55D3"/>
    <w:rsid w:val="005E5B5D"/>
    <w:rsid w:val="005E5C93"/>
    <w:rsid w:val="005E6495"/>
    <w:rsid w:val="005E6709"/>
    <w:rsid w:val="005E67DE"/>
    <w:rsid w:val="005E758A"/>
    <w:rsid w:val="005E75CC"/>
    <w:rsid w:val="005F0004"/>
    <w:rsid w:val="005F08D8"/>
    <w:rsid w:val="005F095E"/>
    <w:rsid w:val="005F0980"/>
    <w:rsid w:val="005F0CBD"/>
    <w:rsid w:val="005F0FBF"/>
    <w:rsid w:val="005F11B5"/>
    <w:rsid w:val="005F1568"/>
    <w:rsid w:val="005F1A45"/>
    <w:rsid w:val="005F1B39"/>
    <w:rsid w:val="005F2055"/>
    <w:rsid w:val="005F209B"/>
    <w:rsid w:val="005F2321"/>
    <w:rsid w:val="005F234C"/>
    <w:rsid w:val="005F27C5"/>
    <w:rsid w:val="005F280C"/>
    <w:rsid w:val="005F2A93"/>
    <w:rsid w:val="005F3164"/>
    <w:rsid w:val="005F31C7"/>
    <w:rsid w:val="005F330D"/>
    <w:rsid w:val="005F33F4"/>
    <w:rsid w:val="005F43BD"/>
    <w:rsid w:val="005F46B4"/>
    <w:rsid w:val="005F4A7E"/>
    <w:rsid w:val="005F5FD7"/>
    <w:rsid w:val="005F6235"/>
    <w:rsid w:val="005F64D3"/>
    <w:rsid w:val="005F66A8"/>
    <w:rsid w:val="005F66AE"/>
    <w:rsid w:val="005F66CE"/>
    <w:rsid w:val="005F7402"/>
    <w:rsid w:val="005F7C19"/>
    <w:rsid w:val="005F7E31"/>
    <w:rsid w:val="006005AF"/>
    <w:rsid w:val="0060147B"/>
    <w:rsid w:val="00601AA1"/>
    <w:rsid w:val="00602358"/>
    <w:rsid w:val="00602672"/>
    <w:rsid w:val="00603539"/>
    <w:rsid w:val="0060434D"/>
    <w:rsid w:val="00604520"/>
    <w:rsid w:val="00604724"/>
    <w:rsid w:val="006052E7"/>
    <w:rsid w:val="0060588C"/>
    <w:rsid w:val="00605A5D"/>
    <w:rsid w:val="00605E5A"/>
    <w:rsid w:val="00606842"/>
    <w:rsid w:val="0060684D"/>
    <w:rsid w:val="00606AAC"/>
    <w:rsid w:val="00606CA5"/>
    <w:rsid w:val="0061025E"/>
    <w:rsid w:val="0061063C"/>
    <w:rsid w:val="006106D0"/>
    <w:rsid w:val="00610787"/>
    <w:rsid w:val="00611869"/>
    <w:rsid w:val="00612148"/>
    <w:rsid w:val="00612FF1"/>
    <w:rsid w:val="00613468"/>
    <w:rsid w:val="00613AD2"/>
    <w:rsid w:val="00613C61"/>
    <w:rsid w:val="00614330"/>
    <w:rsid w:val="00614B98"/>
    <w:rsid w:val="00614CF7"/>
    <w:rsid w:val="00615650"/>
    <w:rsid w:val="00615D97"/>
    <w:rsid w:val="0061651D"/>
    <w:rsid w:val="00616959"/>
    <w:rsid w:val="00617140"/>
    <w:rsid w:val="006178D7"/>
    <w:rsid w:val="00617A3B"/>
    <w:rsid w:val="00620E1C"/>
    <w:rsid w:val="00621212"/>
    <w:rsid w:val="00621730"/>
    <w:rsid w:val="0062193E"/>
    <w:rsid w:val="00621CCF"/>
    <w:rsid w:val="006229A8"/>
    <w:rsid w:val="00623763"/>
    <w:rsid w:val="00623A7E"/>
    <w:rsid w:val="00623D99"/>
    <w:rsid w:val="00624862"/>
    <w:rsid w:val="006249F7"/>
    <w:rsid w:val="00625B0C"/>
    <w:rsid w:val="00625CF3"/>
    <w:rsid w:val="00625DAB"/>
    <w:rsid w:val="00626731"/>
    <w:rsid w:val="00626DB2"/>
    <w:rsid w:val="00630402"/>
    <w:rsid w:val="00630693"/>
    <w:rsid w:val="00630CCF"/>
    <w:rsid w:val="00630F2C"/>
    <w:rsid w:val="00632427"/>
    <w:rsid w:val="00632B34"/>
    <w:rsid w:val="00632C92"/>
    <w:rsid w:val="006330AB"/>
    <w:rsid w:val="00633435"/>
    <w:rsid w:val="00633A0F"/>
    <w:rsid w:val="006346D5"/>
    <w:rsid w:val="00635DBB"/>
    <w:rsid w:val="0063671B"/>
    <w:rsid w:val="00636DBD"/>
    <w:rsid w:val="0063751B"/>
    <w:rsid w:val="00637677"/>
    <w:rsid w:val="00637E40"/>
    <w:rsid w:val="00640A67"/>
    <w:rsid w:val="00641435"/>
    <w:rsid w:val="00641B0B"/>
    <w:rsid w:val="00641F44"/>
    <w:rsid w:val="006420C3"/>
    <w:rsid w:val="00642706"/>
    <w:rsid w:val="006432D6"/>
    <w:rsid w:val="006437C1"/>
    <w:rsid w:val="00643854"/>
    <w:rsid w:val="0064411B"/>
    <w:rsid w:val="0064470C"/>
    <w:rsid w:val="00645A36"/>
    <w:rsid w:val="006464BD"/>
    <w:rsid w:val="006464E1"/>
    <w:rsid w:val="00646676"/>
    <w:rsid w:val="00646E85"/>
    <w:rsid w:val="00646ED3"/>
    <w:rsid w:val="00646FB9"/>
    <w:rsid w:val="0064781B"/>
    <w:rsid w:val="00647BF6"/>
    <w:rsid w:val="00651072"/>
    <w:rsid w:val="006515E4"/>
    <w:rsid w:val="00652052"/>
    <w:rsid w:val="006525C8"/>
    <w:rsid w:val="00652AD2"/>
    <w:rsid w:val="00652F60"/>
    <w:rsid w:val="00653872"/>
    <w:rsid w:val="006551A4"/>
    <w:rsid w:val="0065592B"/>
    <w:rsid w:val="00655F5E"/>
    <w:rsid w:val="006567BE"/>
    <w:rsid w:val="00657779"/>
    <w:rsid w:val="006600B5"/>
    <w:rsid w:val="00660465"/>
    <w:rsid w:val="00660BF3"/>
    <w:rsid w:val="00660E74"/>
    <w:rsid w:val="00660ED4"/>
    <w:rsid w:val="00661054"/>
    <w:rsid w:val="006619F1"/>
    <w:rsid w:val="00661FF5"/>
    <w:rsid w:val="00662184"/>
    <w:rsid w:val="0066223B"/>
    <w:rsid w:val="006627DB"/>
    <w:rsid w:val="00662FA7"/>
    <w:rsid w:val="00663B7A"/>
    <w:rsid w:val="00663BBA"/>
    <w:rsid w:val="00663BFE"/>
    <w:rsid w:val="006643FC"/>
    <w:rsid w:val="00665AF3"/>
    <w:rsid w:val="00665B15"/>
    <w:rsid w:val="00665EBF"/>
    <w:rsid w:val="006662CA"/>
    <w:rsid w:val="0066669F"/>
    <w:rsid w:val="006668B5"/>
    <w:rsid w:val="00666FDD"/>
    <w:rsid w:val="006670A1"/>
    <w:rsid w:val="00667347"/>
    <w:rsid w:val="0066743C"/>
    <w:rsid w:val="0066784E"/>
    <w:rsid w:val="00667916"/>
    <w:rsid w:val="00670015"/>
    <w:rsid w:val="00670067"/>
    <w:rsid w:val="006702DA"/>
    <w:rsid w:val="0067090E"/>
    <w:rsid w:val="00671D28"/>
    <w:rsid w:val="00671FBA"/>
    <w:rsid w:val="0067257B"/>
    <w:rsid w:val="00672836"/>
    <w:rsid w:val="00672951"/>
    <w:rsid w:val="006747F9"/>
    <w:rsid w:val="00674985"/>
    <w:rsid w:val="00674B12"/>
    <w:rsid w:val="00674E3F"/>
    <w:rsid w:val="00674F98"/>
    <w:rsid w:val="00675BB9"/>
    <w:rsid w:val="00675CD7"/>
    <w:rsid w:val="0067627C"/>
    <w:rsid w:val="006763B1"/>
    <w:rsid w:val="00677779"/>
    <w:rsid w:val="00677973"/>
    <w:rsid w:val="00677FD7"/>
    <w:rsid w:val="006807F9"/>
    <w:rsid w:val="00681CDD"/>
    <w:rsid w:val="00682027"/>
    <w:rsid w:val="006826F8"/>
    <w:rsid w:val="006828BD"/>
    <w:rsid w:val="00683510"/>
    <w:rsid w:val="00684E58"/>
    <w:rsid w:val="0068529A"/>
    <w:rsid w:val="00685324"/>
    <w:rsid w:val="0068568C"/>
    <w:rsid w:val="0068584B"/>
    <w:rsid w:val="0068597F"/>
    <w:rsid w:val="00685C87"/>
    <w:rsid w:val="0068612E"/>
    <w:rsid w:val="00686C7A"/>
    <w:rsid w:val="0069134E"/>
    <w:rsid w:val="00691408"/>
    <w:rsid w:val="006914F4"/>
    <w:rsid w:val="0069208F"/>
    <w:rsid w:val="006922A6"/>
    <w:rsid w:val="006923BB"/>
    <w:rsid w:val="0069403B"/>
    <w:rsid w:val="006944C5"/>
    <w:rsid w:val="00694B9B"/>
    <w:rsid w:val="00694BEB"/>
    <w:rsid w:val="00696542"/>
    <w:rsid w:val="0069664C"/>
    <w:rsid w:val="0069681A"/>
    <w:rsid w:val="006969B8"/>
    <w:rsid w:val="00696A9A"/>
    <w:rsid w:val="00696C92"/>
    <w:rsid w:val="00696DFB"/>
    <w:rsid w:val="00696F0D"/>
    <w:rsid w:val="00697429"/>
    <w:rsid w:val="00697830"/>
    <w:rsid w:val="00697A9E"/>
    <w:rsid w:val="006A03DE"/>
    <w:rsid w:val="006A0996"/>
    <w:rsid w:val="006A09A9"/>
    <w:rsid w:val="006A0F6F"/>
    <w:rsid w:val="006A1198"/>
    <w:rsid w:val="006A195D"/>
    <w:rsid w:val="006A374E"/>
    <w:rsid w:val="006A3D9A"/>
    <w:rsid w:val="006A430F"/>
    <w:rsid w:val="006A4486"/>
    <w:rsid w:val="006A4C33"/>
    <w:rsid w:val="006A4DE7"/>
    <w:rsid w:val="006A5930"/>
    <w:rsid w:val="006A5F74"/>
    <w:rsid w:val="006A6633"/>
    <w:rsid w:val="006A6BD6"/>
    <w:rsid w:val="006A79D6"/>
    <w:rsid w:val="006A7A5F"/>
    <w:rsid w:val="006A7FB0"/>
    <w:rsid w:val="006B055D"/>
    <w:rsid w:val="006B06B9"/>
    <w:rsid w:val="006B0A8B"/>
    <w:rsid w:val="006B0C11"/>
    <w:rsid w:val="006B15B7"/>
    <w:rsid w:val="006B1941"/>
    <w:rsid w:val="006B1A17"/>
    <w:rsid w:val="006B1CAC"/>
    <w:rsid w:val="006B21F3"/>
    <w:rsid w:val="006B2C6B"/>
    <w:rsid w:val="006B35B9"/>
    <w:rsid w:val="006B3AC6"/>
    <w:rsid w:val="006B4065"/>
    <w:rsid w:val="006B4ED6"/>
    <w:rsid w:val="006B4F13"/>
    <w:rsid w:val="006B5BDF"/>
    <w:rsid w:val="006B6542"/>
    <w:rsid w:val="006B665A"/>
    <w:rsid w:val="006B6958"/>
    <w:rsid w:val="006B711D"/>
    <w:rsid w:val="006B75FE"/>
    <w:rsid w:val="006C045D"/>
    <w:rsid w:val="006C0E2B"/>
    <w:rsid w:val="006C11F1"/>
    <w:rsid w:val="006C1499"/>
    <w:rsid w:val="006C17F0"/>
    <w:rsid w:val="006C1D3D"/>
    <w:rsid w:val="006C20A3"/>
    <w:rsid w:val="006C267A"/>
    <w:rsid w:val="006C2AF6"/>
    <w:rsid w:val="006C2E62"/>
    <w:rsid w:val="006C3EC6"/>
    <w:rsid w:val="006C43D9"/>
    <w:rsid w:val="006C443F"/>
    <w:rsid w:val="006C50CD"/>
    <w:rsid w:val="006C5C39"/>
    <w:rsid w:val="006C5DDA"/>
    <w:rsid w:val="006C5DEF"/>
    <w:rsid w:val="006C6A3A"/>
    <w:rsid w:val="006C6A52"/>
    <w:rsid w:val="006C6ACD"/>
    <w:rsid w:val="006C6BA8"/>
    <w:rsid w:val="006C75AA"/>
    <w:rsid w:val="006C782A"/>
    <w:rsid w:val="006C7F5F"/>
    <w:rsid w:val="006D069F"/>
    <w:rsid w:val="006D0B8E"/>
    <w:rsid w:val="006D1060"/>
    <w:rsid w:val="006D1764"/>
    <w:rsid w:val="006D1767"/>
    <w:rsid w:val="006D199D"/>
    <w:rsid w:val="006D2512"/>
    <w:rsid w:val="006D25AF"/>
    <w:rsid w:val="006D27C0"/>
    <w:rsid w:val="006D2922"/>
    <w:rsid w:val="006D2D6E"/>
    <w:rsid w:val="006D2EBF"/>
    <w:rsid w:val="006D308C"/>
    <w:rsid w:val="006D44DA"/>
    <w:rsid w:val="006D46FB"/>
    <w:rsid w:val="006D570C"/>
    <w:rsid w:val="006D67BF"/>
    <w:rsid w:val="006D6B57"/>
    <w:rsid w:val="006D74CF"/>
    <w:rsid w:val="006E090D"/>
    <w:rsid w:val="006E0B67"/>
    <w:rsid w:val="006E12AF"/>
    <w:rsid w:val="006E2247"/>
    <w:rsid w:val="006E2E31"/>
    <w:rsid w:val="006E3088"/>
    <w:rsid w:val="006E317F"/>
    <w:rsid w:val="006E329A"/>
    <w:rsid w:val="006E382C"/>
    <w:rsid w:val="006E3CF4"/>
    <w:rsid w:val="006E3EFE"/>
    <w:rsid w:val="006E3F98"/>
    <w:rsid w:val="006E4056"/>
    <w:rsid w:val="006E4069"/>
    <w:rsid w:val="006E43D3"/>
    <w:rsid w:val="006E4482"/>
    <w:rsid w:val="006E4607"/>
    <w:rsid w:val="006E4887"/>
    <w:rsid w:val="006E4C8E"/>
    <w:rsid w:val="006E4F20"/>
    <w:rsid w:val="006E50D0"/>
    <w:rsid w:val="006E5AA6"/>
    <w:rsid w:val="006E6393"/>
    <w:rsid w:val="006E67EC"/>
    <w:rsid w:val="006E6811"/>
    <w:rsid w:val="006E6A2C"/>
    <w:rsid w:val="006E705F"/>
    <w:rsid w:val="006F04D2"/>
    <w:rsid w:val="006F0BD5"/>
    <w:rsid w:val="006F0D2E"/>
    <w:rsid w:val="006F1FEA"/>
    <w:rsid w:val="006F24C4"/>
    <w:rsid w:val="006F2DDF"/>
    <w:rsid w:val="006F3067"/>
    <w:rsid w:val="006F3546"/>
    <w:rsid w:val="006F3DBB"/>
    <w:rsid w:val="006F3F27"/>
    <w:rsid w:val="006F47B4"/>
    <w:rsid w:val="006F489D"/>
    <w:rsid w:val="006F4FEF"/>
    <w:rsid w:val="006F6A52"/>
    <w:rsid w:val="006F75A9"/>
    <w:rsid w:val="006F7DA8"/>
    <w:rsid w:val="007006F8"/>
    <w:rsid w:val="00701517"/>
    <w:rsid w:val="007018C8"/>
    <w:rsid w:val="00701A01"/>
    <w:rsid w:val="00701B3B"/>
    <w:rsid w:val="00702B58"/>
    <w:rsid w:val="00702D3E"/>
    <w:rsid w:val="00702F45"/>
    <w:rsid w:val="0070310C"/>
    <w:rsid w:val="0070335A"/>
    <w:rsid w:val="00703C19"/>
    <w:rsid w:val="00703CBB"/>
    <w:rsid w:val="007042F3"/>
    <w:rsid w:val="00704311"/>
    <w:rsid w:val="007043B7"/>
    <w:rsid w:val="00704A2B"/>
    <w:rsid w:val="007051C3"/>
    <w:rsid w:val="0070593A"/>
    <w:rsid w:val="00705D76"/>
    <w:rsid w:val="00706264"/>
    <w:rsid w:val="00706269"/>
    <w:rsid w:val="0070649E"/>
    <w:rsid w:val="007076CF"/>
    <w:rsid w:val="007078B4"/>
    <w:rsid w:val="007078E7"/>
    <w:rsid w:val="007108D0"/>
    <w:rsid w:val="00710FE2"/>
    <w:rsid w:val="007118D8"/>
    <w:rsid w:val="00711BAF"/>
    <w:rsid w:val="00712F46"/>
    <w:rsid w:val="0071322F"/>
    <w:rsid w:val="007143C5"/>
    <w:rsid w:val="007145D0"/>
    <w:rsid w:val="00714AE5"/>
    <w:rsid w:val="00714FC0"/>
    <w:rsid w:val="00715468"/>
    <w:rsid w:val="00715D9C"/>
    <w:rsid w:val="00716188"/>
    <w:rsid w:val="00716A86"/>
    <w:rsid w:val="0072004B"/>
    <w:rsid w:val="00720064"/>
    <w:rsid w:val="00720538"/>
    <w:rsid w:val="00720FE1"/>
    <w:rsid w:val="00721663"/>
    <w:rsid w:val="007220C5"/>
    <w:rsid w:val="0072255E"/>
    <w:rsid w:val="00722E15"/>
    <w:rsid w:val="00723ACD"/>
    <w:rsid w:val="00724377"/>
    <w:rsid w:val="00724524"/>
    <w:rsid w:val="00724B3D"/>
    <w:rsid w:val="00725AE1"/>
    <w:rsid w:val="00725BFA"/>
    <w:rsid w:val="007262D2"/>
    <w:rsid w:val="00726349"/>
    <w:rsid w:val="00727844"/>
    <w:rsid w:val="00727948"/>
    <w:rsid w:val="007279BD"/>
    <w:rsid w:val="00727D6E"/>
    <w:rsid w:val="00727EAC"/>
    <w:rsid w:val="00730315"/>
    <w:rsid w:val="007311E1"/>
    <w:rsid w:val="00731364"/>
    <w:rsid w:val="0073157C"/>
    <w:rsid w:val="007317B9"/>
    <w:rsid w:val="007318DD"/>
    <w:rsid w:val="00731ACA"/>
    <w:rsid w:val="00731BD5"/>
    <w:rsid w:val="00732DA2"/>
    <w:rsid w:val="0073382A"/>
    <w:rsid w:val="00733FFD"/>
    <w:rsid w:val="007347AD"/>
    <w:rsid w:val="0073502D"/>
    <w:rsid w:val="00735D52"/>
    <w:rsid w:val="0073646D"/>
    <w:rsid w:val="00736945"/>
    <w:rsid w:val="007369FC"/>
    <w:rsid w:val="00736CF7"/>
    <w:rsid w:val="00736D8C"/>
    <w:rsid w:val="00737577"/>
    <w:rsid w:val="00740C80"/>
    <w:rsid w:val="00741E34"/>
    <w:rsid w:val="00742756"/>
    <w:rsid w:val="00742AE2"/>
    <w:rsid w:val="00742BFA"/>
    <w:rsid w:val="00742C57"/>
    <w:rsid w:val="00742D05"/>
    <w:rsid w:val="00742E2D"/>
    <w:rsid w:val="00743045"/>
    <w:rsid w:val="00743BF9"/>
    <w:rsid w:val="00743CAA"/>
    <w:rsid w:val="00744ED4"/>
    <w:rsid w:val="00744FA4"/>
    <w:rsid w:val="00746372"/>
    <w:rsid w:val="00746492"/>
    <w:rsid w:val="00746887"/>
    <w:rsid w:val="00746C95"/>
    <w:rsid w:val="007476C8"/>
    <w:rsid w:val="007477AD"/>
    <w:rsid w:val="00747B6E"/>
    <w:rsid w:val="0075202F"/>
    <w:rsid w:val="00753743"/>
    <w:rsid w:val="00753A80"/>
    <w:rsid w:val="00754018"/>
    <w:rsid w:val="007540EE"/>
    <w:rsid w:val="007541DB"/>
    <w:rsid w:val="00754314"/>
    <w:rsid w:val="00755010"/>
    <w:rsid w:val="00755C3E"/>
    <w:rsid w:val="007560AB"/>
    <w:rsid w:val="00756BB6"/>
    <w:rsid w:val="007570E4"/>
    <w:rsid w:val="0075734E"/>
    <w:rsid w:val="007600D7"/>
    <w:rsid w:val="00761450"/>
    <w:rsid w:val="00762103"/>
    <w:rsid w:val="007626CF"/>
    <w:rsid w:val="00762BEF"/>
    <w:rsid w:val="00762EFB"/>
    <w:rsid w:val="00763FEF"/>
    <w:rsid w:val="007646A7"/>
    <w:rsid w:val="00764A8E"/>
    <w:rsid w:val="00764B78"/>
    <w:rsid w:val="007652FF"/>
    <w:rsid w:val="007656A6"/>
    <w:rsid w:val="0076576A"/>
    <w:rsid w:val="007657E6"/>
    <w:rsid w:val="00766393"/>
    <w:rsid w:val="007666C4"/>
    <w:rsid w:val="00766A42"/>
    <w:rsid w:val="00767154"/>
    <w:rsid w:val="007675BD"/>
    <w:rsid w:val="00767777"/>
    <w:rsid w:val="007706D3"/>
    <w:rsid w:val="00771AF9"/>
    <w:rsid w:val="00772691"/>
    <w:rsid w:val="0077272E"/>
    <w:rsid w:val="0077334E"/>
    <w:rsid w:val="00773681"/>
    <w:rsid w:val="00774341"/>
    <w:rsid w:val="00774678"/>
    <w:rsid w:val="00774ACE"/>
    <w:rsid w:val="00774B58"/>
    <w:rsid w:val="00775054"/>
    <w:rsid w:val="00775092"/>
    <w:rsid w:val="0077572F"/>
    <w:rsid w:val="00775C17"/>
    <w:rsid w:val="00776285"/>
    <w:rsid w:val="00776D32"/>
    <w:rsid w:val="007772B2"/>
    <w:rsid w:val="00777ECD"/>
    <w:rsid w:val="007807A2"/>
    <w:rsid w:val="00780C6B"/>
    <w:rsid w:val="00781983"/>
    <w:rsid w:val="007819A0"/>
    <w:rsid w:val="0078207E"/>
    <w:rsid w:val="007821B0"/>
    <w:rsid w:val="007829E9"/>
    <w:rsid w:val="00782CBD"/>
    <w:rsid w:val="00782FF6"/>
    <w:rsid w:val="00783013"/>
    <w:rsid w:val="0078356D"/>
    <w:rsid w:val="00783D6C"/>
    <w:rsid w:val="007848FD"/>
    <w:rsid w:val="007849F0"/>
    <w:rsid w:val="00784D41"/>
    <w:rsid w:val="007851CC"/>
    <w:rsid w:val="007856E0"/>
    <w:rsid w:val="00786A15"/>
    <w:rsid w:val="00786B92"/>
    <w:rsid w:val="00786F9E"/>
    <w:rsid w:val="007872A1"/>
    <w:rsid w:val="00787414"/>
    <w:rsid w:val="00787435"/>
    <w:rsid w:val="007877D2"/>
    <w:rsid w:val="00790611"/>
    <w:rsid w:val="0079073F"/>
    <w:rsid w:val="00790A98"/>
    <w:rsid w:val="007917C7"/>
    <w:rsid w:val="0079185D"/>
    <w:rsid w:val="00792726"/>
    <w:rsid w:val="00792F41"/>
    <w:rsid w:val="00794591"/>
    <w:rsid w:val="0079463C"/>
    <w:rsid w:val="007951A5"/>
    <w:rsid w:val="00796460"/>
    <w:rsid w:val="00796653"/>
    <w:rsid w:val="00796B5E"/>
    <w:rsid w:val="00796BAC"/>
    <w:rsid w:val="00796EC1"/>
    <w:rsid w:val="0079762A"/>
    <w:rsid w:val="00797669"/>
    <w:rsid w:val="007A00CF"/>
    <w:rsid w:val="007A0B6F"/>
    <w:rsid w:val="007A0D29"/>
    <w:rsid w:val="007A0DD4"/>
    <w:rsid w:val="007A0E8B"/>
    <w:rsid w:val="007A1290"/>
    <w:rsid w:val="007A20AB"/>
    <w:rsid w:val="007A2248"/>
    <w:rsid w:val="007A28EB"/>
    <w:rsid w:val="007A2BB5"/>
    <w:rsid w:val="007A2BF4"/>
    <w:rsid w:val="007A379E"/>
    <w:rsid w:val="007A3FB7"/>
    <w:rsid w:val="007A509D"/>
    <w:rsid w:val="007A522C"/>
    <w:rsid w:val="007A593A"/>
    <w:rsid w:val="007A5EA7"/>
    <w:rsid w:val="007A61E9"/>
    <w:rsid w:val="007A6561"/>
    <w:rsid w:val="007A7135"/>
    <w:rsid w:val="007A7162"/>
    <w:rsid w:val="007A75FB"/>
    <w:rsid w:val="007A7BE7"/>
    <w:rsid w:val="007A7FFA"/>
    <w:rsid w:val="007B0264"/>
    <w:rsid w:val="007B0A77"/>
    <w:rsid w:val="007B0BAF"/>
    <w:rsid w:val="007B13F1"/>
    <w:rsid w:val="007B15A6"/>
    <w:rsid w:val="007B181A"/>
    <w:rsid w:val="007B4043"/>
    <w:rsid w:val="007B405F"/>
    <w:rsid w:val="007B47EC"/>
    <w:rsid w:val="007B4CDD"/>
    <w:rsid w:val="007B5AA2"/>
    <w:rsid w:val="007B5BDC"/>
    <w:rsid w:val="007B610E"/>
    <w:rsid w:val="007B6811"/>
    <w:rsid w:val="007B6CC8"/>
    <w:rsid w:val="007B78C9"/>
    <w:rsid w:val="007C03A9"/>
    <w:rsid w:val="007C043B"/>
    <w:rsid w:val="007C08DF"/>
    <w:rsid w:val="007C0A38"/>
    <w:rsid w:val="007C15B8"/>
    <w:rsid w:val="007C15E6"/>
    <w:rsid w:val="007C1B8D"/>
    <w:rsid w:val="007C1E8E"/>
    <w:rsid w:val="007C376E"/>
    <w:rsid w:val="007C3C7E"/>
    <w:rsid w:val="007C3E90"/>
    <w:rsid w:val="007C5A87"/>
    <w:rsid w:val="007C604A"/>
    <w:rsid w:val="007C60EC"/>
    <w:rsid w:val="007C6307"/>
    <w:rsid w:val="007C6C71"/>
    <w:rsid w:val="007C6C76"/>
    <w:rsid w:val="007C6C9F"/>
    <w:rsid w:val="007C6D4C"/>
    <w:rsid w:val="007C72A7"/>
    <w:rsid w:val="007C72CB"/>
    <w:rsid w:val="007C7776"/>
    <w:rsid w:val="007C7B7B"/>
    <w:rsid w:val="007C7BE0"/>
    <w:rsid w:val="007C7E22"/>
    <w:rsid w:val="007D0358"/>
    <w:rsid w:val="007D0B77"/>
    <w:rsid w:val="007D0C9E"/>
    <w:rsid w:val="007D1902"/>
    <w:rsid w:val="007D1ED1"/>
    <w:rsid w:val="007D2501"/>
    <w:rsid w:val="007D2591"/>
    <w:rsid w:val="007D2852"/>
    <w:rsid w:val="007D41F3"/>
    <w:rsid w:val="007D478A"/>
    <w:rsid w:val="007D4B22"/>
    <w:rsid w:val="007D4B73"/>
    <w:rsid w:val="007D5439"/>
    <w:rsid w:val="007D573C"/>
    <w:rsid w:val="007D5850"/>
    <w:rsid w:val="007D5DFA"/>
    <w:rsid w:val="007D7262"/>
    <w:rsid w:val="007E065B"/>
    <w:rsid w:val="007E10A2"/>
    <w:rsid w:val="007E1482"/>
    <w:rsid w:val="007E1635"/>
    <w:rsid w:val="007E1C83"/>
    <w:rsid w:val="007E229B"/>
    <w:rsid w:val="007E2B72"/>
    <w:rsid w:val="007E34E8"/>
    <w:rsid w:val="007E3AB5"/>
    <w:rsid w:val="007E4818"/>
    <w:rsid w:val="007E5459"/>
    <w:rsid w:val="007E568A"/>
    <w:rsid w:val="007E5DF3"/>
    <w:rsid w:val="007E6021"/>
    <w:rsid w:val="007E643F"/>
    <w:rsid w:val="007E722B"/>
    <w:rsid w:val="007F000E"/>
    <w:rsid w:val="007F03CB"/>
    <w:rsid w:val="007F0474"/>
    <w:rsid w:val="007F047F"/>
    <w:rsid w:val="007F0903"/>
    <w:rsid w:val="007F0E29"/>
    <w:rsid w:val="007F0FBE"/>
    <w:rsid w:val="007F12DD"/>
    <w:rsid w:val="007F1C0D"/>
    <w:rsid w:val="007F1E24"/>
    <w:rsid w:val="007F20FB"/>
    <w:rsid w:val="007F2167"/>
    <w:rsid w:val="007F2909"/>
    <w:rsid w:val="007F2EE1"/>
    <w:rsid w:val="007F2FED"/>
    <w:rsid w:val="007F388A"/>
    <w:rsid w:val="007F3A1D"/>
    <w:rsid w:val="007F43ED"/>
    <w:rsid w:val="007F4661"/>
    <w:rsid w:val="007F483C"/>
    <w:rsid w:val="007F4DDA"/>
    <w:rsid w:val="007F5691"/>
    <w:rsid w:val="007F5A55"/>
    <w:rsid w:val="007F5E2D"/>
    <w:rsid w:val="007F6C3F"/>
    <w:rsid w:val="007F6CB6"/>
    <w:rsid w:val="007F6E7F"/>
    <w:rsid w:val="007F79BF"/>
    <w:rsid w:val="00800537"/>
    <w:rsid w:val="0080054E"/>
    <w:rsid w:val="0080086C"/>
    <w:rsid w:val="00800902"/>
    <w:rsid w:val="00800E90"/>
    <w:rsid w:val="008013C9"/>
    <w:rsid w:val="00802116"/>
    <w:rsid w:val="0080226A"/>
    <w:rsid w:val="00802BEF"/>
    <w:rsid w:val="00802EAD"/>
    <w:rsid w:val="00803425"/>
    <w:rsid w:val="0080389F"/>
    <w:rsid w:val="00804B35"/>
    <w:rsid w:val="00804B4A"/>
    <w:rsid w:val="0080502C"/>
    <w:rsid w:val="008064A2"/>
    <w:rsid w:val="00806FAC"/>
    <w:rsid w:val="00807387"/>
    <w:rsid w:val="00807CB5"/>
    <w:rsid w:val="0081001C"/>
    <w:rsid w:val="00810386"/>
    <w:rsid w:val="00811173"/>
    <w:rsid w:val="008111FB"/>
    <w:rsid w:val="008118D5"/>
    <w:rsid w:val="00811D12"/>
    <w:rsid w:val="00811DFF"/>
    <w:rsid w:val="00813670"/>
    <w:rsid w:val="00813790"/>
    <w:rsid w:val="00813A9B"/>
    <w:rsid w:val="00813D1E"/>
    <w:rsid w:val="00813E2E"/>
    <w:rsid w:val="00814273"/>
    <w:rsid w:val="00815153"/>
    <w:rsid w:val="00815D12"/>
    <w:rsid w:val="00816760"/>
    <w:rsid w:val="0081761E"/>
    <w:rsid w:val="00817719"/>
    <w:rsid w:val="00820194"/>
    <w:rsid w:val="00820467"/>
    <w:rsid w:val="00820659"/>
    <w:rsid w:val="00820EAA"/>
    <w:rsid w:val="008211C6"/>
    <w:rsid w:val="00821278"/>
    <w:rsid w:val="008224F6"/>
    <w:rsid w:val="00822B6F"/>
    <w:rsid w:val="00823454"/>
    <w:rsid w:val="0082371B"/>
    <w:rsid w:val="0082392C"/>
    <w:rsid w:val="008239CE"/>
    <w:rsid w:val="00823AF7"/>
    <w:rsid w:val="008246D0"/>
    <w:rsid w:val="00824C44"/>
    <w:rsid w:val="00825B66"/>
    <w:rsid w:val="00826062"/>
    <w:rsid w:val="008263C7"/>
    <w:rsid w:val="0082666B"/>
    <w:rsid w:val="00827A2C"/>
    <w:rsid w:val="00830522"/>
    <w:rsid w:val="00830D1A"/>
    <w:rsid w:val="008310A0"/>
    <w:rsid w:val="008322F2"/>
    <w:rsid w:val="00832604"/>
    <w:rsid w:val="00832779"/>
    <w:rsid w:val="00832B68"/>
    <w:rsid w:val="008334B0"/>
    <w:rsid w:val="00833F83"/>
    <w:rsid w:val="008341D1"/>
    <w:rsid w:val="00834208"/>
    <w:rsid w:val="00834578"/>
    <w:rsid w:val="008352A0"/>
    <w:rsid w:val="00835A41"/>
    <w:rsid w:val="0083677E"/>
    <w:rsid w:val="0083681B"/>
    <w:rsid w:val="00836867"/>
    <w:rsid w:val="008369DA"/>
    <w:rsid w:val="008371F3"/>
    <w:rsid w:val="00837482"/>
    <w:rsid w:val="00837775"/>
    <w:rsid w:val="00837E17"/>
    <w:rsid w:val="00840288"/>
    <w:rsid w:val="008402F5"/>
    <w:rsid w:val="008406BA"/>
    <w:rsid w:val="00840A2C"/>
    <w:rsid w:val="00840CFC"/>
    <w:rsid w:val="0084100D"/>
    <w:rsid w:val="008413D9"/>
    <w:rsid w:val="00841D62"/>
    <w:rsid w:val="00841E42"/>
    <w:rsid w:val="00841EEE"/>
    <w:rsid w:val="00841EF5"/>
    <w:rsid w:val="0084234D"/>
    <w:rsid w:val="008424FB"/>
    <w:rsid w:val="008434C3"/>
    <w:rsid w:val="00844058"/>
    <w:rsid w:val="008446FB"/>
    <w:rsid w:val="00844A9D"/>
    <w:rsid w:val="00844B01"/>
    <w:rsid w:val="00845201"/>
    <w:rsid w:val="00845467"/>
    <w:rsid w:val="0084553B"/>
    <w:rsid w:val="00845643"/>
    <w:rsid w:val="0084565F"/>
    <w:rsid w:val="0084593F"/>
    <w:rsid w:val="00845D70"/>
    <w:rsid w:val="00845E68"/>
    <w:rsid w:val="0084615B"/>
    <w:rsid w:val="00846572"/>
    <w:rsid w:val="00847733"/>
    <w:rsid w:val="00847D16"/>
    <w:rsid w:val="00847D1B"/>
    <w:rsid w:val="00850617"/>
    <w:rsid w:val="00850790"/>
    <w:rsid w:val="008509BD"/>
    <w:rsid w:val="00850C99"/>
    <w:rsid w:val="008513A3"/>
    <w:rsid w:val="008517A8"/>
    <w:rsid w:val="0085247E"/>
    <w:rsid w:val="0085258F"/>
    <w:rsid w:val="008535C1"/>
    <w:rsid w:val="00853883"/>
    <w:rsid w:val="00853C21"/>
    <w:rsid w:val="00853DB3"/>
    <w:rsid w:val="008540DA"/>
    <w:rsid w:val="008541DE"/>
    <w:rsid w:val="00854927"/>
    <w:rsid w:val="00854B71"/>
    <w:rsid w:val="00854BAD"/>
    <w:rsid w:val="00854D44"/>
    <w:rsid w:val="008552B7"/>
    <w:rsid w:val="008559F3"/>
    <w:rsid w:val="0085600F"/>
    <w:rsid w:val="00856A88"/>
    <w:rsid w:val="00857393"/>
    <w:rsid w:val="008576CC"/>
    <w:rsid w:val="008602AF"/>
    <w:rsid w:val="00860BAE"/>
    <w:rsid w:val="00862A4F"/>
    <w:rsid w:val="008636D2"/>
    <w:rsid w:val="00864239"/>
    <w:rsid w:val="008643EC"/>
    <w:rsid w:val="008644AF"/>
    <w:rsid w:val="00864880"/>
    <w:rsid w:val="008649BB"/>
    <w:rsid w:val="008649E8"/>
    <w:rsid w:val="00865E0A"/>
    <w:rsid w:val="00865F39"/>
    <w:rsid w:val="00865FF5"/>
    <w:rsid w:val="0086675B"/>
    <w:rsid w:val="008669A9"/>
    <w:rsid w:val="00866B47"/>
    <w:rsid w:val="00866F67"/>
    <w:rsid w:val="008700E0"/>
    <w:rsid w:val="008702BB"/>
    <w:rsid w:val="0087072E"/>
    <w:rsid w:val="0087122D"/>
    <w:rsid w:val="00871487"/>
    <w:rsid w:val="00871C02"/>
    <w:rsid w:val="008724CE"/>
    <w:rsid w:val="00872513"/>
    <w:rsid w:val="0087256D"/>
    <w:rsid w:val="0087262D"/>
    <w:rsid w:val="008735C8"/>
    <w:rsid w:val="00873D60"/>
    <w:rsid w:val="00873FB4"/>
    <w:rsid w:val="00874667"/>
    <w:rsid w:val="00874E40"/>
    <w:rsid w:val="00875970"/>
    <w:rsid w:val="008763DE"/>
    <w:rsid w:val="00876739"/>
    <w:rsid w:val="008773C5"/>
    <w:rsid w:val="008778B6"/>
    <w:rsid w:val="0088050E"/>
    <w:rsid w:val="00880F72"/>
    <w:rsid w:val="008814AE"/>
    <w:rsid w:val="0088169A"/>
    <w:rsid w:val="008817DA"/>
    <w:rsid w:val="00881905"/>
    <w:rsid w:val="0088192C"/>
    <w:rsid w:val="00882246"/>
    <w:rsid w:val="00882D56"/>
    <w:rsid w:val="00882FDF"/>
    <w:rsid w:val="00883C2C"/>
    <w:rsid w:val="00883D11"/>
    <w:rsid w:val="0088449C"/>
    <w:rsid w:val="008845E3"/>
    <w:rsid w:val="00884ADC"/>
    <w:rsid w:val="00884B1B"/>
    <w:rsid w:val="00884BB6"/>
    <w:rsid w:val="00884DF9"/>
    <w:rsid w:val="00885235"/>
    <w:rsid w:val="00885580"/>
    <w:rsid w:val="008856CD"/>
    <w:rsid w:val="00885B4F"/>
    <w:rsid w:val="00885CB2"/>
    <w:rsid w:val="00885FE5"/>
    <w:rsid w:val="00886043"/>
    <w:rsid w:val="00886287"/>
    <w:rsid w:val="00886971"/>
    <w:rsid w:val="00886B50"/>
    <w:rsid w:val="00886D19"/>
    <w:rsid w:val="00887072"/>
    <w:rsid w:val="0088742F"/>
    <w:rsid w:val="00887697"/>
    <w:rsid w:val="0088784D"/>
    <w:rsid w:val="0088788F"/>
    <w:rsid w:val="008879FF"/>
    <w:rsid w:val="00887B8A"/>
    <w:rsid w:val="00887DAB"/>
    <w:rsid w:val="00887FA8"/>
    <w:rsid w:val="0089019A"/>
    <w:rsid w:val="00890B58"/>
    <w:rsid w:val="00890D0E"/>
    <w:rsid w:val="00891E10"/>
    <w:rsid w:val="008926B8"/>
    <w:rsid w:val="00892A1E"/>
    <w:rsid w:val="00893B1D"/>
    <w:rsid w:val="00893F1E"/>
    <w:rsid w:val="008943B2"/>
    <w:rsid w:val="00894821"/>
    <w:rsid w:val="00894831"/>
    <w:rsid w:val="00894CA3"/>
    <w:rsid w:val="00894EB4"/>
    <w:rsid w:val="00894F96"/>
    <w:rsid w:val="008954A0"/>
    <w:rsid w:val="00897DB4"/>
    <w:rsid w:val="008A0E37"/>
    <w:rsid w:val="008A1DA3"/>
    <w:rsid w:val="008A21EC"/>
    <w:rsid w:val="008A243F"/>
    <w:rsid w:val="008A2F54"/>
    <w:rsid w:val="008A2F72"/>
    <w:rsid w:val="008A33D5"/>
    <w:rsid w:val="008A342C"/>
    <w:rsid w:val="008A3969"/>
    <w:rsid w:val="008A3AED"/>
    <w:rsid w:val="008A4F29"/>
    <w:rsid w:val="008A5958"/>
    <w:rsid w:val="008A5C17"/>
    <w:rsid w:val="008A6850"/>
    <w:rsid w:val="008A6A21"/>
    <w:rsid w:val="008A6E02"/>
    <w:rsid w:val="008A6F61"/>
    <w:rsid w:val="008A7290"/>
    <w:rsid w:val="008A74D9"/>
    <w:rsid w:val="008A7A3F"/>
    <w:rsid w:val="008B005C"/>
    <w:rsid w:val="008B0194"/>
    <w:rsid w:val="008B082E"/>
    <w:rsid w:val="008B09FF"/>
    <w:rsid w:val="008B168C"/>
    <w:rsid w:val="008B1B0E"/>
    <w:rsid w:val="008B2D4D"/>
    <w:rsid w:val="008B3406"/>
    <w:rsid w:val="008B3790"/>
    <w:rsid w:val="008B3B94"/>
    <w:rsid w:val="008B3BF5"/>
    <w:rsid w:val="008B453A"/>
    <w:rsid w:val="008B4A8A"/>
    <w:rsid w:val="008B4F03"/>
    <w:rsid w:val="008B53CF"/>
    <w:rsid w:val="008B5C91"/>
    <w:rsid w:val="008B6572"/>
    <w:rsid w:val="008B699C"/>
    <w:rsid w:val="008B6CEA"/>
    <w:rsid w:val="008B7EE8"/>
    <w:rsid w:val="008B7FEB"/>
    <w:rsid w:val="008C0178"/>
    <w:rsid w:val="008C0230"/>
    <w:rsid w:val="008C0513"/>
    <w:rsid w:val="008C0BCA"/>
    <w:rsid w:val="008C0CEA"/>
    <w:rsid w:val="008C0E6F"/>
    <w:rsid w:val="008C11D4"/>
    <w:rsid w:val="008C15E7"/>
    <w:rsid w:val="008C172D"/>
    <w:rsid w:val="008C29A5"/>
    <w:rsid w:val="008C2B6F"/>
    <w:rsid w:val="008C30C2"/>
    <w:rsid w:val="008C34EB"/>
    <w:rsid w:val="008C3639"/>
    <w:rsid w:val="008C3E94"/>
    <w:rsid w:val="008C4232"/>
    <w:rsid w:val="008C46DD"/>
    <w:rsid w:val="008C4A1D"/>
    <w:rsid w:val="008C4BA3"/>
    <w:rsid w:val="008C4E4E"/>
    <w:rsid w:val="008C559E"/>
    <w:rsid w:val="008C61C4"/>
    <w:rsid w:val="008C65F8"/>
    <w:rsid w:val="008C6AB1"/>
    <w:rsid w:val="008C75C7"/>
    <w:rsid w:val="008D0358"/>
    <w:rsid w:val="008D128D"/>
    <w:rsid w:val="008D2902"/>
    <w:rsid w:val="008D3173"/>
    <w:rsid w:val="008D3D0C"/>
    <w:rsid w:val="008D5D3C"/>
    <w:rsid w:val="008D5FF1"/>
    <w:rsid w:val="008D63CC"/>
    <w:rsid w:val="008D664E"/>
    <w:rsid w:val="008D676D"/>
    <w:rsid w:val="008D6837"/>
    <w:rsid w:val="008D68B4"/>
    <w:rsid w:val="008D6965"/>
    <w:rsid w:val="008D788C"/>
    <w:rsid w:val="008D7F10"/>
    <w:rsid w:val="008E0412"/>
    <w:rsid w:val="008E0721"/>
    <w:rsid w:val="008E072A"/>
    <w:rsid w:val="008E08D4"/>
    <w:rsid w:val="008E0B26"/>
    <w:rsid w:val="008E0EFC"/>
    <w:rsid w:val="008E27F4"/>
    <w:rsid w:val="008E2DD8"/>
    <w:rsid w:val="008E3437"/>
    <w:rsid w:val="008E357D"/>
    <w:rsid w:val="008E375E"/>
    <w:rsid w:val="008E3942"/>
    <w:rsid w:val="008E3A55"/>
    <w:rsid w:val="008E40D3"/>
    <w:rsid w:val="008E600F"/>
    <w:rsid w:val="008E6CDD"/>
    <w:rsid w:val="008E71AE"/>
    <w:rsid w:val="008E76A2"/>
    <w:rsid w:val="008E7AFF"/>
    <w:rsid w:val="008F12AD"/>
    <w:rsid w:val="008F1762"/>
    <w:rsid w:val="008F1949"/>
    <w:rsid w:val="008F2236"/>
    <w:rsid w:val="008F2DDA"/>
    <w:rsid w:val="008F32D0"/>
    <w:rsid w:val="008F3C78"/>
    <w:rsid w:val="008F43FC"/>
    <w:rsid w:val="008F47A6"/>
    <w:rsid w:val="008F4B91"/>
    <w:rsid w:val="008F4C7E"/>
    <w:rsid w:val="008F4CB2"/>
    <w:rsid w:val="008F5977"/>
    <w:rsid w:val="008F5A07"/>
    <w:rsid w:val="008F5C0F"/>
    <w:rsid w:val="008F60FD"/>
    <w:rsid w:val="008F639F"/>
    <w:rsid w:val="008F67C6"/>
    <w:rsid w:val="008F6AF9"/>
    <w:rsid w:val="008F79C0"/>
    <w:rsid w:val="008F7B3B"/>
    <w:rsid w:val="008F7CE9"/>
    <w:rsid w:val="00900073"/>
    <w:rsid w:val="00901304"/>
    <w:rsid w:val="00901618"/>
    <w:rsid w:val="009026A6"/>
    <w:rsid w:val="0090274B"/>
    <w:rsid w:val="00902CCF"/>
    <w:rsid w:val="0090334F"/>
    <w:rsid w:val="009033CD"/>
    <w:rsid w:val="00903C9F"/>
    <w:rsid w:val="00903F85"/>
    <w:rsid w:val="0090443E"/>
    <w:rsid w:val="00904654"/>
    <w:rsid w:val="00904DC3"/>
    <w:rsid w:val="009053EA"/>
    <w:rsid w:val="009055F8"/>
    <w:rsid w:val="00905690"/>
    <w:rsid w:val="0090586F"/>
    <w:rsid w:val="009063A0"/>
    <w:rsid w:val="0090668E"/>
    <w:rsid w:val="00906AD3"/>
    <w:rsid w:val="00910A01"/>
    <w:rsid w:val="009115DD"/>
    <w:rsid w:val="009122DB"/>
    <w:rsid w:val="00912306"/>
    <w:rsid w:val="009132AD"/>
    <w:rsid w:val="0091467C"/>
    <w:rsid w:val="00914DC3"/>
    <w:rsid w:val="00915327"/>
    <w:rsid w:val="0091571F"/>
    <w:rsid w:val="0091589F"/>
    <w:rsid w:val="00917221"/>
    <w:rsid w:val="0091723D"/>
    <w:rsid w:val="00917531"/>
    <w:rsid w:val="00917693"/>
    <w:rsid w:val="00917B2B"/>
    <w:rsid w:val="00917F6B"/>
    <w:rsid w:val="0092064F"/>
    <w:rsid w:val="009208E2"/>
    <w:rsid w:val="00922640"/>
    <w:rsid w:val="00922A8C"/>
    <w:rsid w:val="00922D1A"/>
    <w:rsid w:val="009232A7"/>
    <w:rsid w:val="00924362"/>
    <w:rsid w:val="0092484D"/>
    <w:rsid w:val="009248B4"/>
    <w:rsid w:val="009258B2"/>
    <w:rsid w:val="00925C87"/>
    <w:rsid w:val="00926406"/>
    <w:rsid w:val="00926721"/>
    <w:rsid w:val="00926821"/>
    <w:rsid w:val="009268A3"/>
    <w:rsid w:val="009273D5"/>
    <w:rsid w:val="00927991"/>
    <w:rsid w:val="009301E5"/>
    <w:rsid w:val="009310C8"/>
    <w:rsid w:val="009315C0"/>
    <w:rsid w:val="009318B5"/>
    <w:rsid w:val="009318BE"/>
    <w:rsid w:val="00931B28"/>
    <w:rsid w:val="00931E3E"/>
    <w:rsid w:val="009323E9"/>
    <w:rsid w:val="00932975"/>
    <w:rsid w:val="009330DA"/>
    <w:rsid w:val="00933194"/>
    <w:rsid w:val="00933D6A"/>
    <w:rsid w:val="0093410A"/>
    <w:rsid w:val="0093432C"/>
    <w:rsid w:val="009343DF"/>
    <w:rsid w:val="00934B79"/>
    <w:rsid w:val="00934CA4"/>
    <w:rsid w:val="00935320"/>
    <w:rsid w:val="0093602B"/>
    <w:rsid w:val="009371F2"/>
    <w:rsid w:val="0093767E"/>
    <w:rsid w:val="00937697"/>
    <w:rsid w:val="00937E08"/>
    <w:rsid w:val="009405FF"/>
    <w:rsid w:val="00940830"/>
    <w:rsid w:val="009410E6"/>
    <w:rsid w:val="00941295"/>
    <w:rsid w:val="0094170B"/>
    <w:rsid w:val="009417A1"/>
    <w:rsid w:val="00941883"/>
    <w:rsid w:val="00941A3E"/>
    <w:rsid w:val="00941A65"/>
    <w:rsid w:val="0094212A"/>
    <w:rsid w:val="009421B6"/>
    <w:rsid w:val="009424B2"/>
    <w:rsid w:val="00943067"/>
    <w:rsid w:val="00944DFE"/>
    <w:rsid w:val="00944F0C"/>
    <w:rsid w:val="009450BD"/>
    <w:rsid w:val="00946032"/>
    <w:rsid w:val="0094603F"/>
    <w:rsid w:val="009466DA"/>
    <w:rsid w:val="009468C2"/>
    <w:rsid w:val="00946A82"/>
    <w:rsid w:val="00947B47"/>
    <w:rsid w:val="009501D9"/>
    <w:rsid w:val="0095023C"/>
    <w:rsid w:val="009502C5"/>
    <w:rsid w:val="009514FD"/>
    <w:rsid w:val="00951513"/>
    <w:rsid w:val="00951DF6"/>
    <w:rsid w:val="00951EA0"/>
    <w:rsid w:val="00952146"/>
    <w:rsid w:val="009531D8"/>
    <w:rsid w:val="00953316"/>
    <w:rsid w:val="009533FB"/>
    <w:rsid w:val="009534F9"/>
    <w:rsid w:val="009535E3"/>
    <w:rsid w:val="00953D6C"/>
    <w:rsid w:val="0095481B"/>
    <w:rsid w:val="00954CC0"/>
    <w:rsid w:val="009550A8"/>
    <w:rsid w:val="00955213"/>
    <w:rsid w:val="009552E1"/>
    <w:rsid w:val="009559CE"/>
    <w:rsid w:val="00956131"/>
    <w:rsid w:val="00956EE2"/>
    <w:rsid w:val="0095725D"/>
    <w:rsid w:val="00960291"/>
    <w:rsid w:val="009605A7"/>
    <w:rsid w:val="0096070C"/>
    <w:rsid w:val="00960A33"/>
    <w:rsid w:val="00961D62"/>
    <w:rsid w:val="009626F2"/>
    <w:rsid w:val="009629BE"/>
    <w:rsid w:val="0096328B"/>
    <w:rsid w:val="0096333F"/>
    <w:rsid w:val="00963609"/>
    <w:rsid w:val="00963810"/>
    <w:rsid w:val="009639E0"/>
    <w:rsid w:val="00963A40"/>
    <w:rsid w:val="00963DD2"/>
    <w:rsid w:val="00963EB5"/>
    <w:rsid w:val="00964178"/>
    <w:rsid w:val="009642C3"/>
    <w:rsid w:val="00964951"/>
    <w:rsid w:val="00964BFD"/>
    <w:rsid w:val="00965458"/>
    <w:rsid w:val="00965DE9"/>
    <w:rsid w:val="0096691E"/>
    <w:rsid w:val="0097010A"/>
    <w:rsid w:val="0097049B"/>
    <w:rsid w:val="009704E6"/>
    <w:rsid w:val="00970C41"/>
    <w:rsid w:val="009711A0"/>
    <w:rsid w:val="00971660"/>
    <w:rsid w:val="00971AE2"/>
    <w:rsid w:val="00971E5B"/>
    <w:rsid w:val="00972028"/>
    <w:rsid w:val="009725F8"/>
    <w:rsid w:val="00972899"/>
    <w:rsid w:val="009729BE"/>
    <w:rsid w:val="00972B75"/>
    <w:rsid w:val="00972DE0"/>
    <w:rsid w:val="00973080"/>
    <w:rsid w:val="0097357C"/>
    <w:rsid w:val="00974339"/>
    <w:rsid w:val="00974A4B"/>
    <w:rsid w:val="00974B28"/>
    <w:rsid w:val="009758D4"/>
    <w:rsid w:val="00975936"/>
    <w:rsid w:val="009765F8"/>
    <w:rsid w:val="009769A4"/>
    <w:rsid w:val="00976B71"/>
    <w:rsid w:val="00976D28"/>
    <w:rsid w:val="00977A32"/>
    <w:rsid w:val="009806C0"/>
    <w:rsid w:val="009807D5"/>
    <w:rsid w:val="00981295"/>
    <w:rsid w:val="009817AF"/>
    <w:rsid w:val="00981992"/>
    <w:rsid w:val="00981D1E"/>
    <w:rsid w:val="0098250B"/>
    <w:rsid w:val="009825A1"/>
    <w:rsid w:val="00982BB8"/>
    <w:rsid w:val="0098360A"/>
    <w:rsid w:val="00983DB9"/>
    <w:rsid w:val="00984495"/>
    <w:rsid w:val="00984496"/>
    <w:rsid w:val="009844CA"/>
    <w:rsid w:val="00984A0A"/>
    <w:rsid w:val="009851FA"/>
    <w:rsid w:val="00985831"/>
    <w:rsid w:val="009858C3"/>
    <w:rsid w:val="009859E4"/>
    <w:rsid w:val="009866EE"/>
    <w:rsid w:val="009867C3"/>
    <w:rsid w:val="00986EA6"/>
    <w:rsid w:val="00987258"/>
    <w:rsid w:val="009878AD"/>
    <w:rsid w:val="00987CBC"/>
    <w:rsid w:val="00987F83"/>
    <w:rsid w:val="009909C5"/>
    <w:rsid w:val="00990B89"/>
    <w:rsid w:val="00991115"/>
    <w:rsid w:val="00991BEC"/>
    <w:rsid w:val="00992261"/>
    <w:rsid w:val="009922EC"/>
    <w:rsid w:val="00992362"/>
    <w:rsid w:val="009928E8"/>
    <w:rsid w:val="00992AD9"/>
    <w:rsid w:val="00992FA6"/>
    <w:rsid w:val="00993161"/>
    <w:rsid w:val="00993560"/>
    <w:rsid w:val="0099391B"/>
    <w:rsid w:val="0099419C"/>
    <w:rsid w:val="0099424E"/>
    <w:rsid w:val="00994832"/>
    <w:rsid w:val="00995668"/>
    <w:rsid w:val="00997FD6"/>
    <w:rsid w:val="009A047B"/>
    <w:rsid w:val="009A18C6"/>
    <w:rsid w:val="009A2025"/>
    <w:rsid w:val="009A2AD2"/>
    <w:rsid w:val="009A2E6B"/>
    <w:rsid w:val="009A364E"/>
    <w:rsid w:val="009A3957"/>
    <w:rsid w:val="009A3A02"/>
    <w:rsid w:val="009A3B16"/>
    <w:rsid w:val="009A4041"/>
    <w:rsid w:val="009A46E8"/>
    <w:rsid w:val="009A476D"/>
    <w:rsid w:val="009A4B67"/>
    <w:rsid w:val="009A5198"/>
    <w:rsid w:val="009A54B6"/>
    <w:rsid w:val="009A5A7F"/>
    <w:rsid w:val="009A6800"/>
    <w:rsid w:val="009A7929"/>
    <w:rsid w:val="009A7AA5"/>
    <w:rsid w:val="009A7E8A"/>
    <w:rsid w:val="009A7EFF"/>
    <w:rsid w:val="009B0491"/>
    <w:rsid w:val="009B0E79"/>
    <w:rsid w:val="009B1607"/>
    <w:rsid w:val="009B16D9"/>
    <w:rsid w:val="009B1A24"/>
    <w:rsid w:val="009B1A70"/>
    <w:rsid w:val="009B1BCC"/>
    <w:rsid w:val="009B2DAB"/>
    <w:rsid w:val="009B2F37"/>
    <w:rsid w:val="009B34AA"/>
    <w:rsid w:val="009B3B76"/>
    <w:rsid w:val="009B3CB0"/>
    <w:rsid w:val="009B3F8F"/>
    <w:rsid w:val="009B40FF"/>
    <w:rsid w:val="009B4105"/>
    <w:rsid w:val="009B4891"/>
    <w:rsid w:val="009B49EA"/>
    <w:rsid w:val="009B4B50"/>
    <w:rsid w:val="009B4B63"/>
    <w:rsid w:val="009B5177"/>
    <w:rsid w:val="009B52A8"/>
    <w:rsid w:val="009B5588"/>
    <w:rsid w:val="009B5B65"/>
    <w:rsid w:val="009B6520"/>
    <w:rsid w:val="009B6634"/>
    <w:rsid w:val="009B7260"/>
    <w:rsid w:val="009B75D1"/>
    <w:rsid w:val="009C0374"/>
    <w:rsid w:val="009C16F6"/>
    <w:rsid w:val="009C18AC"/>
    <w:rsid w:val="009C3312"/>
    <w:rsid w:val="009C3316"/>
    <w:rsid w:val="009C34D9"/>
    <w:rsid w:val="009C3D15"/>
    <w:rsid w:val="009C3D2E"/>
    <w:rsid w:val="009C451B"/>
    <w:rsid w:val="009C4C3D"/>
    <w:rsid w:val="009C500B"/>
    <w:rsid w:val="009C526E"/>
    <w:rsid w:val="009C5F84"/>
    <w:rsid w:val="009C63FD"/>
    <w:rsid w:val="009C6ADC"/>
    <w:rsid w:val="009C6D43"/>
    <w:rsid w:val="009C7283"/>
    <w:rsid w:val="009C790C"/>
    <w:rsid w:val="009C7C86"/>
    <w:rsid w:val="009D01FC"/>
    <w:rsid w:val="009D0521"/>
    <w:rsid w:val="009D0685"/>
    <w:rsid w:val="009D160B"/>
    <w:rsid w:val="009D2062"/>
    <w:rsid w:val="009D20A2"/>
    <w:rsid w:val="009D2165"/>
    <w:rsid w:val="009D21BC"/>
    <w:rsid w:val="009D278B"/>
    <w:rsid w:val="009D2866"/>
    <w:rsid w:val="009D2DE1"/>
    <w:rsid w:val="009D33A7"/>
    <w:rsid w:val="009D36F5"/>
    <w:rsid w:val="009D37D6"/>
    <w:rsid w:val="009D382E"/>
    <w:rsid w:val="009D3E89"/>
    <w:rsid w:val="009D4A67"/>
    <w:rsid w:val="009D4F48"/>
    <w:rsid w:val="009D63CD"/>
    <w:rsid w:val="009D6C6C"/>
    <w:rsid w:val="009D6F0A"/>
    <w:rsid w:val="009D7036"/>
    <w:rsid w:val="009D77C8"/>
    <w:rsid w:val="009D7C2A"/>
    <w:rsid w:val="009D7C5D"/>
    <w:rsid w:val="009E0874"/>
    <w:rsid w:val="009E1246"/>
    <w:rsid w:val="009E12F6"/>
    <w:rsid w:val="009E17A5"/>
    <w:rsid w:val="009E2103"/>
    <w:rsid w:val="009E24B5"/>
    <w:rsid w:val="009E2770"/>
    <w:rsid w:val="009E2FD6"/>
    <w:rsid w:val="009E309B"/>
    <w:rsid w:val="009E40EB"/>
    <w:rsid w:val="009E48E0"/>
    <w:rsid w:val="009E4B5B"/>
    <w:rsid w:val="009E50D9"/>
    <w:rsid w:val="009E562D"/>
    <w:rsid w:val="009E586A"/>
    <w:rsid w:val="009E5D63"/>
    <w:rsid w:val="009E5EED"/>
    <w:rsid w:val="009E5FB0"/>
    <w:rsid w:val="009E63A7"/>
    <w:rsid w:val="009E6BBA"/>
    <w:rsid w:val="009E7737"/>
    <w:rsid w:val="009E7814"/>
    <w:rsid w:val="009E7E4F"/>
    <w:rsid w:val="009E7F75"/>
    <w:rsid w:val="009F1357"/>
    <w:rsid w:val="009F1C27"/>
    <w:rsid w:val="009F2156"/>
    <w:rsid w:val="009F275E"/>
    <w:rsid w:val="009F2793"/>
    <w:rsid w:val="009F2F7A"/>
    <w:rsid w:val="009F361C"/>
    <w:rsid w:val="009F640E"/>
    <w:rsid w:val="009F6BD1"/>
    <w:rsid w:val="009F6F81"/>
    <w:rsid w:val="009F736E"/>
    <w:rsid w:val="009F78EA"/>
    <w:rsid w:val="009F7EE0"/>
    <w:rsid w:val="009F7FDE"/>
    <w:rsid w:val="00A000D3"/>
    <w:rsid w:val="00A00169"/>
    <w:rsid w:val="00A00358"/>
    <w:rsid w:val="00A00826"/>
    <w:rsid w:val="00A00D09"/>
    <w:rsid w:val="00A00E9A"/>
    <w:rsid w:val="00A011E0"/>
    <w:rsid w:val="00A014AD"/>
    <w:rsid w:val="00A01967"/>
    <w:rsid w:val="00A01F87"/>
    <w:rsid w:val="00A0202F"/>
    <w:rsid w:val="00A0326E"/>
    <w:rsid w:val="00A0360A"/>
    <w:rsid w:val="00A03A9B"/>
    <w:rsid w:val="00A04147"/>
    <w:rsid w:val="00A04473"/>
    <w:rsid w:val="00A04623"/>
    <w:rsid w:val="00A04832"/>
    <w:rsid w:val="00A052E7"/>
    <w:rsid w:val="00A05548"/>
    <w:rsid w:val="00A05A8B"/>
    <w:rsid w:val="00A06DA2"/>
    <w:rsid w:val="00A077F1"/>
    <w:rsid w:val="00A0781A"/>
    <w:rsid w:val="00A07C3E"/>
    <w:rsid w:val="00A106FF"/>
    <w:rsid w:val="00A1080D"/>
    <w:rsid w:val="00A10E6A"/>
    <w:rsid w:val="00A11DCE"/>
    <w:rsid w:val="00A124A2"/>
    <w:rsid w:val="00A12940"/>
    <w:rsid w:val="00A12E92"/>
    <w:rsid w:val="00A13108"/>
    <w:rsid w:val="00A131A7"/>
    <w:rsid w:val="00A13CC4"/>
    <w:rsid w:val="00A147B2"/>
    <w:rsid w:val="00A14887"/>
    <w:rsid w:val="00A15164"/>
    <w:rsid w:val="00A1584A"/>
    <w:rsid w:val="00A15A13"/>
    <w:rsid w:val="00A15F47"/>
    <w:rsid w:val="00A169A5"/>
    <w:rsid w:val="00A202EB"/>
    <w:rsid w:val="00A20558"/>
    <w:rsid w:val="00A21266"/>
    <w:rsid w:val="00A213F6"/>
    <w:rsid w:val="00A21BEA"/>
    <w:rsid w:val="00A22231"/>
    <w:rsid w:val="00A2254F"/>
    <w:rsid w:val="00A24CF3"/>
    <w:rsid w:val="00A24EF4"/>
    <w:rsid w:val="00A2515C"/>
    <w:rsid w:val="00A25302"/>
    <w:rsid w:val="00A25788"/>
    <w:rsid w:val="00A25C17"/>
    <w:rsid w:val="00A260C0"/>
    <w:rsid w:val="00A2641A"/>
    <w:rsid w:val="00A264B3"/>
    <w:rsid w:val="00A26892"/>
    <w:rsid w:val="00A26B9B"/>
    <w:rsid w:val="00A27160"/>
    <w:rsid w:val="00A303EA"/>
    <w:rsid w:val="00A305AC"/>
    <w:rsid w:val="00A3118C"/>
    <w:rsid w:val="00A318C5"/>
    <w:rsid w:val="00A31CC3"/>
    <w:rsid w:val="00A32085"/>
    <w:rsid w:val="00A32383"/>
    <w:rsid w:val="00A32632"/>
    <w:rsid w:val="00A32E3C"/>
    <w:rsid w:val="00A330D7"/>
    <w:rsid w:val="00A33EE8"/>
    <w:rsid w:val="00A33F30"/>
    <w:rsid w:val="00A34305"/>
    <w:rsid w:val="00A355B7"/>
    <w:rsid w:val="00A35607"/>
    <w:rsid w:val="00A3573F"/>
    <w:rsid w:val="00A3652B"/>
    <w:rsid w:val="00A36C0A"/>
    <w:rsid w:val="00A37B34"/>
    <w:rsid w:val="00A406F7"/>
    <w:rsid w:val="00A40797"/>
    <w:rsid w:val="00A41568"/>
    <w:rsid w:val="00A415EF"/>
    <w:rsid w:val="00A41967"/>
    <w:rsid w:val="00A420AC"/>
    <w:rsid w:val="00A434A0"/>
    <w:rsid w:val="00A43D44"/>
    <w:rsid w:val="00A43EA4"/>
    <w:rsid w:val="00A452D1"/>
    <w:rsid w:val="00A4590C"/>
    <w:rsid w:val="00A45D6F"/>
    <w:rsid w:val="00A45EA4"/>
    <w:rsid w:val="00A4620B"/>
    <w:rsid w:val="00A47932"/>
    <w:rsid w:val="00A50AAB"/>
    <w:rsid w:val="00A51615"/>
    <w:rsid w:val="00A51A67"/>
    <w:rsid w:val="00A526B1"/>
    <w:rsid w:val="00A52D0C"/>
    <w:rsid w:val="00A53DF7"/>
    <w:rsid w:val="00A53F3E"/>
    <w:rsid w:val="00A54663"/>
    <w:rsid w:val="00A5489A"/>
    <w:rsid w:val="00A54AE5"/>
    <w:rsid w:val="00A54D17"/>
    <w:rsid w:val="00A55008"/>
    <w:rsid w:val="00A55D9D"/>
    <w:rsid w:val="00A56BAD"/>
    <w:rsid w:val="00A56D12"/>
    <w:rsid w:val="00A570DA"/>
    <w:rsid w:val="00A575DD"/>
    <w:rsid w:val="00A5761E"/>
    <w:rsid w:val="00A57D3A"/>
    <w:rsid w:val="00A57FFB"/>
    <w:rsid w:val="00A6067F"/>
    <w:rsid w:val="00A60726"/>
    <w:rsid w:val="00A607F8"/>
    <w:rsid w:val="00A608FF"/>
    <w:rsid w:val="00A61295"/>
    <w:rsid w:val="00A6245B"/>
    <w:rsid w:val="00A62520"/>
    <w:rsid w:val="00A62B5D"/>
    <w:rsid w:val="00A62FF6"/>
    <w:rsid w:val="00A63127"/>
    <w:rsid w:val="00A63BA8"/>
    <w:rsid w:val="00A64AA5"/>
    <w:rsid w:val="00A65086"/>
    <w:rsid w:val="00A65A8E"/>
    <w:rsid w:val="00A65C50"/>
    <w:rsid w:val="00A65F89"/>
    <w:rsid w:val="00A66C5F"/>
    <w:rsid w:val="00A66D73"/>
    <w:rsid w:val="00A6712B"/>
    <w:rsid w:val="00A67B01"/>
    <w:rsid w:val="00A700B0"/>
    <w:rsid w:val="00A70900"/>
    <w:rsid w:val="00A71056"/>
    <w:rsid w:val="00A728F3"/>
    <w:rsid w:val="00A72B4D"/>
    <w:rsid w:val="00A7474B"/>
    <w:rsid w:val="00A74988"/>
    <w:rsid w:val="00A74FC3"/>
    <w:rsid w:val="00A76E63"/>
    <w:rsid w:val="00A7709C"/>
    <w:rsid w:val="00A77682"/>
    <w:rsid w:val="00A77F0C"/>
    <w:rsid w:val="00A80124"/>
    <w:rsid w:val="00A80F2F"/>
    <w:rsid w:val="00A80FC6"/>
    <w:rsid w:val="00A811DE"/>
    <w:rsid w:val="00A8123E"/>
    <w:rsid w:val="00A814E6"/>
    <w:rsid w:val="00A816B2"/>
    <w:rsid w:val="00A81CF4"/>
    <w:rsid w:val="00A8287F"/>
    <w:rsid w:val="00A829CE"/>
    <w:rsid w:val="00A831C6"/>
    <w:rsid w:val="00A837D6"/>
    <w:rsid w:val="00A83FE5"/>
    <w:rsid w:val="00A851C0"/>
    <w:rsid w:val="00A8529E"/>
    <w:rsid w:val="00A853C4"/>
    <w:rsid w:val="00A854F1"/>
    <w:rsid w:val="00A8654D"/>
    <w:rsid w:val="00A8721B"/>
    <w:rsid w:val="00A903B6"/>
    <w:rsid w:val="00A923C2"/>
    <w:rsid w:val="00A923F1"/>
    <w:rsid w:val="00A92EE9"/>
    <w:rsid w:val="00A9304C"/>
    <w:rsid w:val="00A93584"/>
    <w:rsid w:val="00A93FC4"/>
    <w:rsid w:val="00A9418C"/>
    <w:rsid w:val="00A944D7"/>
    <w:rsid w:val="00A945A3"/>
    <w:rsid w:val="00A9460D"/>
    <w:rsid w:val="00A94CE9"/>
    <w:rsid w:val="00A9594A"/>
    <w:rsid w:val="00A95B48"/>
    <w:rsid w:val="00A95BEB"/>
    <w:rsid w:val="00A964C6"/>
    <w:rsid w:val="00A970E1"/>
    <w:rsid w:val="00A976BB"/>
    <w:rsid w:val="00A9781B"/>
    <w:rsid w:val="00A97820"/>
    <w:rsid w:val="00A97F11"/>
    <w:rsid w:val="00AA02D6"/>
    <w:rsid w:val="00AA046C"/>
    <w:rsid w:val="00AA05A8"/>
    <w:rsid w:val="00AA0644"/>
    <w:rsid w:val="00AA1543"/>
    <w:rsid w:val="00AA1E71"/>
    <w:rsid w:val="00AA2453"/>
    <w:rsid w:val="00AA2AB1"/>
    <w:rsid w:val="00AA2B29"/>
    <w:rsid w:val="00AA3143"/>
    <w:rsid w:val="00AA322B"/>
    <w:rsid w:val="00AA3C38"/>
    <w:rsid w:val="00AA3D53"/>
    <w:rsid w:val="00AA4CBA"/>
    <w:rsid w:val="00AA5758"/>
    <w:rsid w:val="00AA5AED"/>
    <w:rsid w:val="00AA612B"/>
    <w:rsid w:val="00AA6A19"/>
    <w:rsid w:val="00AA6E8C"/>
    <w:rsid w:val="00AA711B"/>
    <w:rsid w:val="00AA71E3"/>
    <w:rsid w:val="00AA7D32"/>
    <w:rsid w:val="00AA7DC1"/>
    <w:rsid w:val="00AB0999"/>
    <w:rsid w:val="00AB0FB1"/>
    <w:rsid w:val="00AB15A3"/>
    <w:rsid w:val="00AB15FA"/>
    <w:rsid w:val="00AB29E0"/>
    <w:rsid w:val="00AB2DD8"/>
    <w:rsid w:val="00AB2FF4"/>
    <w:rsid w:val="00AB356D"/>
    <w:rsid w:val="00AB3800"/>
    <w:rsid w:val="00AB390A"/>
    <w:rsid w:val="00AB470A"/>
    <w:rsid w:val="00AB4924"/>
    <w:rsid w:val="00AB5D2D"/>
    <w:rsid w:val="00AB5DD5"/>
    <w:rsid w:val="00AB6BD9"/>
    <w:rsid w:val="00AB6ECA"/>
    <w:rsid w:val="00AB6F0F"/>
    <w:rsid w:val="00AB6F2B"/>
    <w:rsid w:val="00AB7A37"/>
    <w:rsid w:val="00AB7E63"/>
    <w:rsid w:val="00AC041D"/>
    <w:rsid w:val="00AC072F"/>
    <w:rsid w:val="00AC0F47"/>
    <w:rsid w:val="00AC14B7"/>
    <w:rsid w:val="00AC14BC"/>
    <w:rsid w:val="00AC1A22"/>
    <w:rsid w:val="00AC2080"/>
    <w:rsid w:val="00AC27B8"/>
    <w:rsid w:val="00AC2FBE"/>
    <w:rsid w:val="00AC3448"/>
    <w:rsid w:val="00AC3475"/>
    <w:rsid w:val="00AC35C8"/>
    <w:rsid w:val="00AC3676"/>
    <w:rsid w:val="00AC37B5"/>
    <w:rsid w:val="00AC3959"/>
    <w:rsid w:val="00AC3D18"/>
    <w:rsid w:val="00AC4051"/>
    <w:rsid w:val="00AC43A3"/>
    <w:rsid w:val="00AC4ACA"/>
    <w:rsid w:val="00AC4C37"/>
    <w:rsid w:val="00AC4E2C"/>
    <w:rsid w:val="00AC58B0"/>
    <w:rsid w:val="00AC58C1"/>
    <w:rsid w:val="00AC5DC7"/>
    <w:rsid w:val="00AC6301"/>
    <w:rsid w:val="00AC6358"/>
    <w:rsid w:val="00AC78C4"/>
    <w:rsid w:val="00AC7A53"/>
    <w:rsid w:val="00AD00C1"/>
    <w:rsid w:val="00AD0307"/>
    <w:rsid w:val="00AD0FE7"/>
    <w:rsid w:val="00AD0FFB"/>
    <w:rsid w:val="00AD12D1"/>
    <w:rsid w:val="00AD1A41"/>
    <w:rsid w:val="00AD2339"/>
    <w:rsid w:val="00AD2B2B"/>
    <w:rsid w:val="00AD2BB3"/>
    <w:rsid w:val="00AD3842"/>
    <w:rsid w:val="00AD4589"/>
    <w:rsid w:val="00AD4600"/>
    <w:rsid w:val="00AD476B"/>
    <w:rsid w:val="00AD5287"/>
    <w:rsid w:val="00AD5B8D"/>
    <w:rsid w:val="00AD5DF8"/>
    <w:rsid w:val="00AD6741"/>
    <w:rsid w:val="00AD71DE"/>
    <w:rsid w:val="00AD74C0"/>
    <w:rsid w:val="00AE08F5"/>
    <w:rsid w:val="00AE17F2"/>
    <w:rsid w:val="00AE1C12"/>
    <w:rsid w:val="00AE2BCB"/>
    <w:rsid w:val="00AE2C29"/>
    <w:rsid w:val="00AE3CA5"/>
    <w:rsid w:val="00AE4624"/>
    <w:rsid w:val="00AE4694"/>
    <w:rsid w:val="00AE4C83"/>
    <w:rsid w:val="00AE4F90"/>
    <w:rsid w:val="00AE52C9"/>
    <w:rsid w:val="00AE5B1A"/>
    <w:rsid w:val="00AE6327"/>
    <w:rsid w:val="00AE720B"/>
    <w:rsid w:val="00AF0331"/>
    <w:rsid w:val="00AF0AE4"/>
    <w:rsid w:val="00AF0C20"/>
    <w:rsid w:val="00AF0C59"/>
    <w:rsid w:val="00AF1898"/>
    <w:rsid w:val="00AF2FAD"/>
    <w:rsid w:val="00AF343F"/>
    <w:rsid w:val="00AF348B"/>
    <w:rsid w:val="00AF3922"/>
    <w:rsid w:val="00AF3931"/>
    <w:rsid w:val="00AF3BB7"/>
    <w:rsid w:val="00AF5805"/>
    <w:rsid w:val="00AF606D"/>
    <w:rsid w:val="00AF6115"/>
    <w:rsid w:val="00AF79E4"/>
    <w:rsid w:val="00B006F6"/>
    <w:rsid w:val="00B009B4"/>
    <w:rsid w:val="00B00A16"/>
    <w:rsid w:val="00B01386"/>
    <w:rsid w:val="00B03FBD"/>
    <w:rsid w:val="00B0439C"/>
    <w:rsid w:val="00B04AB2"/>
    <w:rsid w:val="00B04E30"/>
    <w:rsid w:val="00B04F8E"/>
    <w:rsid w:val="00B05103"/>
    <w:rsid w:val="00B05120"/>
    <w:rsid w:val="00B05696"/>
    <w:rsid w:val="00B05967"/>
    <w:rsid w:val="00B05AF8"/>
    <w:rsid w:val="00B068B0"/>
    <w:rsid w:val="00B07F64"/>
    <w:rsid w:val="00B10277"/>
    <w:rsid w:val="00B10845"/>
    <w:rsid w:val="00B10872"/>
    <w:rsid w:val="00B11003"/>
    <w:rsid w:val="00B11DAB"/>
    <w:rsid w:val="00B125CE"/>
    <w:rsid w:val="00B12CC2"/>
    <w:rsid w:val="00B12F97"/>
    <w:rsid w:val="00B1324F"/>
    <w:rsid w:val="00B13823"/>
    <w:rsid w:val="00B146CD"/>
    <w:rsid w:val="00B15539"/>
    <w:rsid w:val="00B15B8F"/>
    <w:rsid w:val="00B15C04"/>
    <w:rsid w:val="00B15EFF"/>
    <w:rsid w:val="00B160FD"/>
    <w:rsid w:val="00B166D2"/>
    <w:rsid w:val="00B16883"/>
    <w:rsid w:val="00B16BC3"/>
    <w:rsid w:val="00B16C3C"/>
    <w:rsid w:val="00B16FF6"/>
    <w:rsid w:val="00B17B2A"/>
    <w:rsid w:val="00B17C9E"/>
    <w:rsid w:val="00B20061"/>
    <w:rsid w:val="00B2054C"/>
    <w:rsid w:val="00B20B67"/>
    <w:rsid w:val="00B21094"/>
    <w:rsid w:val="00B210DA"/>
    <w:rsid w:val="00B21DFD"/>
    <w:rsid w:val="00B21F3C"/>
    <w:rsid w:val="00B223ED"/>
    <w:rsid w:val="00B229D6"/>
    <w:rsid w:val="00B22C51"/>
    <w:rsid w:val="00B232C2"/>
    <w:rsid w:val="00B23F0B"/>
    <w:rsid w:val="00B23F15"/>
    <w:rsid w:val="00B241FF"/>
    <w:rsid w:val="00B24AF1"/>
    <w:rsid w:val="00B25209"/>
    <w:rsid w:val="00B26063"/>
    <w:rsid w:val="00B26A66"/>
    <w:rsid w:val="00B277B7"/>
    <w:rsid w:val="00B27CFC"/>
    <w:rsid w:val="00B30218"/>
    <w:rsid w:val="00B30919"/>
    <w:rsid w:val="00B311BE"/>
    <w:rsid w:val="00B3162C"/>
    <w:rsid w:val="00B32817"/>
    <w:rsid w:val="00B328D7"/>
    <w:rsid w:val="00B32C9B"/>
    <w:rsid w:val="00B33CCE"/>
    <w:rsid w:val="00B33EF1"/>
    <w:rsid w:val="00B33F97"/>
    <w:rsid w:val="00B340D8"/>
    <w:rsid w:val="00B342C3"/>
    <w:rsid w:val="00B34544"/>
    <w:rsid w:val="00B35467"/>
    <w:rsid w:val="00B35F44"/>
    <w:rsid w:val="00B364F4"/>
    <w:rsid w:val="00B37A8F"/>
    <w:rsid w:val="00B37E1E"/>
    <w:rsid w:val="00B403CF"/>
    <w:rsid w:val="00B405DA"/>
    <w:rsid w:val="00B40625"/>
    <w:rsid w:val="00B40F7E"/>
    <w:rsid w:val="00B42492"/>
    <w:rsid w:val="00B43315"/>
    <w:rsid w:val="00B43644"/>
    <w:rsid w:val="00B437FF"/>
    <w:rsid w:val="00B43A94"/>
    <w:rsid w:val="00B43DE3"/>
    <w:rsid w:val="00B44471"/>
    <w:rsid w:val="00B447CE"/>
    <w:rsid w:val="00B44AA5"/>
    <w:rsid w:val="00B44BAB"/>
    <w:rsid w:val="00B44EE9"/>
    <w:rsid w:val="00B459BA"/>
    <w:rsid w:val="00B459D5"/>
    <w:rsid w:val="00B46182"/>
    <w:rsid w:val="00B46D6A"/>
    <w:rsid w:val="00B46F24"/>
    <w:rsid w:val="00B4736F"/>
    <w:rsid w:val="00B4737D"/>
    <w:rsid w:val="00B47A63"/>
    <w:rsid w:val="00B47D5C"/>
    <w:rsid w:val="00B50805"/>
    <w:rsid w:val="00B50D52"/>
    <w:rsid w:val="00B510EF"/>
    <w:rsid w:val="00B51978"/>
    <w:rsid w:val="00B51F66"/>
    <w:rsid w:val="00B52ACB"/>
    <w:rsid w:val="00B52D35"/>
    <w:rsid w:val="00B53470"/>
    <w:rsid w:val="00B534EB"/>
    <w:rsid w:val="00B53D45"/>
    <w:rsid w:val="00B54B2E"/>
    <w:rsid w:val="00B552F6"/>
    <w:rsid w:val="00B55571"/>
    <w:rsid w:val="00B55642"/>
    <w:rsid w:val="00B55A72"/>
    <w:rsid w:val="00B55CCF"/>
    <w:rsid w:val="00B56E5D"/>
    <w:rsid w:val="00B56EF8"/>
    <w:rsid w:val="00B57030"/>
    <w:rsid w:val="00B60524"/>
    <w:rsid w:val="00B60E85"/>
    <w:rsid w:val="00B6109B"/>
    <w:rsid w:val="00B612CD"/>
    <w:rsid w:val="00B616B6"/>
    <w:rsid w:val="00B61A2E"/>
    <w:rsid w:val="00B61C90"/>
    <w:rsid w:val="00B6210F"/>
    <w:rsid w:val="00B62556"/>
    <w:rsid w:val="00B62684"/>
    <w:rsid w:val="00B62A70"/>
    <w:rsid w:val="00B62AFE"/>
    <w:rsid w:val="00B62D16"/>
    <w:rsid w:val="00B630D1"/>
    <w:rsid w:val="00B63C82"/>
    <w:rsid w:val="00B63D7C"/>
    <w:rsid w:val="00B642E0"/>
    <w:rsid w:val="00B64E5D"/>
    <w:rsid w:val="00B656C9"/>
    <w:rsid w:val="00B65707"/>
    <w:rsid w:val="00B67347"/>
    <w:rsid w:val="00B677E5"/>
    <w:rsid w:val="00B67CBD"/>
    <w:rsid w:val="00B7051E"/>
    <w:rsid w:val="00B70805"/>
    <w:rsid w:val="00B709D0"/>
    <w:rsid w:val="00B70A21"/>
    <w:rsid w:val="00B70FC3"/>
    <w:rsid w:val="00B713B6"/>
    <w:rsid w:val="00B717B2"/>
    <w:rsid w:val="00B71C5B"/>
    <w:rsid w:val="00B71D73"/>
    <w:rsid w:val="00B7232E"/>
    <w:rsid w:val="00B7249A"/>
    <w:rsid w:val="00B726D3"/>
    <w:rsid w:val="00B72AA1"/>
    <w:rsid w:val="00B731EB"/>
    <w:rsid w:val="00B7381C"/>
    <w:rsid w:val="00B73D2B"/>
    <w:rsid w:val="00B74349"/>
    <w:rsid w:val="00B7595B"/>
    <w:rsid w:val="00B763EF"/>
    <w:rsid w:val="00B76451"/>
    <w:rsid w:val="00B76929"/>
    <w:rsid w:val="00B76A49"/>
    <w:rsid w:val="00B76A94"/>
    <w:rsid w:val="00B76FB7"/>
    <w:rsid w:val="00B77578"/>
    <w:rsid w:val="00B80021"/>
    <w:rsid w:val="00B802F1"/>
    <w:rsid w:val="00B805E0"/>
    <w:rsid w:val="00B80CAA"/>
    <w:rsid w:val="00B8195C"/>
    <w:rsid w:val="00B81B4F"/>
    <w:rsid w:val="00B81E80"/>
    <w:rsid w:val="00B81F6F"/>
    <w:rsid w:val="00B832DC"/>
    <w:rsid w:val="00B833BC"/>
    <w:rsid w:val="00B83A5C"/>
    <w:rsid w:val="00B83B41"/>
    <w:rsid w:val="00B83B9C"/>
    <w:rsid w:val="00B84D3A"/>
    <w:rsid w:val="00B84FCD"/>
    <w:rsid w:val="00B85128"/>
    <w:rsid w:val="00B85B18"/>
    <w:rsid w:val="00B8621C"/>
    <w:rsid w:val="00B865ED"/>
    <w:rsid w:val="00B86681"/>
    <w:rsid w:val="00B86A86"/>
    <w:rsid w:val="00B86E3E"/>
    <w:rsid w:val="00B87B46"/>
    <w:rsid w:val="00B900CB"/>
    <w:rsid w:val="00B90772"/>
    <w:rsid w:val="00B90DA6"/>
    <w:rsid w:val="00B91B48"/>
    <w:rsid w:val="00B9267B"/>
    <w:rsid w:val="00B9299B"/>
    <w:rsid w:val="00B92D18"/>
    <w:rsid w:val="00B92EE2"/>
    <w:rsid w:val="00B92F84"/>
    <w:rsid w:val="00B9310F"/>
    <w:rsid w:val="00B932A1"/>
    <w:rsid w:val="00B9360F"/>
    <w:rsid w:val="00B9366F"/>
    <w:rsid w:val="00B938EB"/>
    <w:rsid w:val="00B944E6"/>
    <w:rsid w:val="00B94635"/>
    <w:rsid w:val="00B94A18"/>
    <w:rsid w:val="00B94BD1"/>
    <w:rsid w:val="00B95267"/>
    <w:rsid w:val="00B956B3"/>
    <w:rsid w:val="00B96312"/>
    <w:rsid w:val="00B9670A"/>
    <w:rsid w:val="00B968C6"/>
    <w:rsid w:val="00B97A38"/>
    <w:rsid w:val="00BA03D2"/>
    <w:rsid w:val="00BA14C8"/>
    <w:rsid w:val="00BA19D4"/>
    <w:rsid w:val="00BA1BC9"/>
    <w:rsid w:val="00BA1C39"/>
    <w:rsid w:val="00BA22E3"/>
    <w:rsid w:val="00BA2AFD"/>
    <w:rsid w:val="00BA2ECC"/>
    <w:rsid w:val="00BA2FDC"/>
    <w:rsid w:val="00BA3C1B"/>
    <w:rsid w:val="00BA3C61"/>
    <w:rsid w:val="00BA439B"/>
    <w:rsid w:val="00BA44A5"/>
    <w:rsid w:val="00BA4984"/>
    <w:rsid w:val="00BA4A4B"/>
    <w:rsid w:val="00BA5310"/>
    <w:rsid w:val="00BA5CEE"/>
    <w:rsid w:val="00BA5F59"/>
    <w:rsid w:val="00BA60F6"/>
    <w:rsid w:val="00BA61F9"/>
    <w:rsid w:val="00BA6239"/>
    <w:rsid w:val="00BA7139"/>
    <w:rsid w:val="00BA7C56"/>
    <w:rsid w:val="00BA7FFB"/>
    <w:rsid w:val="00BB131F"/>
    <w:rsid w:val="00BB1984"/>
    <w:rsid w:val="00BB1E77"/>
    <w:rsid w:val="00BB3C2C"/>
    <w:rsid w:val="00BB3E0F"/>
    <w:rsid w:val="00BB3FDA"/>
    <w:rsid w:val="00BB516D"/>
    <w:rsid w:val="00BB5E4F"/>
    <w:rsid w:val="00BB609B"/>
    <w:rsid w:val="00BB63EE"/>
    <w:rsid w:val="00BB6695"/>
    <w:rsid w:val="00BB6F67"/>
    <w:rsid w:val="00BB718A"/>
    <w:rsid w:val="00BB7295"/>
    <w:rsid w:val="00BB75E2"/>
    <w:rsid w:val="00BC04DB"/>
    <w:rsid w:val="00BC05AE"/>
    <w:rsid w:val="00BC09C1"/>
    <w:rsid w:val="00BC0A04"/>
    <w:rsid w:val="00BC0D1A"/>
    <w:rsid w:val="00BC0EC9"/>
    <w:rsid w:val="00BC184C"/>
    <w:rsid w:val="00BC1D86"/>
    <w:rsid w:val="00BC29DA"/>
    <w:rsid w:val="00BC2CF0"/>
    <w:rsid w:val="00BC39FF"/>
    <w:rsid w:val="00BC4C0E"/>
    <w:rsid w:val="00BC59E1"/>
    <w:rsid w:val="00BC5F28"/>
    <w:rsid w:val="00BC5F6A"/>
    <w:rsid w:val="00BC635C"/>
    <w:rsid w:val="00BC688F"/>
    <w:rsid w:val="00BC69F5"/>
    <w:rsid w:val="00BC7003"/>
    <w:rsid w:val="00BC7C4F"/>
    <w:rsid w:val="00BD1836"/>
    <w:rsid w:val="00BD1AA5"/>
    <w:rsid w:val="00BD1EC2"/>
    <w:rsid w:val="00BD1F4A"/>
    <w:rsid w:val="00BD3042"/>
    <w:rsid w:val="00BD3BD9"/>
    <w:rsid w:val="00BD3C38"/>
    <w:rsid w:val="00BD3D32"/>
    <w:rsid w:val="00BD4AC4"/>
    <w:rsid w:val="00BD575E"/>
    <w:rsid w:val="00BD57C4"/>
    <w:rsid w:val="00BD596A"/>
    <w:rsid w:val="00BD6106"/>
    <w:rsid w:val="00BD662F"/>
    <w:rsid w:val="00BD6AB1"/>
    <w:rsid w:val="00BD79D3"/>
    <w:rsid w:val="00BD7A9F"/>
    <w:rsid w:val="00BE0135"/>
    <w:rsid w:val="00BE017D"/>
    <w:rsid w:val="00BE029C"/>
    <w:rsid w:val="00BE03FB"/>
    <w:rsid w:val="00BE0912"/>
    <w:rsid w:val="00BE22CE"/>
    <w:rsid w:val="00BE2960"/>
    <w:rsid w:val="00BE2E6A"/>
    <w:rsid w:val="00BE407D"/>
    <w:rsid w:val="00BE4099"/>
    <w:rsid w:val="00BE4DBE"/>
    <w:rsid w:val="00BE5E90"/>
    <w:rsid w:val="00BE6685"/>
    <w:rsid w:val="00BE6986"/>
    <w:rsid w:val="00BE6D5D"/>
    <w:rsid w:val="00BE6F6C"/>
    <w:rsid w:val="00BE70E5"/>
    <w:rsid w:val="00BE76B5"/>
    <w:rsid w:val="00BE774A"/>
    <w:rsid w:val="00BE7B4E"/>
    <w:rsid w:val="00BF052E"/>
    <w:rsid w:val="00BF0715"/>
    <w:rsid w:val="00BF14E6"/>
    <w:rsid w:val="00BF1D62"/>
    <w:rsid w:val="00BF26E9"/>
    <w:rsid w:val="00BF2C8D"/>
    <w:rsid w:val="00BF36F6"/>
    <w:rsid w:val="00BF3BD0"/>
    <w:rsid w:val="00BF487F"/>
    <w:rsid w:val="00BF4898"/>
    <w:rsid w:val="00BF4AC8"/>
    <w:rsid w:val="00BF54B0"/>
    <w:rsid w:val="00BF59B1"/>
    <w:rsid w:val="00BF5D34"/>
    <w:rsid w:val="00BF6287"/>
    <w:rsid w:val="00BF7778"/>
    <w:rsid w:val="00C00047"/>
    <w:rsid w:val="00C00583"/>
    <w:rsid w:val="00C01078"/>
    <w:rsid w:val="00C013D8"/>
    <w:rsid w:val="00C01FFD"/>
    <w:rsid w:val="00C02388"/>
    <w:rsid w:val="00C02613"/>
    <w:rsid w:val="00C032B8"/>
    <w:rsid w:val="00C03A8E"/>
    <w:rsid w:val="00C03A91"/>
    <w:rsid w:val="00C03DBA"/>
    <w:rsid w:val="00C03FA0"/>
    <w:rsid w:val="00C04325"/>
    <w:rsid w:val="00C04629"/>
    <w:rsid w:val="00C051B0"/>
    <w:rsid w:val="00C056A2"/>
    <w:rsid w:val="00C061A6"/>
    <w:rsid w:val="00C063AC"/>
    <w:rsid w:val="00C06BD6"/>
    <w:rsid w:val="00C06F12"/>
    <w:rsid w:val="00C0701B"/>
    <w:rsid w:val="00C07487"/>
    <w:rsid w:val="00C07B2D"/>
    <w:rsid w:val="00C10A5E"/>
    <w:rsid w:val="00C10B7F"/>
    <w:rsid w:val="00C112EC"/>
    <w:rsid w:val="00C1173A"/>
    <w:rsid w:val="00C123F0"/>
    <w:rsid w:val="00C12703"/>
    <w:rsid w:val="00C13D9A"/>
    <w:rsid w:val="00C13DAC"/>
    <w:rsid w:val="00C13E99"/>
    <w:rsid w:val="00C13F9D"/>
    <w:rsid w:val="00C1405C"/>
    <w:rsid w:val="00C15EF6"/>
    <w:rsid w:val="00C163E7"/>
    <w:rsid w:val="00C17611"/>
    <w:rsid w:val="00C17681"/>
    <w:rsid w:val="00C200B4"/>
    <w:rsid w:val="00C2021F"/>
    <w:rsid w:val="00C209AC"/>
    <w:rsid w:val="00C20F46"/>
    <w:rsid w:val="00C2191D"/>
    <w:rsid w:val="00C2246B"/>
    <w:rsid w:val="00C2269A"/>
    <w:rsid w:val="00C22A8B"/>
    <w:rsid w:val="00C22C13"/>
    <w:rsid w:val="00C22C8D"/>
    <w:rsid w:val="00C23BEA"/>
    <w:rsid w:val="00C24172"/>
    <w:rsid w:val="00C2457B"/>
    <w:rsid w:val="00C248C2"/>
    <w:rsid w:val="00C264B9"/>
    <w:rsid w:val="00C2664F"/>
    <w:rsid w:val="00C26E51"/>
    <w:rsid w:val="00C26FDF"/>
    <w:rsid w:val="00C27660"/>
    <w:rsid w:val="00C30545"/>
    <w:rsid w:val="00C30EAF"/>
    <w:rsid w:val="00C30EBD"/>
    <w:rsid w:val="00C30F83"/>
    <w:rsid w:val="00C31A54"/>
    <w:rsid w:val="00C31BDE"/>
    <w:rsid w:val="00C31E7D"/>
    <w:rsid w:val="00C325D0"/>
    <w:rsid w:val="00C32D17"/>
    <w:rsid w:val="00C33601"/>
    <w:rsid w:val="00C33C3A"/>
    <w:rsid w:val="00C3442A"/>
    <w:rsid w:val="00C3495C"/>
    <w:rsid w:val="00C3499D"/>
    <w:rsid w:val="00C35601"/>
    <w:rsid w:val="00C3574F"/>
    <w:rsid w:val="00C35A96"/>
    <w:rsid w:val="00C35CE8"/>
    <w:rsid w:val="00C3647C"/>
    <w:rsid w:val="00C36684"/>
    <w:rsid w:val="00C36AD6"/>
    <w:rsid w:val="00C37416"/>
    <w:rsid w:val="00C40B36"/>
    <w:rsid w:val="00C40E8A"/>
    <w:rsid w:val="00C41E44"/>
    <w:rsid w:val="00C42089"/>
    <w:rsid w:val="00C423EC"/>
    <w:rsid w:val="00C426C6"/>
    <w:rsid w:val="00C42737"/>
    <w:rsid w:val="00C43271"/>
    <w:rsid w:val="00C435B4"/>
    <w:rsid w:val="00C4367B"/>
    <w:rsid w:val="00C4393A"/>
    <w:rsid w:val="00C43942"/>
    <w:rsid w:val="00C44104"/>
    <w:rsid w:val="00C448EC"/>
    <w:rsid w:val="00C44994"/>
    <w:rsid w:val="00C4512A"/>
    <w:rsid w:val="00C4522C"/>
    <w:rsid w:val="00C4697C"/>
    <w:rsid w:val="00C4752A"/>
    <w:rsid w:val="00C479D2"/>
    <w:rsid w:val="00C50078"/>
    <w:rsid w:val="00C50249"/>
    <w:rsid w:val="00C50963"/>
    <w:rsid w:val="00C50B8E"/>
    <w:rsid w:val="00C51165"/>
    <w:rsid w:val="00C513B9"/>
    <w:rsid w:val="00C51750"/>
    <w:rsid w:val="00C51ECB"/>
    <w:rsid w:val="00C52185"/>
    <w:rsid w:val="00C522FA"/>
    <w:rsid w:val="00C527C6"/>
    <w:rsid w:val="00C528D3"/>
    <w:rsid w:val="00C52E6E"/>
    <w:rsid w:val="00C532EE"/>
    <w:rsid w:val="00C54232"/>
    <w:rsid w:val="00C54F5D"/>
    <w:rsid w:val="00C56D3F"/>
    <w:rsid w:val="00C57401"/>
    <w:rsid w:val="00C57CD9"/>
    <w:rsid w:val="00C57E3F"/>
    <w:rsid w:val="00C57E7F"/>
    <w:rsid w:val="00C601A7"/>
    <w:rsid w:val="00C61A3B"/>
    <w:rsid w:val="00C61B9E"/>
    <w:rsid w:val="00C62228"/>
    <w:rsid w:val="00C62689"/>
    <w:rsid w:val="00C6443D"/>
    <w:rsid w:val="00C64A06"/>
    <w:rsid w:val="00C64FF7"/>
    <w:rsid w:val="00C654F7"/>
    <w:rsid w:val="00C6561D"/>
    <w:rsid w:val="00C65E3C"/>
    <w:rsid w:val="00C666D7"/>
    <w:rsid w:val="00C66C5B"/>
    <w:rsid w:val="00C67A4F"/>
    <w:rsid w:val="00C67D2B"/>
    <w:rsid w:val="00C70190"/>
    <w:rsid w:val="00C70806"/>
    <w:rsid w:val="00C712C4"/>
    <w:rsid w:val="00C71835"/>
    <w:rsid w:val="00C72A7B"/>
    <w:rsid w:val="00C72A94"/>
    <w:rsid w:val="00C72AC0"/>
    <w:rsid w:val="00C72AE4"/>
    <w:rsid w:val="00C73E37"/>
    <w:rsid w:val="00C748BD"/>
    <w:rsid w:val="00C75A0B"/>
    <w:rsid w:val="00C75A3E"/>
    <w:rsid w:val="00C765B9"/>
    <w:rsid w:val="00C768B6"/>
    <w:rsid w:val="00C76B5A"/>
    <w:rsid w:val="00C76FBC"/>
    <w:rsid w:val="00C775B3"/>
    <w:rsid w:val="00C77F8A"/>
    <w:rsid w:val="00C800F3"/>
    <w:rsid w:val="00C80E2C"/>
    <w:rsid w:val="00C8142B"/>
    <w:rsid w:val="00C819E1"/>
    <w:rsid w:val="00C81C78"/>
    <w:rsid w:val="00C81ECB"/>
    <w:rsid w:val="00C82D7F"/>
    <w:rsid w:val="00C83041"/>
    <w:rsid w:val="00C839B1"/>
    <w:rsid w:val="00C83C3B"/>
    <w:rsid w:val="00C83F64"/>
    <w:rsid w:val="00C83FB5"/>
    <w:rsid w:val="00C842E1"/>
    <w:rsid w:val="00C84764"/>
    <w:rsid w:val="00C84949"/>
    <w:rsid w:val="00C84D34"/>
    <w:rsid w:val="00C84E1E"/>
    <w:rsid w:val="00C85BEC"/>
    <w:rsid w:val="00C86320"/>
    <w:rsid w:val="00C86653"/>
    <w:rsid w:val="00C86887"/>
    <w:rsid w:val="00C86DF9"/>
    <w:rsid w:val="00C879E1"/>
    <w:rsid w:val="00C9053B"/>
    <w:rsid w:val="00C90786"/>
    <w:rsid w:val="00C908DF"/>
    <w:rsid w:val="00C90B3C"/>
    <w:rsid w:val="00C91943"/>
    <w:rsid w:val="00C91B51"/>
    <w:rsid w:val="00C920D8"/>
    <w:rsid w:val="00C92987"/>
    <w:rsid w:val="00C92AAE"/>
    <w:rsid w:val="00C92B4B"/>
    <w:rsid w:val="00C93391"/>
    <w:rsid w:val="00C933BF"/>
    <w:rsid w:val="00C93802"/>
    <w:rsid w:val="00C93C9C"/>
    <w:rsid w:val="00C94A53"/>
    <w:rsid w:val="00C94A74"/>
    <w:rsid w:val="00C95337"/>
    <w:rsid w:val="00C95509"/>
    <w:rsid w:val="00C95C6B"/>
    <w:rsid w:val="00C95F86"/>
    <w:rsid w:val="00C96742"/>
    <w:rsid w:val="00C96BFF"/>
    <w:rsid w:val="00C96FE9"/>
    <w:rsid w:val="00C9722D"/>
    <w:rsid w:val="00C97ABC"/>
    <w:rsid w:val="00C97EC9"/>
    <w:rsid w:val="00CA0A83"/>
    <w:rsid w:val="00CA0B0B"/>
    <w:rsid w:val="00CA0CC1"/>
    <w:rsid w:val="00CA0D35"/>
    <w:rsid w:val="00CA1D60"/>
    <w:rsid w:val="00CA1FE2"/>
    <w:rsid w:val="00CA20AF"/>
    <w:rsid w:val="00CA21DE"/>
    <w:rsid w:val="00CA25C5"/>
    <w:rsid w:val="00CA2CEA"/>
    <w:rsid w:val="00CA3BE8"/>
    <w:rsid w:val="00CA3EB5"/>
    <w:rsid w:val="00CA4D74"/>
    <w:rsid w:val="00CA591A"/>
    <w:rsid w:val="00CA59B8"/>
    <w:rsid w:val="00CA59F2"/>
    <w:rsid w:val="00CA5B0D"/>
    <w:rsid w:val="00CA5F16"/>
    <w:rsid w:val="00CA64C7"/>
    <w:rsid w:val="00CA6B67"/>
    <w:rsid w:val="00CA6F42"/>
    <w:rsid w:val="00CA7615"/>
    <w:rsid w:val="00CA7B25"/>
    <w:rsid w:val="00CA7FDE"/>
    <w:rsid w:val="00CB0BB1"/>
    <w:rsid w:val="00CB10BB"/>
    <w:rsid w:val="00CB14A3"/>
    <w:rsid w:val="00CB16DB"/>
    <w:rsid w:val="00CB1AC3"/>
    <w:rsid w:val="00CB1AF0"/>
    <w:rsid w:val="00CB2118"/>
    <w:rsid w:val="00CB213A"/>
    <w:rsid w:val="00CB3249"/>
    <w:rsid w:val="00CB3E06"/>
    <w:rsid w:val="00CB3F2E"/>
    <w:rsid w:val="00CB4601"/>
    <w:rsid w:val="00CB4727"/>
    <w:rsid w:val="00CB4A4D"/>
    <w:rsid w:val="00CB4E98"/>
    <w:rsid w:val="00CB5FF4"/>
    <w:rsid w:val="00CB60C4"/>
    <w:rsid w:val="00CB61E6"/>
    <w:rsid w:val="00CB658E"/>
    <w:rsid w:val="00CB72A4"/>
    <w:rsid w:val="00CC0937"/>
    <w:rsid w:val="00CC0939"/>
    <w:rsid w:val="00CC13D7"/>
    <w:rsid w:val="00CC1438"/>
    <w:rsid w:val="00CC143B"/>
    <w:rsid w:val="00CC180E"/>
    <w:rsid w:val="00CC219B"/>
    <w:rsid w:val="00CC2420"/>
    <w:rsid w:val="00CC259C"/>
    <w:rsid w:val="00CC27A8"/>
    <w:rsid w:val="00CC3BBB"/>
    <w:rsid w:val="00CC3DB5"/>
    <w:rsid w:val="00CC41EA"/>
    <w:rsid w:val="00CC4E32"/>
    <w:rsid w:val="00CC4E6E"/>
    <w:rsid w:val="00CC5586"/>
    <w:rsid w:val="00CC6345"/>
    <w:rsid w:val="00CC6389"/>
    <w:rsid w:val="00CC6D4E"/>
    <w:rsid w:val="00CC6D75"/>
    <w:rsid w:val="00CC6DAF"/>
    <w:rsid w:val="00CC6FDA"/>
    <w:rsid w:val="00CC71DD"/>
    <w:rsid w:val="00CC7556"/>
    <w:rsid w:val="00CD0426"/>
    <w:rsid w:val="00CD0835"/>
    <w:rsid w:val="00CD19F3"/>
    <w:rsid w:val="00CD2053"/>
    <w:rsid w:val="00CD2829"/>
    <w:rsid w:val="00CD32EE"/>
    <w:rsid w:val="00CD3D7D"/>
    <w:rsid w:val="00CD4D60"/>
    <w:rsid w:val="00CD521E"/>
    <w:rsid w:val="00CD5A2C"/>
    <w:rsid w:val="00CD5CD6"/>
    <w:rsid w:val="00CD6008"/>
    <w:rsid w:val="00CD629A"/>
    <w:rsid w:val="00CD6954"/>
    <w:rsid w:val="00CD73C8"/>
    <w:rsid w:val="00CD7C5D"/>
    <w:rsid w:val="00CE03E7"/>
    <w:rsid w:val="00CE065E"/>
    <w:rsid w:val="00CE1094"/>
    <w:rsid w:val="00CE1436"/>
    <w:rsid w:val="00CE18BF"/>
    <w:rsid w:val="00CE1C0E"/>
    <w:rsid w:val="00CE1F59"/>
    <w:rsid w:val="00CE300F"/>
    <w:rsid w:val="00CE326B"/>
    <w:rsid w:val="00CE3E5F"/>
    <w:rsid w:val="00CE4442"/>
    <w:rsid w:val="00CE4492"/>
    <w:rsid w:val="00CE44B9"/>
    <w:rsid w:val="00CE4739"/>
    <w:rsid w:val="00CE554D"/>
    <w:rsid w:val="00CE5A64"/>
    <w:rsid w:val="00CE6116"/>
    <w:rsid w:val="00CE70BA"/>
    <w:rsid w:val="00CE7353"/>
    <w:rsid w:val="00CE7603"/>
    <w:rsid w:val="00CE77BB"/>
    <w:rsid w:val="00CE78C7"/>
    <w:rsid w:val="00CF047E"/>
    <w:rsid w:val="00CF0D3C"/>
    <w:rsid w:val="00CF0F1B"/>
    <w:rsid w:val="00CF19DC"/>
    <w:rsid w:val="00CF1B31"/>
    <w:rsid w:val="00CF1C37"/>
    <w:rsid w:val="00CF1DC5"/>
    <w:rsid w:val="00CF217A"/>
    <w:rsid w:val="00CF28E8"/>
    <w:rsid w:val="00CF2BE6"/>
    <w:rsid w:val="00CF2BE7"/>
    <w:rsid w:val="00CF3014"/>
    <w:rsid w:val="00CF3152"/>
    <w:rsid w:val="00CF33B4"/>
    <w:rsid w:val="00CF3ECB"/>
    <w:rsid w:val="00CF4DB6"/>
    <w:rsid w:val="00CF4FAE"/>
    <w:rsid w:val="00CF5050"/>
    <w:rsid w:val="00CF510D"/>
    <w:rsid w:val="00CF5A97"/>
    <w:rsid w:val="00CF5CE7"/>
    <w:rsid w:val="00CF64FA"/>
    <w:rsid w:val="00CF7557"/>
    <w:rsid w:val="00CF7767"/>
    <w:rsid w:val="00CF78A7"/>
    <w:rsid w:val="00CF7BDB"/>
    <w:rsid w:val="00D0070A"/>
    <w:rsid w:val="00D012B5"/>
    <w:rsid w:val="00D0174B"/>
    <w:rsid w:val="00D01A5D"/>
    <w:rsid w:val="00D01C0F"/>
    <w:rsid w:val="00D0218B"/>
    <w:rsid w:val="00D02270"/>
    <w:rsid w:val="00D0230A"/>
    <w:rsid w:val="00D02A82"/>
    <w:rsid w:val="00D031D8"/>
    <w:rsid w:val="00D03457"/>
    <w:rsid w:val="00D03489"/>
    <w:rsid w:val="00D03CC2"/>
    <w:rsid w:val="00D04091"/>
    <w:rsid w:val="00D041B1"/>
    <w:rsid w:val="00D048C0"/>
    <w:rsid w:val="00D04913"/>
    <w:rsid w:val="00D04A27"/>
    <w:rsid w:val="00D04B61"/>
    <w:rsid w:val="00D05095"/>
    <w:rsid w:val="00D051F7"/>
    <w:rsid w:val="00D05B0C"/>
    <w:rsid w:val="00D06362"/>
    <w:rsid w:val="00D063E9"/>
    <w:rsid w:val="00D0648C"/>
    <w:rsid w:val="00D0668D"/>
    <w:rsid w:val="00D06C26"/>
    <w:rsid w:val="00D06FBA"/>
    <w:rsid w:val="00D07838"/>
    <w:rsid w:val="00D10067"/>
    <w:rsid w:val="00D109F2"/>
    <w:rsid w:val="00D10F7F"/>
    <w:rsid w:val="00D11467"/>
    <w:rsid w:val="00D121A0"/>
    <w:rsid w:val="00D13101"/>
    <w:rsid w:val="00D13755"/>
    <w:rsid w:val="00D13F25"/>
    <w:rsid w:val="00D14403"/>
    <w:rsid w:val="00D14549"/>
    <w:rsid w:val="00D1496C"/>
    <w:rsid w:val="00D14EE4"/>
    <w:rsid w:val="00D15016"/>
    <w:rsid w:val="00D1524D"/>
    <w:rsid w:val="00D159C2"/>
    <w:rsid w:val="00D16979"/>
    <w:rsid w:val="00D2035E"/>
    <w:rsid w:val="00D20755"/>
    <w:rsid w:val="00D21068"/>
    <w:rsid w:val="00D2133E"/>
    <w:rsid w:val="00D218CB"/>
    <w:rsid w:val="00D22226"/>
    <w:rsid w:val="00D225BE"/>
    <w:rsid w:val="00D227F6"/>
    <w:rsid w:val="00D22BFF"/>
    <w:rsid w:val="00D22C32"/>
    <w:rsid w:val="00D23F9F"/>
    <w:rsid w:val="00D24322"/>
    <w:rsid w:val="00D2433F"/>
    <w:rsid w:val="00D24421"/>
    <w:rsid w:val="00D24540"/>
    <w:rsid w:val="00D246FA"/>
    <w:rsid w:val="00D24CE3"/>
    <w:rsid w:val="00D25BBE"/>
    <w:rsid w:val="00D2621F"/>
    <w:rsid w:val="00D26EBC"/>
    <w:rsid w:val="00D26F3E"/>
    <w:rsid w:val="00D3067D"/>
    <w:rsid w:val="00D3085A"/>
    <w:rsid w:val="00D30C1B"/>
    <w:rsid w:val="00D30CD9"/>
    <w:rsid w:val="00D31434"/>
    <w:rsid w:val="00D318FD"/>
    <w:rsid w:val="00D32024"/>
    <w:rsid w:val="00D3205E"/>
    <w:rsid w:val="00D32521"/>
    <w:rsid w:val="00D327C1"/>
    <w:rsid w:val="00D3283D"/>
    <w:rsid w:val="00D3308D"/>
    <w:rsid w:val="00D3373F"/>
    <w:rsid w:val="00D33E8C"/>
    <w:rsid w:val="00D33F98"/>
    <w:rsid w:val="00D34630"/>
    <w:rsid w:val="00D35517"/>
    <w:rsid w:val="00D36096"/>
    <w:rsid w:val="00D37155"/>
    <w:rsid w:val="00D37C70"/>
    <w:rsid w:val="00D37E9F"/>
    <w:rsid w:val="00D402B5"/>
    <w:rsid w:val="00D402B6"/>
    <w:rsid w:val="00D4034E"/>
    <w:rsid w:val="00D40C8B"/>
    <w:rsid w:val="00D411A1"/>
    <w:rsid w:val="00D414D8"/>
    <w:rsid w:val="00D41EA7"/>
    <w:rsid w:val="00D42A17"/>
    <w:rsid w:val="00D432AA"/>
    <w:rsid w:val="00D43390"/>
    <w:rsid w:val="00D43B43"/>
    <w:rsid w:val="00D43B80"/>
    <w:rsid w:val="00D43FF4"/>
    <w:rsid w:val="00D4443E"/>
    <w:rsid w:val="00D448DF"/>
    <w:rsid w:val="00D44F7E"/>
    <w:rsid w:val="00D45384"/>
    <w:rsid w:val="00D4553D"/>
    <w:rsid w:val="00D45D38"/>
    <w:rsid w:val="00D45DFF"/>
    <w:rsid w:val="00D465CB"/>
    <w:rsid w:val="00D474D8"/>
    <w:rsid w:val="00D47C50"/>
    <w:rsid w:val="00D47D12"/>
    <w:rsid w:val="00D47DA2"/>
    <w:rsid w:val="00D5069F"/>
    <w:rsid w:val="00D507B3"/>
    <w:rsid w:val="00D50DD9"/>
    <w:rsid w:val="00D51024"/>
    <w:rsid w:val="00D51CBA"/>
    <w:rsid w:val="00D522C0"/>
    <w:rsid w:val="00D5233E"/>
    <w:rsid w:val="00D524A7"/>
    <w:rsid w:val="00D53429"/>
    <w:rsid w:val="00D5351C"/>
    <w:rsid w:val="00D54307"/>
    <w:rsid w:val="00D548B9"/>
    <w:rsid w:val="00D54966"/>
    <w:rsid w:val="00D54AB8"/>
    <w:rsid w:val="00D55D96"/>
    <w:rsid w:val="00D55DA2"/>
    <w:rsid w:val="00D5725B"/>
    <w:rsid w:val="00D5727D"/>
    <w:rsid w:val="00D572B4"/>
    <w:rsid w:val="00D57540"/>
    <w:rsid w:val="00D602CA"/>
    <w:rsid w:val="00D6056B"/>
    <w:rsid w:val="00D60EE5"/>
    <w:rsid w:val="00D612E6"/>
    <w:rsid w:val="00D6148A"/>
    <w:rsid w:val="00D6176B"/>
    <w:rsid w:val="00D61E3C"/>
    <w:rsid w:val="00D61F32"/>
    <w:rsid w:val="00D620E0"/>
    <w:rsid w:val="00D62188"/>
    <w:rsid w:val="00D624D1"/>
    <w:rsid w:val="00D62A01"/>
    <w:rsid w:val="00D62AF4"/>
    <w:rsid w:val="00D62CAC"/>
    <w:rsid w:val="00D62E96"/>
    <w:rsid w:val="00D645A5"/>
    <w:rsid w:val="00D64BB3"/>
    <w:rsid w:val="00D651A9"/>
    <w:rsid w:val="00D65DC6"/>
    <w:rsid w:val="00D66781"/>
    <w:rsid w:val="00D67AA5"/>
    <w:rsid w:val="00D701B1"/>
    <w:rsid w:val="00D70666"/>
    <w:rsid w:val="00D71253"/>
    <w:rsid w:val="00D71A0B"/>
    <w:rsid w:val="00D71E8B"/>
    <w:rsid w:val="00D71FBD"/>
    <w:rsid w:val="00D720C2"/>
    <w:rsid w:val="00D72204"/>
    <w:rsid w:val="00D72323"/>
    <w:rsid w:val="00D72359"/>
    <w:rsid w:val="00D7271E"/>
    <w:rsid w:val="00D74073"/>
    <w:rsid w:val="00D745F6"/>
    <w:rsid w:val="00D74DAC"/>
    <w:rsid w:val="00D75413"/>
    <w:rsid w:val="00D75933"/>
    <w:rsid w:val="00D7626B"/>
    <w:rsid w:val="00D766D7"/>
    <w:rsid w:val="00D76AD4"/>
    <w:rsid w:val="00D77102"/>
    <w:rsid w:val="00D77206"/>
    <w:rsid w:val="00D77E1D"/>
    <w:rsid w:val="00D80307"/>
    <w:rsid w:val="00D803A4"/>
    <w:rsid w:val="00D804AB"/>
    <w:rsid w:val="00D8083D"/>
    <w:rsid w:val="00D80A65"/>
    <w:rsid w:val="00D80DB6"/>
    <w:rsid w:val="00D811F0"/>
    <w:rsid w:val="00D8153F"/>
    <w:rsid w:val="00D818D7"/>
    <w:rsid w:val="00D82468"/>
    <w:rsid w:val="00D8290F"/>
    <w:rsid w:val="00D82C59"/>
    <w:rsid w:val="00D82D0F"/>
    <w:rsid w:val="00D83586"/>
    <w:rsid w:val="00D839DA"/>
    <w:rsid w:val="00D83B96"/>
    <w:rsid w:val="00D83D60"/>
    <w:rsid w:val="00D840C5"/>
    <w:rsid w:val="00D843A0"/>
    <w:rsid w:val="00D845D3"/>
    <w:rsid w:val="00D84707"/>
    <w:rsid w:val="00D8517E"/>
    <w:rsid w:val="00D85350"/>
    <w:rsid w:val="00D853C5"/>
    <w:rsid w:val="00D85530"/>
    <w:rsid w:val="00D858D0"/>
    <w:rsid w:val="00D858DE"/>
    <w:rsid w:val="00D85A13"/>
    <w:rsid w:val="00D85D66"/>
    <w:rsid w:val="00D864E6"/>
    <w:rsid w:val="00D86656"/>
    <w:rsid w:val="00D867B9"/>
    <w:rsid w:val="00D86A2F"/>
    <w:rsid w:val="00D871B4"/>
    <w:rsid w:val="00D8763D"/>
    <w:rsid w:val="00D87C0C"/>
    <w:rsid w:val="00D90211"/>
    <w:rsid w:val="00D9037C"/>
    <w:rsid w:val="00D906C5"/>
    <w:rsid w:val="00D906FE"/>
    <w:rsid w:val="00D90DB0"/>
    <w:rsid w:val="00D90E7C"/>
    <w:rsid w:val="00D911A1"/>
    <w:rsid w:val="00D91329"/>
    <w:rsid w:val="00D92024"/>
    <w:rsid w:val="00D928CF"/>
    <w:rsid w:val="00D92F27"/>
    <w:rsid w:val="00D9335A"/>
    <w:rsid w:val="00D93FB7"/>
    <w:rsid w:val="00D9482F"/>
    <w:rsid w:val="00D94BB5"/>
    <w:rsid w:val="00D94C68"/>
    <w:rsid w:val="00D94C82"/>
    <w:rsid w:val="00D951A0"/>
    <w:rsid w:val="00D952D7"/>
    <w:rsid w:val="00D95F4E"/>
    <w:rsid w:val="00D96582"/>
    <w:rsid w:val="00D975DD"/>
    <w:rsid w:val="00D97B71"/>
    <w:rsid w:val="00D97EED"/>
    <w:rsid w:val="00DA00EC"/>
    <w:rsid w:val="00DA014E"/>
    <w:rsid w:val="00DA0215"/>
    <w:rsid w:val="00DA0683"/>
    <w:rsid w:val="00DA077D"/>
    <w:rsid w:val="00DA0F2E"/>
    <w:rsid w:val="00DA19CE"/>
    <w:rsid w:val="00DA1B1E"/>
    <w:rsid w:val="00DA1BF5"/>
    <w:rsid w:val="00DA1D06"/>
    <w:rsid w:val="00DA2045"/>
    <w:rsid w:val="00DA259B"/>
    <w:rsid w:val="00DA26CA"/>
    <w:rsid w:val="00DA3EB7"/>
    <w:rsid w:val="00DA48D1"/>
    <w:rsid w:val="00DA4CED"/>
    <w:rsid w:val="00DA5637"/>
    <w:rsid w:val="00DA64F3"/>
    <w:rsid w:val="00DA6588"/>
    <w:rsid w:val="00DA6B68"/>
    <w:rsid w:val="00DA6E4B"/>
    <w:rsid w:val="00DA71F7"/>
    <w:rsid w:val="00DA7258"/>
    <w:rsid w:val="00DA782F"/>
    <w:rsid w:val="00DA7B93"/>
    <w:rsid w:val="00DB05D4"/>
    <w:rsid w:val="00DB14E8"/>
    <w:rsid w:val="00DB1606"/>
    <w:rsid w:val="00DB19C0"/>
    <w:rsid w:val="00DB28D2"/>
    <w:rsid w:val="00DB2958"/>
    <w:rsid w:val="00DB4884"/>
    <w:rsid w:val="00DB517E"/>
    <w:rsid w:val="00DB5247"/>
    <w:rsid w:val="00DB57A2"/>
    <w:rsid w:val="00DB5F67"/>
    <w:rsid w:val="00DB6332"/>
    <w:rsid w:val="00DB7843"/>
    <w:rsid w:val="00DB79CD"/>
    <w:rsid w:val="00DB7CF9"/>
    <w:rsid w:val="00DC04C5"/>
    <w:rsid w:val="00DC067D"/>
    <w:rsid w:val="00DC0C5D"/>
    <w:rsid w:val="00DC184A"/>
    <w:rsid w:val="00DC1BD6"/>
    <w:rsid w:val="00DC22C3"/>
    <w:rsid w:val="00DC319D"/>
    <w:rsid w:val="00DC40D8"/>
    <w:rsid w:val="00DC4676"/>
    <w:rsid w:val="00DC46A4"/>
    <w:rsid w:val="00DC502B"/>
    <w:rsid w:val="00DC510C"/>
    <w:rsid w:val="00DC5B5D"/>
    <w:rsid w:val="00DC6356"/>
    <w:rsid w:val="00DC6B4D"/>
    <w:rsid w:val="00DC774D"/>
    <w:rsid w:val="00DC7AE9"/>
    <w:rsid w:val="00DC7E4B"/>
    <w:rsid w:val="00DD0826"/>
    <w:rsid w:val="00DD10EF"/>
    <w:rsid w:val="00DD1CA5"/>
    <w:rsid w:val="00DD1F87"/>
    <w:rsid w:val="00DD2273"/>
    <w:rsid w:val="00DD2892"/>
    <w:rsid w:val="00DD2BE5"/>
    <w:rsid w:val="00DD3520"/>
    <w:rsid w:val="00DD3FE3"/>
    <w:rsid w:val="00DD40D6"/>
    <w:rsid w:val="00DD4178"/>
    <w:rsid w:val="00DD4C69"/>
    <w:rsid w:val="00DD5CEA"/>
    <w:rsid w:val="00DD5F80"/>
    <w:rsid w:val="00DD6FA4"/>
    <w:rsid w:val="00DD7910"/>
    <w:rsid w:val="00DE00BE"/>
    <w:rsid w:val="00DE0154"/>
    <w:rsid w:val="00DE04EE"/>
    <w:rsid w:val="00DE1481"/>
    <w:rsid w:val="00DE184A"/>
    <w:rsid w:val="00DE1A42"/>
    <w:rsid w:val="00DE1AE7"/>
    <w:rsid w:val="00DE1BA7"/>
    <w:rsid w:val="00DE1CF1"/>
    <w:rsid w:val="00DE2DA8"/>
    <w:rsid w:val="00DE3868"/>
    <w:rsid w:val="00DE3B86"/>
    <w:rsid w:val="00DE40E6"/>
    <w:rsid w:val="00DE4549"/>
    <w:rsid w:val="00DE46D7"/>
    <w:rsid w:val="00DE4812"/>
    <w:rsid w:val="00DE4C32"/>
    <w:rsid w:val="00DE4C80"/>
    <w:rsid w:val="00DE4ECA"/>
    <w:rsid w:val="00DE57B9"/>
    <w:rsid w:val="00DE6F71"/>
    <w:rsid w:val="00DE7046"/>
    <w:rsid w:val="00DF006F"/>
    <w:rsid w:val="00DF03E2"/>
    <w:rsid w:val="00DF063A"/>
    <w:rsid w:val="00DF17DF"/>
    <w:rsid w:val="00DF1D78"/>
    <w:rsid w:val="00DF1F8D"/>
    <w:rsid w:val="00DF210B"/>
    <w:rsid w:val="00DF292F"/>
    <w:rsid w:val="00DF3A72"/>
    <w:rsid w:val="00DF4348"/>
    <w:rsid w:val="00DF4DFF"/>
    <w:rsid w:val="00DF55D0"/>
    <w:rsid w:val="00DF5B15"/>
    <w:rsid w:val="00DF5CF4"/>
    <w:rsid w:val="00DF7022"/>
    <w:rsid w:val="00DF76FD"/>
    <w:rsid w:val="00DF77C1"/>
    <w:rsid w:val="00DF7A70"/>
    <w:rsid w:val="00DF7BF5"/>
    <w:rsid w:val="00DF7D85"/>
    <w:rsid w:val="00E0002B"/>
    <w:rsid w:val="00E027FC"/>
    <w:rsid w:val="00E02B69"/>
    <w:rsid w:val="00E0345A"/>
    <w:rsid w:val="00E034D7"/>
    <w:rsid w:val="00E03D80"/>
    <w:rsid w:val="00E03F44"/>
    <w:rsid w:val="00E04456"/>
    <w:rsid w:val="00E04CDF"/>
    <w:rsid w:val="00E053E4"/>
    <w:rsid w:val="00E05B1A"/>
    <w:rsid w:val="00E0632D"/>
    <w:rsid w:val="00E06435"/>
    <w:rsid w:val="00E06442"/>
    <w:rsid w:val="00E07184"/>
    <w:rsid w:val="00E077AD"/>
    <w:rsid w:val="00E1070F"/>
    <w:rsid w:val="00E1107F"/>
    <w:rsid w:val="00E12195"/>
    <w:rsid w:val="00E12201"/>
    <w:rsid w:val="00E1222A"/>
    <w:rsid w:val="00E12415"/>
    <w:rsid w:val="00E13E1D"/>
    <w:rsid w:val="00E14A39"/>
    <w:rsid w:val="00E14B25"/>
    <w:rsid w:val="00E14C98"/>
    <w:rsid w:val="00E14DBE"/>
    <w:rsid w:val="00E15C47"/>
    <w:rsid w:val="00E166A6"/>
    <w:rsid w:val="00E16727"/>
    <w:rsid w:val="00E16BDA"/>
    <w:rsid w:val="00E16D78"/>
    <w:rsid w:val="00E16F46"/>
    <w:rsid w:val="00E172B9"/>
    <w:rsid w:val="00E1739C"/>
    <w:rsid w:val="00E17914"/>
    <w:rsid w:val="00E2133B"/>
    <w:rsid w:val="00E215CC"/>
    <w:rsid w:val="00E2181A"/>
    <w:rsid w:val="00E22664"/>
    <w:rsid w:val="00E22B57"/>
    <w:rsid w:val="00E23016"/>
    <w:rsid w:val="00E23381"/>
    <w:rsid w:val="00E23CB5"/>
    <w:rsid w:val="00E24ECF"/>
    <w:rsid w:val="00E25222"/>
    <w:rsid w:val="00E25456"/>
    <w:rsid w:val="00E25EDF"/>
    <w:rsid w:val="00E261B7"/>
    <w:rsid w:val="00E26C54"/>
    <w:rsid w:val="00E26ED5"/>
    <w:rsid w:val="00E27A67"/>
    <w:rsid w:val="00E27BC7"/>
    <w:rsid w:val="00E3052D"/>
    <w:rsid w:val="00E30D7E"/>
    <w:rsid w:val="00E31D7D"/>
    <w:rsid w:val="00E32025"/>
    <w:rsid w:val="00E32183"/>
    <w:rsid w:val="00E327AA"/>
    <w:rsid w:val="00E34EC2"/>
    <w:rsid w:val="00E35090"/>
    <w:rsid w:val="00E35461"/>
    <w:rsid w:val="00E35909"/>
    <w:rsid w:val="00E35A32"/>
    <w:rsid w:val="00E35A6D"/>
    <w:rsid w:val="00E35BAB"/>
    <w:rsid w:val="00E36043"/>
    <w:rsid w:val="00E36044"/>
    <w:rsid w:val="00E36EC0"/>
    <w:rsid w:val="00E370C0"/>
    <w:rsid w:val="00E37A00"/>
    <w:rsid w:val="00E37EB5"/>
    <w:rsid w:val="00E40416"/>
    <w:rsid w:val="00E407FE"/>
    <w:rsid w:val="00E40CAF"/>
    <w:rsid w:val="00E41276"/>
    <w:rsid w:val="00E4177B"/>
    <w:rsid w:val="00E41B62"/>
    <w:rsid w:val="00E424CD"/>
    <w:rsid w:val="00E42E78"/>
    <w:rsid w:val="00E42EDC"/>
    <w:rsid w:val="00E43305"/>
    <w:rsid w:val="00E43467"/>
    <w:rsid w:val="00E438C3"/>
    <w:rsid w:val="00E43AA7"/>
    <w:rsid w:val="00E43C4C"/>
    <w:rsid w:val="00E43DEF"/>
    <w:rsid w:val="00E43F8B"/>
    <w:rsid w:val="00E44A56"/>
    <w:rsid w:val="00E44B9D"/>
    <w:rsid w:val="00E45259"/>
    <w:rsid w:val="00E45977"/>
    <w:rsid w:val="00E45D62"/>
    <w:rsid w:val="00E464BC"/>
    <w:rsid w:val="00E4680C"/>
    <w:rsid w:val="00E47378"/>
    <w:rsid w:val="00E47EFF"/>
    <w:rsid w:val="00E50395"/>
    <w:rsid w:val="00E50945"/>
    <w:rsid w:val="00E509E9"/>
    <w:rsid w:val="00E5126F"/>
    <w:rsid w:val="00E5255D"/>
    <w:rsid w:val="00E52EBB"/>
    <w:rsid w:val="00E5313D"/>
    <w:rsid w:val="00E53741"/>
    <w:rsid w:val="00E54598"/>
    <w:rsid w:val="00E54666"/>
    <w:rsid w:val="00E54CC7"/>
    <w:rsid w:val="00E55395"/>
    <w:rsid w:val="00E553F9"/>
    <w:rsid w:val="00E56DE2"/>
    <w:rsid w:val="00E5726D"/>
    <w:rsid w:val="00E575BF"/>
    <w:rsid w:val="00E57FE0"/>
    <w:rsid w:val="00E61632"/>
    <w:rsid w:val="00E61B8B"/>
    <w:rsid w:val="00E6203D"/>
    <w:rsid w:val="00E62268"/>
    <w:rsid w:val="00E62BB9"/>
    <w:rsid w:val="00E63DAA"/>
    <w:rsid w:val="00E63FA3"/>
    <w:rsid w:val="00E64CBC"/>
    <w:rsid w:val="00E66115"/>
    <w:rsid w:val="00E66650"/>
    <w:rsid w:val="00E66C84"/>
    <w:rsid w:val="00E673CF"/>
    <w:rsid w:val="00E6786A"/>
    <w:rsid w:val="00E7050E"/>
    <w:rsid w:val="00E70B1E"/>
    <w:rsid w:val="00E71064"/>
    <w:rsid w:val="00E71B29"/>
    <w:rsid w:val="00E71B4F"/>
    <w:rsid w:val="00E71E0D"/>
    <w:rsid w:val="00E72158"/>
    <w:rsid w:val="00E72611"/>
    <w:rsid w:val="00E726E6"/>
    <w:rsid w:val="00E72745"/>
    <w:rsid w:val="00E727F6"/>
    <w:rsid w:val="00E73140"/>
    <w:rsid w:val="00E736EE"/>
    <w:rsid w:val="00E736F1"/>
    <w:rsid w:val="00E73C86"/>
    <w:rsid w:val="00E75FFC"/>
    <w:rsid w:val="00E7626E"/>
    <w:rsid w:val="00E7630F"/>
    <w:rsid w:val="00E76A2A"/>
    <w:rsid w:val="00E7760A"/>
    <w:rsid w:val="00E81B89"/>
    <w:rsid w:val="00E8257E"/>
    <w:rsid w:val="00E825E6"/>
    <w:rsid w:val="00E8266B"/>
    <w:rsid w:val="00E8274A"/>
    <w:rsid w:val="00E829E3"/>
    <w:rsid w:val="00E82C08"/>
    <w:rsid w:val="00E82C5B"/>
    <w:rsid w:val="00E84F4F"/>
    <w:rsid w:val="00E84FD4"/>
    <w:rsid w:val="00E85511"/>
    <w:rsid w:val="00E868FD"/>
    <w:rsid w:val="00E8694C"/>
    <w:rsid w:val="00E8776F"/>
    <w:rsid w:val="00E87B79"/>
    <w:rsid w:val="00E87F1B"/>
    <w:rsid w:val="00E90767"/>
    <w:rsid w:val="00E91825"/>
    <w:rsid w:val="00E91D48"/>
    <w:rsid w:val="00E91FFC"/>
    <w:rsid w:val="00E922AA"/>
    <w:rsid w:val="00E923BE"/>
    <w:rsid w:val="00E92417"/>
    <w:rsid w:val="00E9263E"/>
    <w:rsid w:val="00E937CB"/>
    <w:rsid w:val="00E9477A"/>
    <w:rsid w:val="00E947C9"/>
    <w:rsid w:val="00E94A57"/>
    <w:rsid w:val="00E95701"/>
    <w:rsid w:val="00E95D49"/>
    <w:rsid w:val="00E96633"/>
    <w:rsid w:val="00E96A96"/>
    <w:rsid w:val="00EA0209"/>
    <w:rsid w:val="00EA029B"/>
    <w:rsid w:val="00EA035D"/>
    <w:rsid w:val="00EA06BE"/>
    <w:rsid w:val="00EA0D5D"/>
    <w:rsid w:val="00EA0E89"/>
    <w:rsid w:val="00EA1196"/>
    <w:rsid w:val="00EA1321"/>
    <w:rsid w:val="00EA1372"/>
    <w:rsid w:val="00EA1384"/>
    <w:rsid w:val="00EA18EE"/>
    <w:rsid w:val="00EA19D0"/>
    <w:rsid w:val="00EA1D45"/>
    <w:rsid w:val="00EA3018"/>
    <w:rsid w:val="00EA335A"/>
    <w:rsid w:val="00EA4B9C"/>
    <w:rsid w:val="00EA4E7B"/>
    <w:rsid w:val="00EA5344"/>
    <w:rsid w:val="00EA5847"/>
    <w:rsid w:val="00EA595D"/>
    <w:rsid w:val="00EA5991"/>
    <w:rsid w:val="00EA60A4"/>
    <w:rsid w:val="00EA631E"/>
    <w:rsid w:val="00EA6343"/>
    <w:rsid w:val="00EA648C"/>
    <w:rsid w:val="00EA6ED4"/>
    <w:rsid w:val="00EA6F16"/>
    <w:rsid w:val="00EA7374"/>
    <w:rsid w:val="00EA73B7"/>
    <w:rsid w:val="00EA7CE2"/>
    <w:rsid w:val="00EB0047"/>
    <w:rsid w:val="00EB0663"/>
    <w:rsid w:val="00EB153E"/>
    <w:rsid w:val="00EB1806"/>
    <w:rsid w:val="00EB338E"/>
    <w:rsid w:val="00EB34A2"/>
    <w:rsid w:val="00EB363D"/>
    <w:rsid w:val="00EB3AC7"/>
    <w:rsid w:val="00EB3E50"/>
    <w:rsid w:val="00EB4003"/>
    <w:rsid w:val="00EB424E"/>
    <w:rsid w:val="00EB428E"/>
    <w:rsid w:val="00EB441D"/>
    <w:rsid w:val="00EB499F"/>
    <w:rsid w:val="00EB4B9C"/>
    <w:rsid w:val="00EB4C21"/>
    <w:rsid w:val="00EB5185"/>
    <w:rsid w:val="00EB6041"/>
    <w:rsid w:val="00EB6345"/>
    <w:rsid w:val="00EB66E4"/>
    <w:rsid w:val="00EB6799"/>
    <w:rsid w:val="00EB6E90"/>
    <w:rsid w:val="00EB6FC8"/>
    <w:rsid w:val="00EB73DE"/>
    <w:rsid w:val="00EB77CF"/>
    <w:rsid w:val="00EB7F25"/>
    <w:rsid w:val="00EB7FCC"/>
    <w:rsid w:val="00EC0064"/>
    <w:rsid w:val="00EC0397"/>
    <w:rsid w:val="00EC0994"/>
    <w:rsid w:val="00EC09E3"/>
    <w:rsid w:val="00EC1203"/>
    <w:rsid w:val="00EC121C"/>
    <w:rsid w:val="00EC1363"/>
    <w:rsid w:val="00EC34BA"/>
    <w:rsid w:val="00EC37AE"/>
    <w:rsid w:val="00EC37DC"/>
    <w:rsid w:val="00EC3C3F"/>
    <w:rsid w:val="00EC3FDE"/>
    <w:rsid w:val="00EC465C"/>
    <w:rsid w:val="00EC542D"/>
    <w:rsid w:val="00EC6FA7"/>
    <w:rsid w:val="00EC76B0"/>
    <w:rsid w:val="00EC7854"/>
    <w:rsid w:val="00ED0732"/>
    <w:rsid w:val="00ED163B"/>
    <w:rsid w:val="00ED2238"/>
    <w:rsid w:val="00ED236C"/>
    <w:rsid w:val="00ED2A9E"/>
    <w:rsid w:val="00ED3B26"/>
    <w:rsid w:val="00ED3E47"/>
    <w:rsid w:val="00ED41CC"/>
    <w:rsid w:val="00ED4C2E"/>
    <w:rsid w:val="00ED4D4F"/>
    <w:rsid w:val="00ED5B06"/>
    <w:rsid w:val="00ED5D4E"/>
    <w:rsid w:val="00ED5E11"/>
    <w:rsid w:val="00ED5E8B"/>
    <w:rsid w:val="00ED6EE8"/>
    <w:rsid w:val="00ED7984"/>
    <w:rsid w:val="00ED7BD5"/>
    <w:rsid w:val="00ED7F0C"/>
    <w:rsid w:val="00EE013D"/>
    <w:rsid w:val="00EE02F2"/>
    <w:rsid w:val="00EE09BD"/>
    <w:rsid w:val="00EE10EA"/>
    <w:rsid w:val="00EE1B06"/>
    <w:rsid w:val="00EE1D49"/>
    <w:rsid w:val="00EE2094"/>
    <w:rsid w:val="00EE22F2"/>
    <w:rsid w:val="00EE2E6D"/>
    <w:rsid w:val="00EE32AD"/>
    <w:rsid w:val="00EE3E98"/>
    <w:rsid w:val="00EE4367"/>
    <w:rsid w:val="00EE4F6E"/>
    <w:rsid w:val="00EE54C2"/>
    <w:rsid w:val="00EE5ED3"/>
    <w:rsid w:val="00EE6160"/>
    <w:rsid w:val="00EE673A"/>
    <w:rsid w:val="00EE6746"/>
    <w:rsid w:val="00EE7312"/>
    <w:rsid w:val="00EE7611"/>
    <w:rsid w:val="00EE79B8"/>
    <w:rsid w:val="00EE7B39"/>
    <w:rsid w:val="00EE7BE1"/>
    <w:rsid w:val="00EE7C48"/>
    <w:rsid w:val="00EF0382"/>
    <w:rsid w:val="00EF08FE"/>
    <w:rsid w:val="00EF0C93"/>
    <w:rsid w:val="00EF0C9A"/>
    <w:rsid w:val="00EF0E82"/>
    <w:rsid w:val="00EF147A"/>
    <w:rsid w:val="00EF1D5F"/>
    <w:rsid w:val="00EF2346"/>
    <w:rsid w:val="00EF2425"/>
    <w:rsid w:val="00EF29F9"/>
    <w:rsid w:val="00EF3333"/>
    <w:rsid w:val="00EF393E"/>
    <w:rsid w:val="00EF3EBA"/>
    <w:rsid w:val="00EF42CA"/>
    <w:rsid w:val="00EF4340"/>
    <w:rsid w:val="00EF4584"/>
    <w:rsid w:val="00EF46DC"/>
    <w:rsid w:val="00EF493E"/>
    <w:rsid w:val="00EF4F7D"/>
    <w:rsid w:val="00EF5E54"/>
    <w:rsid w:val="00EF600A"/>
    <w:rsid w:val="00EF6E92"/>
    <w:rsid w:val="00F002C1"/>
    <w:rsid w:val="00F00480"/>
    <w:rsid w:val="00F005E5"/>
    <w:rsid w:val="00F0082C"/>
    <w:rsid w:val="00F012FF"/>
    <w:rsid w:val="00F02143"/>
    <w:rsid w:val="00F02AB8"/>
    <w:rsid w:val="00F02BF3"/>
    <w:rsid w:val="00F038F5"/>
    <w:rsid w:val="00F03EA1"/>
    <w:rsid w:val="00F04746"/>
    <w:rsid w:val="00F05972"/>
    <w:rsid w:val="00F061C9"/>
    <w:rsid w:val="00F06482"/>
    <w:rsid w:val="00F06E84"/>
    <w:rsid w:val="00F06F98"/>
    <w:rsid w:val="00F072F6"/>
    <w:rsid w:val="00F07A05"/>
    <w:rsid w:val="00F07E2A"/>
    <w:rsid w:val="00F10D61"/>
    <w:rsid w:val="00F11007"/>
    <w:rsid w:val="00F11501"/>
    <w:rsid w:val="00F1218C"/>
    <w:rsid w:val="00F121CA"/>
    <w:rsid w:val="00F12D54"/>
    <w:rsid w:val="00F12EF6"/>
    <w:rsid w:val="00F1373C"/>
    <w:rsid w:val="00F1564A"/>
    <w:rsid w:val="00F15688"/>
    <w:rsid w:val="00F15BFD"/>
    <w:rsid w:val="00F15DFB"/>
    <w:rsid w:val="00F163B9"/>
    <w:rsid w:val="00F17098"/>
    <w:rsid w:val="00F1759D"/>
    <w:rsid w:val="00F1777E"/>
    <w:rsid w:val="00F17831"/>
    <w:rsid w:val="00F17913"/>
    <w:rsid w:val="00F17C46"/>
    <w:rsid w:val="00F17FE6"/>
    <w:rsid w:val="00F20C6F"/>
    <w:rsid w:val="00F20D27"/>
    <w:rsid w:val="00F20DE4"/>
    <w:rsid w:val="00F221AE"/>
    <w:rsid w:val="00F22BD8"/>
    <w:rsid w:val="00F230EC"/>
    <w:rsid w:val="00F23E24"/>
    <w:rsid w:val="00F24945"/>
    <w:rsid w:val="00F251B0"/>
    <w:rsid w:val="00F2531F"/>
    <w:rsid w:val="00F26089"/>
    <w:rsid w:val="00F26369"/>
    <w:rsid w:val="00F26FC8"/>
    <w:rsid w:val="00F2763C"/>
    <w:rsid w:val="00F27F57"/>
    <w:rsid w:val="00F3047F"/>
    <w:rsid w:val="00F30E70"/>
    <w:rsid w:val="00F30FAB"/>
    <w:rsid w:val="00F313B8"/>
    <w:rsid w:val="00F318CA"/>
    <w:rsid w:val="00F3290E"/>
    <w:rsid w:val="00F32C23"/>
    <w:rsid w:val="00F33EDA"/>
    <w:rsid w:val="00F33FD2"/>
    <w:rsid w:val="00F341B9"/>
    <w:rsid w:val="00F34514"/>
    <w:rsid w:val="00F348C3"/>
    <w:rsid w:val="00F352F7"/>
    <w:rsid w:val="00F35505"/>
    <w:rsid w:val="00F35AB6"/>
    <w:rsid w:val="00F35B52"/>
    <w:rsid w:val="00F35E0A"/>
    <w:rsid w:val="00F36793"/>
    <w:rsid w:val="00F36872"/>
    <w:rsid w:val="00F36FAA"/>
    <w:rsid w:val="00F375E3"/>
    <w:rsid w:val="00F37AAD"/>
    <w:rsid w:val="00F40056"/>
    <w:rsid w:val="00F40FBE"/>
    <w:rsid w:val="00F414B4"/>
    <w:rsid w:val="00F41944"/>
    <w:rsid w:val="00F42B80"/>
    <w:rsid w:val="00F42EA9"/>
    <w:rsid w:val="00F435A5"/>
    <w:rsid w:val="00F435C4"/>
    <w:rsid w:val="00F43799"/>
    <w:rsid w:val="00F4383D"/>
    <w:rsid w:val="00F4393A"/>
    <w:rsid w:val="00F43A17"/>
    <w:rsid w:val="00F43B9D"/>
    <w:rsid w:val="00F4461A"/>
    <w:rsid w:val="00F45569"/>
    <w:rsid w:val="00F45783"/>
    <w:rsid w:val="00F4663B"/>
    <w:rsid w:val="00F46A8A"/>
    <w:rsid w:val="00F46AF6"/>
    <w:rsid w:val="00F46B72"/>
    <w:rsid w:val="00F4707C"/>
    <w:rsid w:val="00F47DF5"/>
    <w:rsid w:val="00F50419"/>
    <w:rsid w:val="00F5057A"/>
    <w:rsid w:val="00F50B92"/>
    <w:rsid w:val="00F51266"/>
    <w:rsid w:val="00F5223A"/>
    <w:rsid w:val="00F52612"/>
    <w:rsid w:val="00F53203"/>
    <w:rsid w:val="00F55046"/>
    <w:rsid w:val="00F556CC"/>
    <w:rsid w:val="00F56F76"/>
    <w:rsid w:val="00F57756"/>
    <w:rsid w:val="00F57950"/>
    <w:rsid w:val="00F57CF2"/>
    <w:rsid w:val="00F57FAB"/>
    <w:rsid w:val="00F60375"/>
    <w:rsid w:val="00F605EB"/>
    <w:rsid w:val="00F6089A"/>
    <w:rsid w:val="00F61DDC"/>
    <w:rsid w:val="00F61F94"/>
    <w:rsid w:val="00F62686"/>
    <w:rsid w:val="00F62D32"/>
    <w:rsid w:val="00F62D88"/>
    <w:rsid w:val="00F63C24"/>
    <w:rsid w:val="00F63D08"/>
    <w:rsid w:val="00F63EB2"/>
    <w:rsid w:val="00F63EC7"/>
    <w:rsid w:val="00F641B2"/>
    <w:rsid w:val="00F65430"/>
    <w:rsid w:val="00F6566F"/>
    <w:rsid w:val="00F65770"/>
    <w:rsid w:val="00F662F4"/>
    <w:rsid w:val="00F664DE"/>
    <w:rsid w:val="00F6753F"/>
    <w:rsid w:val="00F67580"/>
    <w:rsid w:val="00F6763E"/>
    <w:rsid w:val="00F67653"/>
    <w:rsid w:val="00F70317"/>
    <w:rsid w:val="00F739EA"/>
    <w:rsid w:val="00F73F1D"/>
    <w:rsid w:val="00F7413E"/>
    <w:rsid w:val="00F745B2"/>
    <w:rsid w:val="00F74974"/>
    <w:rsid w:val="00F74E47"/>
    <w:rsid w:val="00F75202"/>
    <w:rsid w:val="00F75424"/>
    <w:rsid w:val="00F758A5"/>
    <w:rsid w:val="00F75AB8"/>
    <w:rsid w:val="00F7626F"/>
    <w:rsid w:val="00F76287"/>
    <w:rsid w:val="00F76C88"/>
    <w:rsid w:val="00F77120"/>
    <w:rsid w:val="00F77BA3"/>
    <w:rsid w:val="00F8075C"/>
    <w:rsid w:val="00F808FB"/>
    <w:rsid w:val="00F811F3"/>
    <w:rsid w:val="00F815B7"/>
    <w:rsid w:val="00F81830"/>
    <w:rsid w:val="00F81EC9"/>
    <w:rsid w:val="00F81FD6"/>
    <w:rsid w:val="00F82101"/>
    <w:rsid w:val="00F82225"/>
    <w:rsid w:val="00F822BF"/>
    <w:rsid w:val="00F826F6"/>
    <w:rsid w:val="00F834D9"/>
    <w:rsid w:val="00F83B07"/>
    <w:rsid w:val="00F84361"/>
    <w:rsid w:val="00F84DA1"/>
    <w:rsid w:val="00F85C64"/>
    <w:rsid w:val="00F86E7F"/>
    <w:rsid w:val="00F87A4C"/>
    <w:rsid w:val="00F87F7A"/>
    <w:rsid w:val="00F87FB2"/>
    <w:rsid w:val="00F90026"/>
    <w:rsid w:val="00F90151"/>
    <w:rsid w:val="00F90186"/>
    <w:rsid w:val="00F90230"/>
    <w:rsid w:val="00F903AC"/>
    <w:rsid w:val="00F90BFD"/>
    <w:rsid w:val="00F90D89"/>
    <w:rsid w:val="00F91169"/>
    <w:rsid w:val="00F913B2"/>
    <w:rsid w:val="00F91764"/>
    <w:rsid w:val="00F91AD6"/>
    <w:rsid w:val="00F9224B"/>
    <w:rsid w:val="00F92268"/>
    <w:rsid w:val="00F92561"/>
    <w:rsid w:val="00F926FB"/>
    <w:rsid w:val="00F92851"/>
    <w:rsid w:val="00F92BDD"/>
    <w:rsid w:val="00F92CDB"/>
    <w:rsid w:val="00F9355F"/>
    <w:rsid w:val="00F935BD"/>
    <w:rsid w:val="00F93B00"/>
    <w:rsid w:val="00F93B84"/>
    <w:rsid w:val="00F941CE"/>
    <w:rsid w:val="00F942B1"/>
    <w:rsid w:val="00F946C0"/>
    <w:rsid w:val="00F94AF6"/>
    <w:rsid w:val="00F94E45"/>
    <w:rsid w:val="00F9532C"/>
    <w:rsid w:val="00F95437"/>
    <w:rsid w:val="00F9552D"/>
    <w:rsid w:val="00F95979"/>
    <w:rsid w:val="00F97201"/>
    <w:rsid w:val="00F9752B"/>
    <w:rsid w:val="00FA04F7"/>
    <w:rsid w:val="00FA06D8"/>
    <w:rsid w:val="00FA19C6"/>
    <w:rsid w:val="00FA1D93"/>
    <w:rsid w:val="00FA1EE0"/>
    <w:rsid w:val="00FA3C38"/>
    <w:rsid w:val="00FA3D80"/>
    <w:rsid w:val="00FA3F43"/>
    <w:rsid w:val="00FA4D40"/>
    <w:rsid w:val="00FA5355"/>
    <w:rsid w:val="00FA5676"/>
    <w:rsid w:val="00FA5F86"/>
    <w:rsid w:val="00FA7000"/>
    <w:rsid w:val="00FA794C"/>
    <w:rsid w:val="00FB0074"/>
    <w:rsid w:val="00FB050A"/>
    <w:rsid w:val="00FB05FB"/>
    <w:rsid w:val="00FB11D2"/>
    <w:rsid w:val="00FB2768"/>
    <w:rsid w:val="00FB2E95"/>
    <w:rsid w:val="00FB33E8"/>
    <w:rsid w:val="00FB44E1"/>
    <w:rsid w:val="00FB485B"/>
    <w:rsid w:val="00FB5628"/>
    <w:rsid w:val="00FB5D8A"/>
    <w:rsid w:val="00FB605A"/>
    <w:rsid w:val="00FB6CB1"/>
    <w:rsid w:val="00FB782F"/>
    <w:rsid w:val="00FB7B3E"/>
    <w:rsid w:val="00FB7D1E"/>
    <w:rsid w:val="00FB7D97"/>
    <w:rsid w:val="00FC021C"/>
    <w:rsid w:val="00FC0586"/>
    <w:rsid w:val="00FC068B"/>
    <w:rsid w:val="00FC09CC"/>
    <w:rsid w:val="00FC0EB6"/>
    <w:rsid w:val="00FC17A5"/>
    <w:rsid w:val="00FC1A1C"/>
    <w:rsid w:val="00FC1DC4"/>
    <w:rsid w:val="00FC1E40"/>
    <w:rsid w:val="00FC1EE1"/>
    <w:rsid w:val="00FC20E1"/>
    <w:rsid w:val="00FC2912"/>
    <w:rsid w:val="00FC2D1C"/>
    <w:rsid w:val="00FC2D4A"/>
    <w:rsid w:val="00FC353F"/>
    <w:rsid w:val="00FC3C5C"/>
    <w:rsid w:val="00FC3DA5"/>
    <w:rsid w:val="00FC42AE"/>
    <w:rsid w:val="00FC4C11"/>
    <w:rsid w:val="00FC4D23"/>
    <w:rsid w:val="00FC5502"/>
    <w:rsid w:val="00FC56DF"/>
    <w:rsid w:val="00FC5ADA"/>
    <w:rsid w:val="00FC5C76"/>
    <w:rsid w:val="00FC6374"/>
    <w:rsid w:val="00FC6B3E"/>
    <w:rsid w:val="00FC6FDA"/>
    <w:rsid w:val="00FC7CD2"/>
    <w:rsid w:val="00FC7CEA"/>
    <w:rsid w:val="00FD01AD"/>
    <w:rsid w:val="00FD03DE"/>
    <w:rsid w:val="00FD159D"/>
    <w:rsid w:val="00FD1760"/>
    <w:rsid w:val="00FD1983"/>
    <w:rsid w:val="00FD3C7E"/>
    <w:rsid w:val="00FD401E"/>
    <w:rsid w:val="00FD40C5"/>
    <w:rsid w:val="00FD4173"/>
    <w:rsid w:val="00FD4318"/>
    <w:rsid w:val="00FD48D2"/>
    <w:rsid w:val="00FD4E20"/>
    <w:rsid w:val="00FD5E41"/>
    <w:rsid w:val="00FD6076"/>
    <w:rsid w:val="00FD6B1A"/>
    <w:rsid w:val="00FD6DF4"/>
    <w:rsid w:val="00FD7039"/>
    <w:rsid w:val="00FD731E"/>
    <w:rsid w:val="00FD7A9D"/>
    <w:rsid w:val="00FD7D61"/>
    <w:rsid w:val="00FD7DD1"/>
    <w:rsid w:val="00FE04AC"/>
    <w:rsid w:val="00FE05E1"/>
    <w:rsid w:val="00FE0D2F"/>
    <w:rsid w:val="00FE101D"/>
    <w:rsid w:val="00FE103C"/>
    <w:rsid w:val="00FE144D"/>
    <w:rsid w:val="00FE1830"/>
    <w:rsid w:val="00FE199E"/>
    <w:rsid w:val="00FE2048"/>
    <w:rsid w:val="00FE2815"/>
    <w:rsid w:val="00FE286E"/>
    <w:rsid w:val="00FE2EB4"/>
    <w:rsid w:val="00FE2F5D"/>
    <w:rsid w:val="00FE39DA"/>
    <w:rsid w:val="00FE530A"/>
    <w:rsid w:val="00FE5401"/>
    <w:rsid w:val="00FE5E59"/>
    <w:rsid w:val="00FE6A26"/>
    <w:rsid w:val="00FE73F2"/>
    <w:rsid w:val="00FE7C22"/>
    <w:rsid w:val="00FE7D60"/>
    <w:rsid w:val="00FE7EF1"/>
    <w:rsid w:val="00FF035C"/>
    <w:rsid w:val="00FF06C4"/>
    <w:rsid w:val="00FF07EA"/>
    <w:rsid w:val="00FF0844"/>
    <w:rsid w:val="00FF0E74"/>
    <w:rsid w:val="00FF1174"/>
    <w:rsid w:val="00FF322C"/>
    <w:rsid w:val="00FF3279"/>
    <w:rsid w:val="00FF33DF"/>
    <w:rsid w:val="00FF3605"/>
    <w:rsid w:val="00FF399C"/>
    <w:rsid w:val="00FF42D7"/>
    <w:rsid w:val="00FF4F4E"/>
    <w:rsid w:val="00FF59FD"/>
    <w:rsid w:val="00FF5AF7"/>
    <w:rsid w:val="00FF5CD6"/>
    <w:rsid w:val="00FF5E3B"/>
    <w:rsid w:val="00FF6635"/>
    <w:rsid w:val="00FF6E00"/>
    <w:rsid w:val="00FF6F67"/>
    <w:rsid w:val="00FF7983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F91B1"/>
  <w15:chartTrackingRefBased/>
  <w15:docId w15:val="{7CFD6F07-A2A2-4F8C-AF7C-FA377FF5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8F"/>
    <w:pPr>
      <w:widowControl w:val="0"/>
      <w:jc w:val="both"/>
    </w:pPr>
    <w:rPr>
      <w:rFonts w:eastAsia="华文仿宋"/>
    </w:rPr>
  </w:style>
  <w:style w:type="paragraph" w:styleId="1">
    <w:name w:val="heading 1"/>
    <w:basedOn w:val="a"/>
    <w:next w:val="a"/>
    <w:link w:val="10"/>
    <w:uiPriority w:val="9"/>
    <w:qFormat/>
    <w:rsid w:val="000D7B3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7B3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7B3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7B3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7B3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B3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B3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B3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B3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C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CE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D0C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D0C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D7B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D7B30"/>
    <w:rPr>
      <w:rFonts w:eastAsia="华文仿宋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D7B30"/>
    <w:rPr>
      <w:rFonts w:eastAsia="华文仿宋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D7B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D7B30"/>
    <w:rPr>
      <w:rFonts w:eastAsia="华文仿宋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D7B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D7B30"/>
    <w:rPr>
      <w:rFonts w:eastAsia="华文仿宋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D7B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D7B30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BF1D62"/>
    <w:pPr>
      <w:ind w:firstLineChars="200" w:firstLine="420"/>
    </w:pPr>
  </w:style>
  <w:style w:type="paragraph" w:customStyle="1" w:styleId="11">
    <w:name w:val="1李达正文"/>
    <w:basedOn w:val="a"/>
    <w:qFormat/>
    <w:rsid w:val="009E1246"/>
    <w:pPr>
      <w:ind w:firstLineChars="200" w:firstLine="200"/>
    </w:pPr>
  </w:style>
  <w:style w:type="character" w:styleId="aa">
    <w:name w:val="annotation reference"/>
    <w:basedOn w:val="a0"/>
    <w:uiPriority w:val="99"/>
    <w:semiHidden/>
    <w:unhideWhenUsed/>
    <w:qFormat/>
    <w:rsid w:val="00E077A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qFormat/>
    <w:rsid w:val="00E077A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077AD"/>
  </w:style>
  <w:style w:type="paragraph" w:styleId="ad">
    <w:name w:val="annotation subject"/>
    <w:basedOn w:val="ab"/>
    <w:next w:val="ab"/>
    <w:link w:val="ae"/>
    <w:uiPriority w:val="99"/>
    <w:semiHidden/>
    <w:unhideWhenUsed/>
    <w:rsid w:val="00E077A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077AD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E077A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077AD"/>
    <w:rPr>
      <w:sz w:val="18"/>
      <w:szCs w:val="18"/>
    </w:rPr>
  </w:style>
  <w:style w:type="table" w:styleId="af1">
    <w:name w:val="Table Grid"/>
    <w:basedOn w:val="a1"/>
    <w:uiPriority w:val="39"/>
    <w:qFormat/>
    <w:rsid w:val="007C7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E12195"/>
    <w:rPr>
      <w:color w:val="0563C1" w:themeColor="hyperlink"/>
      <w:u w:val="single"/>
    </w:rPr>
  </w:style>
  <w:style w:type="table" w:customStyle="1" w:styleId="12">
    <w:name w:val="网格型1"/>
    <w:basedOn w:val="a1"/>
    <w:next w:val="af1"/>
    <w:uiPriority w:val="39"/>
    <w:rsid w:val="00280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Revision"/>
    <w:hidden/>
    <w:uiPriority w:val="99"/>
    <w:semiHidden/>
    <w:rsid w:val="00B70FC3"/>
  </w:style>
  <w:style w:type="character" w:customStyle="1" w:styleId="13">
    <w:name w:val="未处理的提及1"/>
    <w:basedOn w:val="a0"/>
    <w:uiPriority w:val="99"/>
    <w:semiHidden/>
    <w:unhideWhenUsed/>
    <w:rsid w:val="008224F6"/>
    <w:rPr>
      <w:color w:val="808080"/>
      <w:shd w:val="clear" w:color="auto" w:fill="E6E6E6"/>
    </w:rPr>
  </w:style>
  <w:style w:type="paragraph" w:customStyle="1" w:styleId="14">
    <w:name w:val="1内容说明"/>
    <w:basedOn w:val="11"/>
    <w:qFormat/>
    <w:rsid w:val="007D5850"/>
    <w:pPr>
      <w:ind w:firstLine="420"/>
    </w:pPr>
    <w:rPr>
      <w:b/>
      <w:i/>
    </w:rPr>
  </w:style>
  <w:style w:type="character" w:styleId="af4">
    <w:name w:val="Unresolved Mention"/>
    <w:basedOn w:val="a0"/>
    <w:uiPriority w:val="99"/>
    <w:semiHidden/>
    <w:unhideWhenUsed/>
    <w:rsid w:val="006F3F27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7A3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F70D6-9A0A-4192-A390-02151235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25161</TotalTime>
  <Pages>1</Pages>
  <Words>1380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YangMeng</dc:creator>
  <cp:keywords/>
  <dc:description/>
  <cp:lastModifiedBy>jidonglin</cp:lastModifiedBy>
  <cp:revision>148</cp:revision>
  <dcterms:created xsi:type="dcterms:W3CDTF">2019-01-06T03:51:00Z</dcterms:created>
  <dcterms:modified xsi:type="dcterms:W3CDTF">2019-12-25T06:16:00Z</dcterms:modified>
</cp:coreProperties>
</file>