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0EC41" w14:textId="52A2C8D2" w:rsidR="001C3FF5" w:rsidRPr="005930E7" w:rsidRDefault="00C63F47" w:rsidP="00016DE3">
      <w:pPr>
        <w:pStyle w:val="a7"/>
        <w:spacing w:before="0" w:after="0"/>
        <w:rPr>
          <w:rFonts w:ascii="黑体" w:eastAsia="黑体" w:hAnsi="黑体"/>
          <w:sz w:val="44"/>
          <w:szCs w:val="44"/>
        </w:rPr>
      </w:pPr>
      <w:ins w:id="0" w:author="jidonglin" w:date="2019-11-04T14:50:00Z">
        <w:r w:rsidRPr="00C63F47">
          <w:rPr>
            <w:rFonts w:ascii="黑体" w:eastAsia="黑体" w:hAnsi="黑体" w:hint="eastAsia"/>
            <w:sz w:val="44"/>
            <w:szCs w:val="44"/>
          </w:rPr>
          <w:t>法人</w:t>
        </w:r>
        <w:r w:rsidRPr="00C63F47">
          <w:rPr>
            <w:rFonts w:ascii="黑体" w:eastAsia="黑体" w:hAnsi="黑体"/>
            <w:sz w:val="44"/>
            <w:szCs w:val="44"/>
          </w:rPr>
          <w:t>IMI</w:t>
        </w:r>
      </w:ins>
      <w:del w:id="1" w:author="jidonglin" w:date="2019-11-04T14:50:00Z">
        <w:r w:rsidR="006551A4" w:rsidDel="00C63F47">
          <w:rPr>
            <w:rFonts w:ascii="黑体" w:eastAsia="黑体" w:hAnsi="黑体" w:hint="eastAsia"/>
            <w:sz w:val="44"/>
            <w:szCs w:val="44"/>
          </w:rPr>
          <w:delText>idata</w:delText>
        </w:r>
      </w:del>
      <w:r w:rsidR="00070778">
        <w:rPr>
          <w:rFonts w:ascii="黑体" w:eastAsia="黑体" w:hAnsi="黑体" w:hint="eastAsia"/>
          <w:sz w:val="44"/>
          <w:szCs w:val="44"/>
        </w:rPr>
        <w:t>概要</w:t>
      </w:r>
      <w:r w:rsidR="001728B2" w:rsidRPr="005930E7">
        <w:rPr>
          <w:rFonts w:ascii="黑体" w:eastAsia="黑体" w:hAnsi="黑体" w:hint="eastAsia"/>
          <w:sz w:val="44"/>
          <w:szCs w:val="44"/>
        </w:rPr>
        <w:t>设计说明书</w:t>
      </w:r>
    </w:p>
    <w:p w14:paraId="0D4552C0" w14:textId="1CA2BF1E" w:rsidR="005930E7" w:rsidRPr="007E0A08" w:rsidRDefault="005930E7" w:rsidP="005930E7">
      <w:pPr>
        <w:spacing w:line="360" w:lineRule="auto"/>
        <w:jc w:val="center"/>
        <w:rPr>
          <w:rFonts w:ascii="宋体" w:hAnsi="宋体"/>
          <w:b/>
          <w:bCs/>
          <w:color w:val="000000"/>
          <w:sz w:val="24"/>
        </w:rPr>
      </w:pPr>
    </w:p>
    <w:p w14:paraId="37844D6B" w14:textId="77777777" w:rsidR="005930E7" w:rsidRPr="007E0A08" w:rsidRDefault="005930E7" w:rsidP="005930E7">
      <w:pPr>
        <w:spacing w:line="360" w:lineRule="auto"/>
        <w:rPr>
          <w:rFonts w:ascii="宋体" w:hAnsi="宋体"/>
          <w:color w:val="000000"/>
          <w:sz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992"/>
        <w:gridCol w:w="3819"/>
        <w:gridCol w:w="890"/>
        <w:gridCol w:w="1029"/>
      </w:tblGrid>
      <w:tr w:rsidR="005930E7" w:rsidRPr="007E0A08" w14:paraId="1684CDEB" w14:textId="77777777" w:rsidTr="003E6D7C">
        <w:trPr>
          <w:jc w:val="center"/>
        </w:trPr>
        <w:tc>
          <w:tcPr>
            <w:tcW w:w="1271" w:type="dxa"/>
          </w:tcPr>
          <w:p w14:paraId="699AC827" w14:textId="77777777" w:rsidR="005930E7" w:rsidRPr="007E0A08" w:rsidRDefault="005930E7" w:rsidP="003A227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日期</w:t>
            </w:r>
          </w:p>
        </w:tc>
        <w:tc>
          <w:tcPr>
            <w:tcW w:w="992" w:type="dxa"/>
          </w:tcPr>
          <w:p w14:paraId="71FD688A" w14:textId="77777777" w:rsidR="005930E7" w:rsidRPr="007E0A08" w:rsidRDefault="005930E7" w:rsidP="003A227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版本号</w:t>
            </w:r>
          </w:p>
        </w:tc>
        <w:tc>
          <w:tcPr>
            <w:tcW w:w="3819" w:type="dxa"/>
          </w:tcPr>
          <w:p w14:paraId="21A07750" w14:textId="77777777" w:rsidR="005930E7" w:rsidRPr="007E0A08" w:rsidRDefault="005930E7" w:rsidP="003A227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修订说明</w:t>
            </w:r>
          </w:p>
        </w:tc>
        <w:tc>
          <w:tcPr>
            <w:tcW w:w="890" w:type="dxa"/>
          </w:tcPr>
          <w:p w14:paraId="240DF13C" w14:textId="77777777" w:rsidR="005930E7" w:rsidRPr="007E0A08" w:rsidRDefault="005930E7" w:rsidP="003A227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修订人</w:t>
            </w:r>
          </w:p>
        </w:tc>
        <w:tc>
          <w:tcPr>
            <w:tcW w:w="1029" w:type="dxa"/>
          </w:tcPr>
          <w:p w14:paraId="45EC54FA" w14:textId="77777777" w:rsidR="005930E7" w:rsidRPr="007E0A08" w:rsidRDefault="005930E7" w:rsidP="003A227F">
            <w:pPr>
              <w:spacing w:line="360" w:lineRule="auto"/>
              <w:jc w:val="center"/>
              <w:rPr>
                <w:rFonts w:ascii="宋体" w:hAnsi="宋体"/>
                <w:b/>
                <w:color w:val="000000"/>
              </w:rPr>
            </w:pPr>
            <w:r w:rsidRPr="007E0A08">
              <w:rPr>
                <w:rFonts w:ascii="宋体" w:hAnsi="宋体" w:hint="eastAsia"/>
                <w:b/>
                <w:color w:val="000000"/>
              </w:rPr>
              <w:t>审核人</w:t>
            </w:r>
          </w:p>
        </w:tc>
      </w:tr>
      <w:tr w:rsidR="005930E7" w:rsidRPr="007E0A08" w14:paraId="3162DF0D" w14:textId="77777777" w:rsidTr="003E6D7C">
        <w:trPr>
          <w:jc w:val="center"/>
        </w:trPr>
        <w:tc>
          <w:tcPr>
            <w:tcW w:w="1271" w:type="dxa"/>
            <w:vAlign w:val="center"/>
          </w:tcPr>
          <w:p w14:paraId="7FDC74B4" w14:textId="64B4CFE2" w:rsidR="005930E7" w:rsidRPr="007E0A08" w:rsidRDefault="006551A4" w:rsidP="003A227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019</w:t>
            </w:r>
            <w:r w:rsidR="00DE57B9">
              <w:rPr>
                <w:rFonts w:ascii="宋体" w:hAnsi="宋体"/>
                <w:color w:val="000000"/>
              </w:rPr>
              <w:t>-</w:t>
            </w:r>
            <w:del w:id="2" w:author="jidonglin" w:date="2019-11-04T14:50:00Z">
              <w:r w:rsidDel="00C63F47">
                <w:rPr>
                  <w:rFonts w:ascii="宋体" w:hAnsi="宋体"/>
                  <w:color w:val="000000"/>
                </w:rPr>
                <w:delText>8</w:delText>
              </w:r>
              <w:r w:rsidR="00DE57B9" w:rsidDel="00C63F47">
                <w:rPr>
                  <w:rFonts w:ascii="宋体" w:hAnsi="宋体"/>
                  <w:color w:val="000000"/>
                </w:rPr>
                <w:delText>-</w:delText>
              </w:r>
              <w:r w:rsidDel="00C63F47">
                <w:rPr>
                  <w:rFonts w:ascii="宋体" w:hAnsi="宋体"/>
                  <w:color w:val="000000"/>
                </w:rPr>
                <w:delText>12</w:delText>
              </w:r>
            </w:del>
            <w:ins w:id="3" w:author="jidonglin" w:date="2019-11-04T14:50:00Z">
              <w:r w:rsidR="00C63F47">
                <w:rPr>
                  <w:rFonts w:ascii="宋体" w:hAnsi="宋体"/>
                  <w:color w:val="000000"/>
                </w:rPr>
                <w:t>11-14</w:t>
              </w:r>
            </w:ins>
          </w:p>
        </w:tc>
        <w:tc>
          <w:tcPr>
            <w:tcW w:w="992" w:type="dxa"/>
            <w:vAlign w:val="center"/>
          </w:tcPr>
          <w:p w14:paraId="47761068" w14:textId="4C137177" w:rsidR="005930E7" w:rsidRPr="007E0A08" w:rsidRDefault="00DE57B9" w:rsidP="003A227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V</w:t>
            </w:r>
            <w:r>
              <w:rPr>
                <w:rFonts w:ascii="宋体" w:hAnsi="宋体"/>
                <w:color w:val="000000"/>
              </w:rPr>
              <w:t>1.0</w:t>
            </w:r>
          </w:p>
        </w:tc>
        <w:tc>
          <w:tcPr>
            <w:tcW w:w="3819" w:type="dxa"/>
            <w:vAlign w:val="center"/>
          </w:tcPr>
          <w:p w14:paraId="176038BB" w14:textId="76F03B94" w:rsidR="005930E7" w:rsidRPr="007E0A08" w:rsidRDefault="00C33601" w:rsidP="003A227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初稿</w:t>
            </w:r>
          </w:p>
        </w:tc>
        <w:tc>
          <w:tcPr>
            <w:tcW w:w="890" w:type="dxa"/>
            <w:vAlign w:val="center"/>
          </w:tcPr>
          <w:p w14:paraId="616D1454" w14:textId="2C531DDA" w:rsidR="005930E7" w:rsidRPr="007E0A08" w:rsidRDefault="006551A4" w:rsidP="003A227F">
            <w:pPr>
              <w:spacing w:line="36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纪冬琳</w:t>
            </w:r>
          </w:p>
        </w:tc>
        <w:tc>
          <w:tcPr>
            <w:tcW w:w="1029" w:type="dxa"/>
            <w:vAlign w:val="center"/>
          </w:tcPr>
          <w:p w14:paraId="30B1D5C6" w14:textId="77777777" w:rsidR="005930E7" w:rsidRPr="007E0A08" w:rsidRDefault="005930E7" w:rsidP="003A227F">
            <w:pPr>
              <w:spacing w:line="360" w:lineRule="auto"/>
              <w:rPr>
                <w:rFonts w:ascii="宋体" w:hAnsi="宋体"/>
                <w:color w:val="000000"/>
              </w:rPr>
            </w:pPr>
          </w:p>
        </w:tc>
      </w:tr>
    </w:tbl>
    <w:p w14:paraId="337792BE" w14:textId="621E7AA5" w:rsidR="005930E7" w:rsidRDefault="005930E7" w:rsidP="005930E7"/>
    <w:p w14:paraId="4653EAF3" w14:textId="77777777" w:rsidR="005930E7" w:rsidRDefault="005930E7">
      <w:pPr>
        <w:widowControl/>
        <w:jc w:val="left"/>
      </w:pPr>
      <w:r>
        <w:br w:type="page"/>
      </w:r>
    </w:p>
    <w:p w14:paraId="1CF3AA7A" w14:textId="23521857" w:rsidR="00AB15A3" w:rsidRPr="00AB15A3" w:rsidRDefault="00002549" w:rsidP="006A79D6">
      <w:pPr>
        <w:pStyle w:val="1"/>
      </w:pPr>
      <w:r>
        <w:rPr>
          <w:rFonts w:hint="eastAsia"/>
        </w:rPr>
        <w:lastRenderedPageBreak/>
        <w:t>名词术语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1"/>
        <w:gridCol w:w="7165"/>
      </w:tblGrid>
      <w:tr w:rsidR="00606CA5" w:rsidRPr="007E0A08" w14:paraId="06870BC1" w14:textId="697A56C6" w:rsidTr="000262A1">
        <w:tc>
          <w:tcPr>
            <w:tcW w:w="1131" w:type="dxa"/>
            <w:shd w:val="clear" w:color="auto" w:fill="C0C0C0"/>
          </w:tcPr>
          <w:p w14:paraId="273ECE24" w14:textId="77777777" w:rsidR="00606CA5" w:rsidRPr="007E0A08" w:rsidRDefault="00606CA5" w:rsidP="006747F9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7E0A08">
              <w:rPr>
                <w:rFonts w:ascii="宋体" w:hAnsi="宋体" w:cs="Arial" w:hint="eastAsia"/>
                <w:sz w:val="20"/>
                <w:szCs w:val="20"/>
              </w:rPr>
              <w:t>术语名称</w:t>
            </w:r>
          </w:p>
        </w:tc>
        <w:tc>
          <w:tcPr>
            <w:tcW w:w="7165" w:type="dxa"/>
            <w:shd w:val="clear" w:color="auto" w:fill="C0C0C0"/>
          </w:tcPr>
          <w:p w14:paraId="2F7715AB" w14:textId="77777777" w:rsidR="00606CA5" w:rsidRPr="007E0A08" w:rsidRDefault="00606CA5" w:rsidP="006747F9">
            <w:pPr>
              <w:jc w:val="center"/>
              <w:rPr>
                <w:rFonts w:ascii="宋体" w:hAnsi="宋体" w:cs="Arial"/>
                <w:sz w:val="20"/>
                <w:szCs w:val="20"/>
              </w:rPr>
            </w:pPr>
            <w:r w:rsidRPr="007E0A08">
              <w:rPr>
                <w:rFonts w:ascii="宋体" w:hAnsi="宋体" w:cs="Arial" w:hint="eastAsia"/>
                <w:sz w:val="20"/>
                <w:szCs w:val="20"/>
              </w:rPr>
              <w:t>解释</w:t>
            </w:r>
          </w:p>
        </w:tc>
      </w:tr>
      <w:tr w:rsidR="00605E5A" w:rsidRPr="007E0A08" w14:paraId="5DF74B45" w14:textId="77777777" w:rsidTr="000262A1">
        <w:tc>
          <w:tcPr>
            <w:tcW w:w="1131" w:type="dxa"/>
          </w:tcPr>
          <w:p w14:paraId="536B4CE3" w14:textId="77777777" w:rsidR="00605E5A" w:rsidRDefault="00605E5A" w:rsidP="004E5D16">
            <w:pPr>
              <w:rPr>
                <w:rFonts w:ascii="宋体" w:hAnsi="宋体" w:cs="Arial"/>
                <w:sz w:val="20"/>
                <w:szCs w:val="20"/>
              </w:rPr>
            </w:pPr>
          </w:p>
        </w:tc>
        <w:tc>
          <w:tcPr>
            <w:tcW w:w="7165" w:type="dxa"/>
          </w:tcPr>
          <w:p w14:paraId="567191E8" w14:textId="77777777" w:rsidR="00605E5A" w:rsidRDefault="00605E5A" w:rsidP="004E5D16">
            <w:pPr>
              <w:rPr>
                <w:rFonts w:ascii="宋体" w:hAnsi="宋体" w:cs="Arial"/>
                <w:sz w:val="20"/>
                <w:szCs w:val="20"/>
              </w:rPr>
            </w:pPr>
          </w:p>
        </w:tc>
      </w:tr>
    </w:tbl>
    <w:p w14:paraId="77CCD5B3" w14:textId="6202E30B" w:rsidR="000D7B30" w:rsidRDefault="00D0648C" w:rsidP="000D7B30">
      <w:pPr>
        <w:pStyle w:val="1"/>
      </w:pPr>
      <w:r>
        <w:rPr>
          <w:rFonts w:hint="eastAsia"/>
        </w:rPr>
        <w:t>核心</w:t>
      </w:r>
      <w:r w:rsidR="00F605EB">
        <w:rPr>
          <w:rFonts w:hint="eastAsia"/>
        </w:rPr>
        <w:t>数据结构</w:t>
      </w:r>
    </w:p>
    <w:p w14:paraId="16664447" w14:textId="1951A2BD" w:rsidR="00D5725B" w:rsidRDefault="00D5725B" w:rsidP="00D5725B">
      <w:pPr>
        <w:pStyle w:val="2"/>
      </w:pPr>
      <w:r>
        <w:rPr>
          <w:rFonts w:hint="eastAsia"/>
        </w:rPr>
        <w:t>数据模型概览</w:t>
      </w:r>
    </w:p>
    <w:p w14:paraId="2ABF4DDF" w14:textId="37977230" w:rsidR="00572E42" w:rsidRDefault="009501D9" w:rsidP="009501D9">
      <w:pPr>
        <w:pStyle w:val="3"/>
      </w:pPr>
      <w:del w:id="4" w:author="jidonglin" w:date="2019-11-04T14:58:00Z">
        <w:r w:rsidDel="00C63F47">
          <w:rPr>
            <w:rFonts w:hint="eastAsia"/>
          </w:rPr>
          <w:delText>系统</w:delText>
        </w:r>
      </w:del>
      <w:ins w:id="5" w:author="jidonglin" w:date="2019-11-04T15:02:00Z">
        <w:r w:rsidR="00C63F47">
          <w:rPr>
            <w:rFonts w:hint="eastAsia"/>
          </w:rPr>
          <w:t xml:space="preserve"> </w:t>
        </w:r>
      </w:ins>
      <w:del w:id="6" w:author="jidonglin" w:date="2019-11-04T15:02:00Z">
        <w:r w:rsidR="00972899" w:rsidDel="00C63F47">
          <w:rPr>
            <w:rFonts w:hint="eastAsia"/>
          </w:rPr>
          <w:delText>（</w:delText>
        </w:r>
      </w:del>
      <w:ins w:id="7" w:author="jidonglin" w:date="2019-11-04T15:02:00Z">
        <w:r w:rsidR="00C63F47">
          <w:rPr>
            <w:rFonts w:hint="eastAsia"/>
          </w:rPr>
          <w:t>法人</w:t>
        </w:r>
        <w:r w:rsidR="00C63F47">
          <w:rPr>
            <w:rFonts w:hint="eastAsia"/>
          </w:rPr>
          <w:t>imi</w:t>
        </w:r>
      </w:ins>
      <w:del w:id="8" w:author="jidonglin" w:date="2019-11-04T15:02:00Z">
        <w:r w:rsidR="00972899" w:rsidDel="00C63F47">
          <w:rPr>
            <w:rFonts w:hint="eastAsia"/>
          </w:rPr>
          <w:delText>System</w:delText>
        </w:r>
        <w:r w:rsidR="00972899" w:rsidDel="00C63F47">
          <w:rPr>
            <w:rFonts w:hint="eastAsia"/>
          </w:rPr>
          <w:delText>）</w:delText>
        </w:r>
        <w:r w:rsidDel="00C63F47">
          <w:rPr>
            <w:rFonts w:hint="eastAsia"/>
          </w:rPr>
          <w:delText>管理</w:delText>
        </w:r>
      </w:del>
    </w:p>
    <w:p w14:paraId="536CCC7D" w14:textId="18901562" w:rsidR="009501D9" w:rsidRPr="009501D9" w:rsidDel="00C63F47" w:rsidRDefault="009501D9">
      <w:pPr>
        <w:rPr>
          <w:del w:id="9" w:author="jidonglin" w:date="2019-11-04T14:58:00Z"/>
        </w:rPr>
      </w:pPr>
      <w:del w:id="10" w:author="jidonglin" w:date="2019-11-04T14:58:00Z">
        <w:r w:rsidDel="00C63F47">
          <w:rPr>
            <w:rFonts w:hint="eastAsia"/>
          </w:rPr>
          <w:delText>包括</w:delText>
        </w:r>
        <w:r w:rsidDel="00C63F47">
          <w:rPr>
            <w:rFonts w:hint="eastAsia"/>
          </w:rPr>
          <w:delText xml:space="preserve"> </w:delText>
        </w:r>
        <w:r w:rsidDel="00C63F47">
          <w:rPr>
            <w:rFonts w:hint="eastAsia"/>
          </w:rPr>
          <w:delText>部门管理，项目管理，证书管理，合约管理，日志管理</w:delText>
        </w:r>
      </w:del>
    </w:p>
    <w:p w14:paraId="5C935299" w14:textId="77777777" w:rsidR="009501D9" w:rsidDel="00837603" w:rsidRDefault="009501D9" w:rsidP="002D2383">
      <w:pPr>
        <w:rPr>
          <w:del w:id="11" w:author="jidonglin" w:date="2019-11-04T16:25:00Z"/>
        </w:rPr>
      </w:pPr>
    </w:p>
    <w:p w14:paraId="194430F8" w14:textId="40F19442" w:rsidR="00B55571" w:rsidDel="00C63F47" w:rsidRDefault="00B55571" w:rsidP="00B55571">
      <w:pPr>
        <w:pStyle w:val="3"/>
        <w:rPr>
          <w:del w:id="12" w:author="jidonglin" w:date="2019-11-04T14:58:00Z"/>
        </w:rPr>
      </w:pPr>
      <w:del w:id="13" w:author="jidonglin" w:date="2019-11-04T14:58:00Z">
        <w:r w:rsidDel="00C63F47">
          <w:rPr>
            <w:rFonts w:hint="eastAsia"/>
          </w:rPr>
          <w:delText>节点</w:delText>
        </w:r>
        <w:r w:rsidR="00972899" w:rsidDel="00C63F47">
          <w:rPr>
            <w:rFonts w:hint="eastAsia"/>
          </w:rPr>
          <w:delText>（</w:delText>
        </w:r>
        <w:r w:rsidR="00972899" w:rsidDel="00C63F47">
          <w:rPr>
            <w:rFonts w:hint="eastAsia"/>
          </w:rPr>
          <w:delText>PeerService</w:delText>
        </w:r>
        <w:r w:rsidR="00972899" w:rsidDel="00C63F47">
          <w:rPr>
            <w:rFonts w:hint="eastAsia"/>
          </w:rPr>
          <w:delText>）</w:delText>
        </w:r>
        <w:r w:rsidDel="00C63F47">
          <w:rPr>
            <w:rFonts w:hint="eastAsia"/>
          </w:rPr>
          <w:delText>管理</w:delText>
        </w:r>
      </w:del>
    </w:p>
    <w:p w14:paraId="0EB26899" w14:textId="2613BC14" w:rsidR="001462DA" w:rsidRDefault="001462DA" w:rsidP="008C65F8">
      <w:pPr>
        <w:pStyle w:val="11"/>
        <w:ind w:firstLineChars="0" w:firstLine="0"/>
      </w:pPr>
    </w:p>
    <w:p w14:paraId="09851D26" w14:textId="5172AF0C" w:rsidR="00D0648C" w:rsidRDefault="00A51615" w:rsidP="00A51615">
      <w:pPr>
        <w:pStyle w:val="2"/>
      </w:pPr>
      <w:r>
        <w:rPr>
          <w:rFonts w:hint="eastAsia"/>
        </w:rPr>
        <w:t>数据库设计</w:t>
      </w:r>
    </w:p>
    <w:p w14:paraId="5164BCC0" w14:textId="23483F86" w:rsidR="00AD5287" w:rsidRDefault="00AD5287" w:rsidP="008B4A8A">
      <w:pPr>
        <w:pStyle w:val="11"/>
        <w:ind w:firstLine="420"/>
      </w:pPr>
      <w:r>
        <w:rPr>
          <w:rFonts w:hint="eastAsia"/>
        </w:rPr>
        <w:t>数据库使用</w:t>
      </w:r>
      <w:r w:rsidR="00036933">
        <w:t>MySQL</w:t>
      </w:r>
      <w:r w:rsidR="00126830">
        <w:t>5.7.24</w:t>
      </w:r>
      <w:r>
        <w:rPr>
          <w:rFonts w:hint="eastAsia"/>
        </w:rPr>
        <w:t>。不考虑分库分表</w:t>
      </w:r>
      <w:r w:rsidR="003C3DDB">
        <w:rPr>
          <w:rFonts w:hint="eastAsia"/>
        </w:rPr>
        <w:t>。</w:t>
      </w:r>
    </w:p>
    <w:p w14:paraId="660139AF" w14:textId="1DC991B5" w:rsidR="00A420AC" w:rsidRDefault="00D33F55" w:rsidP="00A420AC">
      <w:pPr>
        <w:pStyle w:val="3"/>
      </w:pPr>
      <w:ins w:id="14" w:author="jidonglin" w:date="2019-11-04T15:04:00Z">
        <w:r>
          <w:rPr>
            <w:rFonts w:hint="eastAsia"/>
          </w:rPr>
          <w:lastRenderedPageBreak/>
          <w:t>事项</w:t>
        </w:r>
      </w:ins>
      <w:del w:id="15" w:author="jidonglin" w:date="2019-11-04T15:04:00Z">
        <w:r w:rsidR="00A420AC" w:rsidDel="00D33F55">
          <w:rPr>
            <w:rFonts w:hint="eastAsia"/>
          </w:rPr>
          <w:delText>项目</w:delText>
        </w:r>
      </w:del>
      <w:r w:rsidR="00A420AC">
        <w:rPr>
          <w:rFonts w:hint="eastAsia"/>
        </w:rPr>
        <w:t>管理表</w:t>
      </w:r>
      <w:r w:rsidR="00A420AC">
        <w:rPr>
          <w:rFonts w:hint="eastAsia"/>
        </w:rPr>
        <w:t>(</w:t>
      </w:r>
      <w:del w:id="16" w:author="jidonglin" w:date="2019-11-04T15:08:00Z">
        <w:r w:rsidR="006178D7" w:rsidDel="00D33F55">
          <w:delText>SYSTEM_</w:delText>
        </w:r>
        <w:r w:rsidR="00A420AC" w:rsidRPr="00A420AC" w:rsidDel="00D33F55">
          <w:delText>PROJECT</w:delText>
        </w:r>
      </w:del>
      <w:ins w:id="17" w:author="jidonglin" w:date="2019-11-04T15:08:00Z">
        <w:r>
          <w:t>IMI_ITEM_MANAGE</w:t>
        </w:r>
      </w:ins>
      <w:r w:rsidR="00A420AC"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1476"/>
        <w:gridCol w:w="2642"/>
        <w:gridCol w:w="2057"/>
      </w:tblGrid>
      <w:tr w:rsidR="00A420AC" w14:paraId="5479A538" w14:textId="77777777" w:rsidTr="00AC4E2C">
        <w:tc>
          <w:tcPr>
            <w:tcW w:w="2347" w:type="dxa"/>
          </w:tcPr>
          <w:p w14:paraId="23B07FAE" w14:textId="77777777" w:rsidR="00A420AC" w:rsidRDefault="00A420AC" w:rsidP="00444738">
            <w:r>
              <w:rPr>
                <w:rFonts w:hint="eastAsia"/>
              </w:rPr>
              <w:t>字段名</w:t>
            </w:r>
          </w:p>
        </w:tc>
        <w:tc>
          <w:tcPr>
            <w:tcW w:w="1476" w:type="dxa"/>
          </w:tcPr>
          <w:p w14:paraId="451EFED1" w14:textId="77777777" w:rsidR="00A420AC" w:rsidRDefault="00A420AC" w:rsidP="00444738">
            <w:r>
              <w:rPr>
                <w:rFonts w:hint="eastAsia"/>
              </w:rPr>
              <w:t>字段类型</w:t>
            </w:r>
          </w:p>
        </w:tc>
        <w:tc>
          <w:tcPr>
            <w:tcW w:w="2642" w:type="dxa"/>
          </w:tcPr>
          <w:p w14:paraId="51227224" w14:textId="77777777" w:rsidR="00A420AC" w:rsidRDefault="00A420AC" w:rsidP="00444738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31819D3B" w14:textId="77777777" w:rsidR="00A420AC" w:rsidRDefault="00A420AC" w:rsidP="00444738">
            <w:r>
              <w:rPr>
                <w:rFonts w:hint="eastAsia"/>
              </w:rPr>
              <w:t>字段描述</w:t>
            </w:r>
          </w:p>
        </w:tc>
      </w:tr>
      <w:tr w:rsidR="00A420AC" w14:paraId="602D5F19" w14:textId="77777777" w:rsidTr="00AC4E2C">
        <w:tc>
          <w:tcPr>
            <w:tcW w:w="2347" w:type="dxa"/>
          </w:tcPr>
          <w:p w14:paraId="59C42571" w14:textId="77777777" w:rsidR="00A420AC" w:rsidRDefault="00A420AC" w:rsidP="00444738">
            <w:r>
              <w:t>ID</w:t>
            </w:r>
          </w:p>
        </w:tc>
        <w:tc>
          <w:tcPr>
            <w:tcW w:w="1476" w:type="dxa"/>
          </w:tcPr>
          <w:p w14:paraId="54DD408F" w14:textId="77777777" w:rsidR="00A420AC" w:rsidRDefault="00A420AC" w:rsidP="00444738">
            <w:r>
              <w:rPr>
                <w:rFonts w:hint="eastAsia"/>
              </w:rPr>
              <w:t>Varchar(3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470285FD" w14:textId="77777777" w:rsidR="00A420AC" w:rsidRDefault="00A420AC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6DB2529" w14:textId="77777777" w:rsidR="00A420AC" w:rsidRDefault="00A420AC" w:rsidP="00444738">
            <w:r>
              <w:rPr>
                <w:rFonts w:hint="eastAsia"/>
              </w:rPr>
              <w:t>主键</w:t>
            </w:r>
          </w:p>
        </w:tc>
      </w:tr>
      <w:tr w:rsidR="00A420AC" w14:paraId="2A9470D3" w14:textId="77777777" w:rsidTr="00AC4E2C">
        <w:tc>
          <w:tcPr>
            <w:tcW w:w="2347" w:type="dxa"/>
          </w:tcPr>
          <w:p w14:paraId="47A62DAE" w14:textId="473169B9" w:rsidR="00A420AC" w:rsidRDefault="00A420AC" w:rsidP="00444738">
            <w:del w:id="18" w:author="jidonglin" w:date="2019-11-04T15:05:00Z">
              <w:r w:rsidDel="00D33F55">
                <w:delText>NUMBER</w:delText>
              </w:r>
            </w:del>
            <w:ins w:id="19" w:author="jidonglin" w:date="2019-11-04T19:10:00Z">
              <w:r w:rsidR="006E23A9">
                <w:t>CONTENT</w:t>
              </w:r>
            </w:ins>
          </w:p>
        </w:tc>
        <w:tc>
          <w:tcPr>
            <w:tcW w:w="1476" w:type="dxa"/>
          </w:tcPr>
          <w:p w14:paraId="4D333FC1" w14:textId="7C324D16" w:rsidR="00A420AC" w:rsidRDefault="00A420AC" w:rsidP="00444738">
            <w:r>
              <w:rPr>
                <w:rFonts w:hint="eastAsia"/>
              </w:rPr>
              <w:t>Varchar(</w:t>
            </w:r>
            <w:del w:id="20" w:author="jidonglin" w:date="2019-11-04T15:05:00Z">
              <w:r w:rsidDel="00D33F55">
                <w:rPr>
                  <w:rFonts w:hint="eastAsia"/>
                </w:rPr>
                <w:delText>3</w:delText>
              </w:r>
              <w:r w:rsidDel="00D33F55">
                <w:delText>2</w:delText>
              </w:r>
            </w:del>
            <w:ins w:id="21" w:author="jidonglin" w:date="2019-11-04T15:05:00Z">
              <w:r w:rsidR="00D33F55">
                <w:t>100</w:t>
              </w:r>
            </w:ins>
            <w:r>
              <w:rPr>
                <w:rFonts w:hint="eastAsia"/>
              </w:rPr>
              <w:t>)</w:t>
            </w:r>
          </w:p>
        </w:tc>
        <w:tc>
          <w:tcPr>
            <w:tcW w:w="2642" w:type="dxa"/>
          </w:tcPr>
          <w:p w14:paraId="4221BD42" w14:textId="77777777" w:rsidR="00A420AC" w:rsidRDefault="00A420AC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23666744" w14:textId="06481FC0" w:rsidR="00A420AC" w:rsidRDefault="00A420AC" w:rsidP="00444738">
            <w:del w:id="22" w:author="jidonglin" w:date="2019-11-04T15:05:00Z">
              <w:r w:rsidDel="00D33F55">
                <w:rPr>
                  <w:rFonts w:hint="eastAsia"/>
                </w:rPr>
                <w:delText>项目编号</w:delText>
              </w:r>
              <w:r w:rsidR="00444738" w:rsidDel="00D33F55">
                <w:rPr>
                  <w:rFonts w:hint="eastAsia"/>
                </w:rPr>
                <w:delText>(</w:delText>
              </w:r>
              <w:r w:rsidR="00444738" w:rsidRPr="00444738" w:rsidDel="00D33F55">
                <w:delText>Unique</w:delText>
              </w:r>
              <w:r w:rsidR="00444738" w:rsidDel="00D33F55">
                <w:delText>)</w:delText>
              </w:r>
            </w:del>
            <w:ins w:id="23" w:author="jidonglin" w:date="2019-11-04T15:05:00Z">
              <w:r w:rsidR="00D33F55">
                <w:rPr>
                  <w:rFonts w:hint="eastAsia"/>
                </w:rPr>
                <w:t>事项</w:t>
              </w:r>
            </w:ins>
            <w:ins w:id="24" w:author="jidonglin" w:date="2019-11-04T19:10:00Z">
              <w:r w:rsidR="006E23A9">
                <w:rPr>
                  <w:rFonts w:hint="eastAsia"/>
                </w:rPr>
                <w:t>内容</w:t>
              </w:r>
            </w:ins>
          </w:p>
        </w:tc>
      </w:tr>
      <w:tr w:rsidR="00837603" w14:paraId="17FE4525" w14:textId="77777777" w:rsidTr="00AC4E2C">
        <w:trPr>
          <w:ins w:id="25" w:author="jidonglin" w:date="2019-11-04T16:26:00Z"/>
        </w:trPr>
        <w:tc>
          <w:tcPr>
            <w:tcW w:w="2347" w:type="dxa"/>
          </w:tcPr>
          <w:p w14:paraId="1049B90A" w14:textId="48EC45C3" w:rsidR="00837603" w:rsidDel="00D33F55" w:rsidRDefault="00837603" w:rsidP="00444738">
            <w:pPr>
              <w:rPr>
                <w:ins w:id="26" w:author="jidonglin" w:date="2019-11-04T16:26:00Z"/>
              </w:rPr>
            </w:pPr>
            <w:ins w:id="27" w:author="jidonglin" w:date="2019-11-04T16:26:00Z">
              <w:r>
                <w:rPr>
                  <w:rFonts w:hint="eastAsia"/>
                </w:rPr>
                <w:t>P</w:t>
              </w:r>
              <w:r>
                <w:t>ARENT_ID</w:t>
              </w:r>
            </w:ins>
          </w:p>
        </w:tc>
        <w:tc>
          <w:tcPr>
            <w:tcW w:w="1476" w:type="dxa"/>
          </w:tcPr>
          <w:p w14:paraId="774C7465" w14:textId="1801C0A0" w:rsidR="00837603" w:rsidRDefault="00837603" w:rsidP="00444738">
            <w:pPr>
              <w:rPr>
                <w:ins w:id="28" w:author="jidonglin" w:date="2019-11-04T16:26:00Z"/>
              </w:rPr>
            </w:pPr>
            <w:ins w:id="29" w:author="jidonglin" w:date="2019-11-04T16:26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642" w:type="dxa"/>
          </w:tcPr>
          <w:p w14:paraId="4B1A36A2" w14:textId="24D9CFB9" w:rsidR="00837603" w:rsidRDefault="00837603" w:rsidP="00444738">
            <w:pPr>
              <w:rPr>
                <w:ins w:id="30" w:author="jidonglin" w:date="2019-11-04T16:26:00Z"/>
              </w:rPr>
            </w:pPr>
            <w:ins w:id="31" w:author="jidonglin" w:date="2019-11-04T16:26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2057" w:type="dxa"/>
          </w:tcPr>
          <w:p w14:paraId="47AECD14" w14:textId="11CCE804" w:rsidR="00837603" w:rsidDel="00D33F55" w:rsidRDefault="007F3E93" w:rsidP="00444738">
            <w:pPr>
              <w:rPr>
                <w:ins w:id="32" w:author="jidonglin" w:date="2019-11-04T16:26:00Z"/>
              </w:rPr>
            </w:pPr>
            <w:ins w:id="33" w:author="jidonglin" w:date="2019-11-04T16:29:00Z">
              <w:r>
                <w:rPr>
                  <w:rFonts w:hint="eastAsia"/>
                </w:rPr>
                <w:t>为空表示</w:t>
              </w:r>
            </w:ins>
            <w:ins w:id="34" w:author="jidonglin" w:date="2019-11-04T16:26:00Z">
              <w:r w:rsidR="00837603">
                <w:rPr>
                  <w:rFonts w:hint="eastAsia"/>
                </w:rPr>
                <w:t>主事项</w:t>
              </w:r>
            </w:ins>
          </w:p>
        </w:tc>
      </w:tr>
      <w:tr w:rsidR="00A420AC" w14:paraId="2D6E6395" w14:textId="77777777" w:rsidTr="00AC4E2C">
        <w:tc>
          <w:tcPr>
            <w:tcW w:w="2347" w:type="dxa"/>
          </w:tcPr>
          <w:p w14:paraId="1BB90F51" w14:textId="42123EF0" w:rsidR="00A420AC" w:rsidRDefault="00A420AC" w:rsidP="00444738">
            <w:del w:id="35" w:author="jidonglin" w:date="2019-11-04T15:06:00Z">
              <w:r w:rsidDel="00D33F55">
                <w:delText>NAME</w:delText>
              </w:r>
            </w:del>
            <w:ins w:id="36" w:author="jidonglin" w:date="2019-11-04T15:06:00Z">
              <w:r w:rsidR="00D33F55">
                <w:t>CREATE_TIME</w:t>
              </w:r>
            </w:ins>
          </w:p>
        </w:tc>
        <w:tc>
          <w:tcPr>
            <w:tcW w:w="1476" w:type="dxa"/>
          </w:tcPr>
          <w:p w14:paraId="258D66E7" w14:textId="6208424B" w:rsidR="00A420AC" w:rsidRDefault="00D33F55" w:rsidP="00444738">
            <w:ins w:id="37" w:author="jidonglin" w:date="2019-11-04T15:06:00Z">
              <w:r w:rsidRPr="00A970E1">
                <w:t>datetime</w:t>
              </w:r>
            </w:ins>
            <w:del w:id="38" w:author="jidonglin" w:date="2019-11-04T15:06:00Z">
              <w:r w:rsidR="00A420AC" w:rsidDel="00D33F55">
                <w:rPr>
                  <w:rFonts w:hint="eastAsia"/>
                </w:rPr>
                <w:delText>Varchar(50)</w:delText>
              </w:r>
            </w:del>
          </w:p>
        </w:tc>
        <w:tc>
          <w:tcPr>
            <w:tcW w:w="2642" w:type="dxa"/>
          </w:tcPr>
          <w:p w14:paraId="3CB1628B" w14:textId="77777777" w:rsidR="00A420AC" w:rsidRDefault="00A420AC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7C1E31EE" w14:textId="3CAFB6C6" w:rsidR="00A420AC" w:rsidRDefault="00A420AC" w:rsidP="00444738">
            <w:del w:id="39" w:author="jidonglin" w:date="2019-11-04T15:06:00Z">
              <w:r w:rsidDel="00D33F55">
                <w:rPr>
                  <w:rFonts w:hint="eastAsia"/>
                </w:rPr>
                <w:delText>项目名称</w:delText>
              </w:r>
            </w:del>
            <w:ins w:id="40" w:author="jidonglin" w:date="2019-11-04T15:06:00Z">
              <w:r w:rsidR="00D33F55">
                <w:rPr>
                  <w:rFonts w:hint="eastAsia"/>
                </w:rPr>
                <w:t>事项创建时间</w:t>
              </w:r>
            </w:ins>
          </w:p>
        </w:tc>
      </w:tr>
      <w:tr w:rsidR="00E6158E" w14:paraId="166E06C4" w14:textId="77777777" w:rsidTr="00AC4E2C">
        <w:trPr>
          <w:ins w:id="41" w:author="jidonglin" w:date="2019-11-04T15:21:00Z"/>
        </w:trPr>
        <w:tc>
          <w:tcPr>
            <w:tcW w:w="2347" w:type="dxa"/>
          </w:tcPr>
          <w:p w14:paraId="0CAD8202" w14:textId="6B39FB18" w:rsidR="00E6158E" w:rsidDel="00D33F55" w:rsidRDefault="00E6158E" w:rsidP="00E6158E">
            <w:pPr>
              <w:rPr>
                <w:ins w:id="42" w:author="jidonglin" w:date="2019-11-04T15:21:00Z"/>
              </w:rPr>
            </w:pPr>
            <w:ins w:id="43" w:author="jidonglin" w:date="2019-11-04T15:21:00Z">
              <w:r>
                <w:t>UPDATE_TIME</w:t>
              </w:r>
            </w:ins>
          </w:p>
        </w:tc>
        <w:tc>
          <w:tcPr>
            <w:tcW w:w="1476" w:type="dxa"/>
          </w:tcPr>
          <w:p w14:paraId="77614909" w14:textId="2A62C633" w:rsidR="00E6158E" w:rsidRPr="00A970E1" w:rsidRDefault="00E6158E" w:rsidP="00E6158E">
            <w:pPr>
              <w:rPr>
                <w:ins w:id="44" w:author="jidonglin" w:date="2019-11-04T15:21:00Z"/>
              </w:rPr>
            </w:pPr>
            <w:ins w:id="45" w:author="jidonglin" w:date="2019-11-04T15:21:00Z">
              <w:r w:rsidRPr="00A970E1">
                <w:t>datetime</w:t>
              </w:r>
            </w:ins>
          </w:p>
        </w:tc>
        <w:tc>
          <w:tcPr>
            <w:tcW w:w="2642" w:type="dxa"/>
          </w:tcPr>
          <w:p w14:paraId="6A3BD4F4" w14:textId="2A5A5D62" w:rsidR="00E6158E" w:rsidRDefault="00E6158E" w:rsidP="00E6158E">
            <w:pPr>
              <w:rPr>
                <w:ins w:id="46" w:author="jidonglin" w:date="2019-11-04T15:21:00Z"/>
              </w:rPr>
            </w:pPr>
            <w:ins w:id="47" w:author="jidonglin" w:date="2019-11-04T15:21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2057" w:type="dxa"/>
          </w:tcPr>
          <w:p w14:paraId="14658A0E" w14:textId="67BD3DAF" w:rsidR="00E6158E" w:rsidDel="00D33F55" w:rsidRDefault="00E6158E" w:rsidP="00E6158E">
            <w:pPr>
              <w:rPr>
                <w:ins w:id="48" w:author="jidonglin" w:date="2019-11-04T15:21:00Z"/>
              </w:rPr>
            </w:pPr>
            <w:ins w:id="49" w:author="jidonglin" w:date="2019-11-04T15:21:00Z">
              <w:r>
                <w:rPr>
                  <w:rFonts w:hint="eastAsia"/>
                </w:rPr>
                <w:t>更新时间，有更新才修改</w:t>
              </w:r>
            </w:ins>
          </w:p>
        </w:tc>
      </w:tr>
      <w:tr w:rsidR="00A420AC" w:rsidDel="00D33F55" w14:paraId="242D359D" w14:textId="47F6AC74" w:rsidTr="00AC4E2C">
        <w:trPr>
          <w:del w:id="50" w:author="jidonglin" w:date="2019-11-04T15:08:00Z"/>
        </w:trPr>
        <w:tc>
          <w:tcPr>
            <w:tcW w:w="2347" w:type="dxa"/>
          </w:tcPr>
          <w:p w14:paraId="7EEF2929" w14:textId="3F777977" w:rsidR="00A420AC" w:rsidDel="00D33F55" w:rsidRDefault="00A420AC" w:rsidP="00444738">
            <w:pPr>
              <w:rPr>
                <w:del w:id="51" w:author="jidonglin" w:date="2019-11-04T15:08:00Z"/>
              </w:rPr>
            </w:pPr>
            <w:del w:id="52" w:author="jidonglin" w:date="2019-11-04T15:08:00Z">
              <w:r w:rsidRPr="00A420AC" w:rsidDel="00D33F55">
                <w:delText>DESCRIPTION</w:delText>
              </w:r>
            </w:del>
          </w:p>
        </w:tc>
        <w:tc>
          <w:tcPr>
            <w:tcW w:w="1476" w:type="dxa"/>
          </w:tcPr>
          <w:p w14:paraId="380B0886" w14:textId="28470329" w:rsidR="00A420AC" w:rsidDel="00D33F55" w:rsidRDefault="00A420AC" w:rsidP="00444738">
            <w:pPr>
              <w:rPr>
                <w:del w:id="53" w:author="jidonglin" w:date="2019-11-04T15:08:00Z"/>
              </w:rPr>
            </w:pPr>
            <w:del w:id="54" w:author="jidonglin" w:date="2019-11-04T15:08:00Z">
              <w:r w:rsidDel="00D33F55">
                <w:rPr>
                  <w:rFonts w:hint="eastAsia"/>
                </w:rPr>
                <w:delText>Varchar(</w:delText>
              </w:r>
              <w:r w:rsidDel="00D33F55">
                <w:delText>50</w:delText>
              </w:r>
              <w:r w:rsidDel="00D33F55">
                <w:rPr>
                  <w:rFonts w:hint="eastAsia"/>
                </w:rPr>
                <w:delText>)</w:delText>
              </w:r>
            </w:del>
          </w:p>
        </w:tc>
        <w:tc>
          <w:tcPr>
            <w:tcW w:w="2642" w:type="dxa"/>
          </w:tcPr>
          <w:p w14:paraId="1A52D59F" w14:textId="0AD2F4F5" w:rsidR="00A420AC" w:rsidDel="00D33F55" w:rsidRDefault="00A420AC" w:rsidP="00444738">
            <w:pPr>
              <w:rPr>
                <w:del w:id="55" w:author="jidonglin" w:date="2019-11-04T15:08:00Z"/>
              </w:rPr>
            </w:pPr>
            <w:del w:id="56" w:author="jidonglin" w:date="2019-11-04T15:08:00Z">
              <w:r w:rsidDel="00D33F55">
                <w:rPr>
                  <w:rFonts w:hint="eastAsia"/>
                </w:rPr>
                <w:delText>是</w:delText>
              </w:r>
            </w:del>
          </w:p>
        </w:tc>
        <w:tc>
          <w:tcPr>
            <w:tcW w:w="2057" w:type="dxa"/>
          </w:tcPr>
          <w:p w14:paraId="76D9FF8A" w14:textId="1D0445CE" w:rsidR="00A420AC" w:rsidDel="00D33F55" w:rsidRDefault="00A420AC" w:rsidP="00444738">
            <w:pPr>
              <w:rPr>
                <w:del w:id="57" w:author="jidonglin" w:date="2019-11-04T15:08:00Z"/>
              </w:rPr>
            </w:pPr>
            <w:del w:id="58" w:author="jidonglin" w:date="2019-11-04T15:08:00Z">
              <w:r w:rsidDel="00D33F55">
                <w:rPr>
                  <w:rFonts w:hint="eastAsia"/>
                </w:rPr>
                <w:delText>项目描述</w:delText>
              </w:r>
            </w:del>
          </w:p>
        </w:tc>
      </w:tr>
      <w:tr w:rsidR="00A420AC" w:rsidDel="00D33F55" w14:paraId="24538D9C" w14:textId="623B6F43" w:rsidTr="00AC4E2C">
        <w:trPr>
          <w:del w:id="59" w:author="jidonglin" w:date="2019-11-04T15:06:00Z"/>
        </w:trPr>
        <w:tc>
          <w:tcPr>
            <w:tcW w:w="2347" w:type="dxa"/>
          </w:tcPr>
          <w:p w14:paraId="756E91D6" w14:textId="6787147F" w:rsidR="00A420AC" w:rsidDel="00D33F55" w:rsidRDefault="00625B0C" w:rsidP="00444738">
            <w:pPr>
              <w:rPr>
                <w:del w:id="60" w:author="jidonglin" w:date="2019-11-04T15:06:00Z"/>
              </w:rPr>
            </w:pPr>
            <w:del w:id="61" w:author="jidonglin" w:date="2019-11-04T15:06:00Z">
              <w:r w:rsidDel="00D33F55">
                <w:delText>ORGANIZATION</w:delText>
              </w:r>
              <w:r w:rsidR="00A420AC" w:rsidDel="00D33F55">
                <w:delText>_ID</w:delText>
              </w:r>
            </w:del>
          </w:p>
        </w:tc>
        <w:tc>
          <w:tcPr>
            <w:tcW w:w="1476" w:type="dxa"/>
          </w:tcPr>
          <w:p w14:paraId="2DDDBBB9" w14:textId="4AEF0316" w:rsidR="00A420AC" w:rsidDel="00D33F55" w:rsidRDefault="00A420AC" w:rsidP="00444738">
            <w:pPr>
              <w:rPr>
                <w:del w:id="62" w:author="jidonglin" w:date="2019-11-04T15:06:00Z"/>
              </w:rPr>
            </w:pPr>
            <w:del w:id="63" w:author="jidonglin" w:date="2019-11-04T15:06:00Z">
              <w:r w:rsidDel="00D33F55">
                <w:rPr>
                  <w:rFonts w:hint="eastAsia"/>
                </w:rPr>
                <w:delText>Varchar(</w:delText>
              </w:r>
              <w:r w:rsidR="00546386" w:rsidDel="00D33F55">
                <w:delText>32</w:delText>
              </w:r>
              <w:r w:rsidDel="00D33F55">
                <w:rPr>
                  <w:rFonts w:hint="eastAsia"/>
                </w:rPr>
                <w:delText>)</w:delText>
              </w:r>
            </w:del>
          </w:p>
        </w:tc>
        <w:tc>
          <w:tcPr>
            <w:tcW w:w="2642" w:type="dxa"/>
          </w:tcPr>
          <w:p w14:paraId="2E778126" w14:textId="5F31947D" w:rsidR="00A420AC" w:rsidDel="00D33F55" w:rsidRDefault="00A420AC" w:rsidP="00444738">
            <w:pPr>
              <w:rPr>
                <w:del w:id="64" w:author="jidonglin" w:date="2019-11-04T15:06:00Z"/>
              </w:rPr>
            </w:pPr>
            <w:del w:id="65" w:author="jidonglin" w:date="2019-11-04T15:06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39A25995" w14:textId="6957A3FF" w:rsidR="00A420AC" w:rsidDel="00D33F55" w:rsidRDefault="00546386" w:rsidP="00444738">
            <w:pPr>
              <w:rPr>
                <w:del w:id="66" w:author="jidonglin" w:date="2019-11-04T15:06:00Z"/>
              </w:rPr>
            </w:pPr>
            <w:del w:id="67" w:author="jidonglin" w:date="2019-11-04T15:06:00Z">
              <w:r w:rsidDel="00D33F55">
                <w:rPr>
                  <w:rFonts w:hint="eastAsia"/>
                </w:rPr>
                <w:delText>所属部门</w:delText>
              </w:r>
            </w:del>
          </w:p>
        </w:tc>
      </w:tr>
      <w:tr w:rsidR="00A420AC" w:rsidDel="00D33F55" w14:paraId="7823714F" w14:textId="1027CBB1" w:rsidTr="00AC4E2C">
        <w:trPr>
          <w:del w:id="68" w:author="jidonglin" w:date="2019-11-04T15:06:00Z"/>
        </w:trPr>
        <w:tc>
          <w:tcPr>
            <w:tcW w:w="2347" w:type="dxa"/>
          </w:tcPr>
          <w:p w14:paraId="346C6367" w14:textId="2C38619B" w:rsidR="00A420AC" w:rsidDel="00D33F55" w:rsidRDefault="00A420AC" w:rsidP="00444738">
            <w:pPr>
              <w:rPr>
                <w:del w:id="69" w:author="jidonglin" w:date="2019-11-04T15:06:00Z"/>
              </w:rPr>
            </w:pPr>
            <w:del w:id="70" w:author="jidonglin" w:date="2019-11-04T15:06:00Z">
              <w:r w:rsidRPr="009501D9" w:rsidDel="00D33F55">
                <w:delText>CONTACT</w:delText>
              </w:r>
            </w:del>
          </w:p>
        </w:tc>
        <w:tc>
          <w:tcPr>
            <w:tcW w:w="1476" w:type="dxa"/>
          </w:tcPr>
          <w:p w14:paraId="3D2E3611" w14:textId="085A783D" w:rsidR="00A420AC" w:rsidDel="00D33F55" w:rsidRDefault="00546386" w:rsidP="00444738">
            <w:pPr>
              <w:rPr>
                <w:del w:id="71" w:author="jidonglin" w:date="2019-11-04T15:06:00Z"/>
              </w:rPr>
            </w:pPr>
            <w:del w:id="72" w:author="jidonglin" w:date="2019-11-04T15:06:00Z">
              <w:r w:rsidDel="00D33F55">
                <w:rPr>
                  <w:rFonts w:hint="eastAsia"/>
                </w:rPr>
                <w:delText>Varchar(20)</w:delText>
              </w:r>
            </w:del>
          </w:p>
        </w:tc>
        <w:tc>
          <w:tcPr>
            <w:tcW w:w="2642" w:type="dxa"/>
          </w:tcPr>
          <w:p w14:paraId="30DD073D" w14:textId="141CB52E" w:rsidR="00A420AC" w:rsidDel="00D33F55" w:rsidRDefault="00A420AC" w:rsidP="00444738">
            <w:pPr>
              <w:rPr>
                <w:del w:id="73" w:author="jidonglin" w:date="2019-11-04T15:06:00Z"/>
              </w:rPr>
            </w:pPr>
            <w:del w:id="74" w:author="jidonglin" w:date="2019-11-04T15:06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2A6B7991" w14:textId="61BC4ECC" w:rsidR="00A420AC" w:rsidDel="00D33F55" w:rsidRDefault="00546386" w:rsidP="00444738">
            <w:pPr>
              <w:rPr>
                <w:del w:id="75" w:author="jidonglin" w:date="2019-11-04T15:06:00Z"/>
              </w:rPr>
            </w:pPr>
            <w:del w:id="76" w:author="jidonglin" w:date="2019-11-04T15:06:00Z">
              <w:r w:rsidDel="00D33F55">
                <w:rPr>
                  <w:rFonts w:hint="eastAsia"/>
                </w:rPr>
                <w:delText>项目联系人</w:delText>
              </w:r>
            </w:del>
          </w:p>
        </w:tc>
      </w:tr>
      <w:tr w:rsidR="004368BA" w:rsidDel="00D33F55" w14:paraId="567A51B9" w14:textId="2DDFBEDD" w:rsidTr="00AC4E2C">
        <w:trPr>
          <w:del w:id="77" w:author="jidonglin" w:date="2019-11-04T15:06:00Z"/>
        </w:trPr>
        <w:tc>
          <w:tcPr>
            <w:tcW w:w="2347" w:type="dxa"/>
          </w:tcPr>
          <w:p w14:paraId="554C9A73" w14:textId="2D5FC90E" w:rsidR="004368BA" w:rsidDel="00D33F55" w:rsidRDefault="004368BA" w:rsidP="00444738">
            <w:pPr>
              <w:rPr>
                <w:del w:id="78" w:author="jidonglin" w:date="2019-11-04T15:06:00Z"/>
              </w:rPr>
            </w:pPr>
            <w:del w:id="79" w:author="jidonglin" w:date="2019-11-04T15:06:00Z">
              <w:r w:rsidRPr="009501D9" w:rsidDel="00D33F55">
                <w:delText>CONTACT</w:delText>
              </w:r>
              <w:r w:rsidDel="00D33F55">
                <w:rPr>
                  <w:rFonts w:hint="eastAsia"/>
                </w:rPr>
                <w:delText>_</w:delText>
              </w:r>
              <w:r w:rsidDel="00D33F55">
                <w:delText>PHONE</w:delText>
              </w:r>
            </w:del>
          </w:p>
        </w:tc>
        <w:tc>
          <w:tcPr>
            <w:tcW w:w="1476" w:type="dxa"/>
          </w:tcPr>
          <w:p w14:paraId="76CE1374" w14:textId="5C58781D" w:rsidR="004368BA" w:rsidDel="00D33F55" w:rsidRDefault="002841ED" w:rsidP="00444738">
            <w:pPr>
              <w:rPr>
                <w:del w:id="80" w:author="jidonglin" w:date="2019-11-04T15:06:00Z"/>
              </w:rPr>
            </w:pPr>
            <w:del w:id="81" w:author="jidonglin" w:date="2019-11-04T15:06:00Z">
              <w:r w:rsidDel="00D33F55">
                <w:rPr>
                  <w:rFonts w:hint="eastAsia"/>
                </w:rPr>
                <w:delText>Varchar</w:delText>
              </w:r>
              <w:r w:rsidDel="00D33F55">
                <w:delText xml:space="preserve"> </w:delText>
              </w:r>
              <w:r w:rsidR="004368BA" w:rsidDel="00D33F55">
                <w:delText>(20)</w:delText>
              </w:r>
            </w:del>
          </w:p>
        </w:tc>
        <w:tc>
          <w:tcPr>
            <w:tcW w:w="2642" w:type="dxa"/>
          </w:tcPr>
          <w:p w14:paraId="5ACD35A3" w14:textId="5BF666F4" w:rsidR="004368BA" w:rsidDel="00D33F55" w:rsidRDefault="004368BA" w:rsidP="00444738">
            <w:pPr>
              <w:rPr>
                <w:del w:id="82" w:author="jidonglin" w:date="2019-11-04T15:06:00Z"/>
              </w:rPr>
            </w:pPr>
            <w:del w:id="83" w:author="jidonglin" w:date="2019-11-04T15:06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D8F88A8" w14:textId="0C337A19" w:rsidR="004368BA" w:rsidDel="00D33F55" w:rsidRDefault="004368BA" w:rsidP="00444738">
            <w:pPr>
              <w:rPr>
                <w:del w:id="84" w:author="jidonglin" w:date="2019-11-04T15:06:00Z"/>
              </w:rPr>
            </w:pPr>
            <w:del w:id="85" w:author="jidonglin" w:date="2019-11-04T15:06:00Z">
              <w:r w:rsidDel="00D33F55">
                <w:rPr>
                  <w:rFonts w:hint="eastAsia"/>
                </w:rPr>
                <w:delText>联系电话</w:delText>
              </w:r>
            </w:del>
          </w:p>
        </w:tc>
      </w:tr>
      <w:tr w:rsidR="00124C52" w:rsidDel="00D33F55" w14:paraId="57EA2EA3" w14:textId="3E79C1B3" w:rsidTr="00AC4E2C">
        <w:trPr>
          <w:del w:id="86" w:author="jidonglin" w:date="2019-11-04T15:06:00Z"/>
        </w:trPr>
        <w:tc>
          <w:tcPr>
            <w:tcW w:w="2347" w:type="dxa"/>
          </w:tcPr>
          <w:p w14:paraId="4BA76C72" w14:textId="65BC4045" w:rsidR="00124C52" w:rsidRPr="009501D9" w:rsidDel="00D33F55" w:rsidRDefault="00124C52" w:rsidP="00444738">
            <w:pPr>
              <w:rPr>
                <w:del w:id="87" w:author="jidonglin" w:date="2019-11-04T15:06:00Z"/>
              </w:rPr>
            </w:pPr>
            <w:del w:id="88" w:author="jidonglin" w:date="2019-11-04T15:06:00Z">
              <w:r w:rsidDel="00D33F55">
                <w:rPr>
                  <w:rFonts w:hint="eastAsia"/>
                </w:rPr>
                <w:delText>H</w:delText>
              </w:r>
              <w:r w:rsidDel="00D33F55">
                <w:delText>OST</w:delText>
              </w:r>
            </w:del>
            <w:ins w:id="89" w:author="419833547@qq.com" w:date="2019-08-28T19:16:00Z">
              <w:del w:id="90" w:author="jidonglin" w:date="2019-11-04T15:06:00Z">
                <w:r w:rsidR="00AC4E2C" w:rsidDel="00D33F55">
                  <w:delText xml:space="preserve"> </w:delText>
                </w:r>
              </w:del>
            </w:ins>
          </w:p>
        </w:tc>
        <w:tc>
          <w:tcPr>
            <w:tcW w:w="1476" w:type="dxa"/>
          </w:tcPr>
          <w:p w14:paraId="70F83DFC" w14:textId="176CEF5B" w:rsidR="00124C52" w:rsidDel="00D33F55" w:rsidRDefault="00124C52" w:rsidP="00444738">
            <w:pPr>
              <w:rPr>
                <w:del w:id="91" w:author="jidonglin" w:date="2019-11-04T15:06:00Z"/>
              </w:rPr>
            </w:pPr>
            <w:del w:id="92" w:author="jidonglin" w:date="2019-11-04T15:06:00Z">
              <w:r w:rsidDel="00D33F55">
                <w:rPr>
                  <w:rFonts w:hint="eastAsia"/>
                </w:rPr>
                <w:delText>Varchar</w:delText>
              </w:r>
              <w:r w:rsidDel="00D33F55">
                <w:delText xml:space="preserve"> (20)</w:delText>
              </w:r>
            </w:del>
          </w:p>
        </w:tc>
        <w:tc>
          <w:tcPr>
            <w:tcW w:w="2642" w:type="dxa"/>
          </w:tcPr>
          <w:p w14:paraId="7E6ECDF3" w14:textId="7EC18CD4" w:rsidR="00124C52" w:rsidDel="00D33F55" w:rsidRDefault="00124C52" w:rsidP="00444738">
            <w:pPr>
              <w:rPr>
                <w:del w:id="93" w:author="jidonglin" w:date="2019-11-04T15:06:00Z"/>
              </w:rPr>
            </w:pPr>
            <w:del w:id="94" w:author="jidonglin" w:date="2019-11-04T15:06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BDFE892" w14:textId="7F56C2BD" w:rsidR="00124C52" w:rsidDel="00D33F55" w:rsidRDefault="00124C52" w:rsidP="00444738">
            <w:pPr>
              <w:rPr>
                <w:del w:id="95" w:author="jidonglin" w:date="2019-11-04T15:06:00Z"/>
              </w:rPr>
            </w:pPr>
            <w:del w:id="96" w:author="jidonglin" w:date="2019-11-04T15:06:00Z">
              <w:r w:rsidDel="00D33F55">
                <w:rPr>
                  <w:rFonts w:hint="eastAsia"/>
                </w:rPr>
                <w:delText>节点地址</w:delText>
              </w:r>
            </w:del>
          </w:p>
        </w:tc>
      </w:tr>
    </w:tbl>
    <w:p w14:paraId="2232557F" w14:textId="61865631" w:rsidR="004368BA" w:rsidDel="007F3E93" w:rsidRDefault="004368BA" w:rsidP="004368BA">
      <w:pPr>
        <w:pStyle w:val="3"/>
        <w:rPr>
          <w:del w:id="97" w:author="jidonglin" w:date="2019-11-04T16:26:00Z"/>
        </w:rPr>
      </w:pPr>
      <w:del w:id="98" w:author="jidonglin" w:date="2019-11-04T15:09:00Z">
        <w:r w:rsidDel="00D33F55">
          <w:rPr>
            <w:rFonts w:hint="eastAsia"/>
          </w:rPr>
          <w:delText>证书管理</w:delText>
        </w:r>
      </w:del>
      <w:del w:id="99" w:author="jidonglin" w:date="2019-11-04T16:26:00Z">
        <w:r w:rsidDel="007F3E93">
          <w:rPr>
            <w:rFonts w:hint="eastAsia"/>
          </w:rPr>
          <w:delText>表</w:delText>
        </w:r>
        <w:r w:rsidDel="007F3E93">
          <w:rPr>
            <w:rFonts w:hint="eastAsia"/>
          </w:rPr>
          <w:delText>(</w:delText>
        </w:r>
      </w:del>
      <w:del w:id="100" w:author="jidonglin" w:date="2019-11-04T15:09:00Z">
        <w:r w:rsidR="006178D7" w:rsidDel="00D33F55">
          <w:delText>SYSTEM_</w:delText>
        </w:r>
        <w:r w:rsidDel="00D33F55">
          <w:delText>CERT</w:delText>
        </w:r>
      </w:del>
      <w:del w:id="101" w:author="jidonglin" w:date="2019-11-04T16:26:00Z">
        <w:r w:rsidDel="007F3E93">
          <w:delText>)</w:delText>
        </w:r>
      </w:del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236180" w:rsidDel="007F3E93" w14:paraId="1D529205" w14:textId="6A5C37C7" w:rsidTr="00444738">
        <w:trPr>
          <w:del w:id="102" w:author="jidonglin" w:date="2019-11-04T16:26:00Z"/>
        </w:trPr>
        <w:tc>
          <w:tcPr>
            <w:tcW w:w="2347" w:type="dxa"/>
          </w:tcPr>
          <w:p w14:paraId="25066EDB" w14:textId="5DE073E8" w:rsidR="00236180" w:rsidDel="007F3E93" w:rsidRDefault="00236180" w:rsidP="00444738">
            <w:pPr>
              <w:rPr>
                <w:del w:id="103" w:author="jidonglin" w:date="2019-11-04T16:26:00Z"/>
              </w:rPr>
            </w:pPr>
            <w:del w:id="104" w:author="jidonglin" w:date="2019-11-04T16:26:00Z">
              <w:r w:rsidDel="007F3E93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2081" w:type="dxa"/>
          </w:tcPr>
          <w:p w14:paraId="02D786F4" w14:textId="489372A7" w:rsidR="00236180" w:rsidDel="007F3E93" w:rsidRDefault="00236180" w:rsidP="00444738">
            <w:pPr>
              <w:rPr>
                <w:del w:id="105" w:author="jidonglin" w:date="2019-11-04T16:26:00Z"/>
              </w:rPr>
            </w:pPr>
            <w:del w:id="106" w:author="jidonglin" w:date="2019-11-04T16:26:00Z">
              <w:r w:rsidDel="007F3E93">
                <w:rPr>
                  <w:rFonts w:hint="eastAsia"/>
                </w:rPr>
                <w:delText>字段类型</w:delText>
              </w:r>
            </w:del>
          </w:p>
        </w:tc>
        <w:tc>
          <w:tcPr>
            <w:tcW w:w="2037" w:type="dxa"/>
          </w:tcPr>
          <w:p w14:paraId="2160E561" w14:textId="7A8480BE" w:rsidR="00236180" w:rsidDel="007F3E93" w:rsidRDefault="00236180" w:rsidP="00444738">
            <w:pPr>
              <w:rPr>
                <w:del w:id="107" w:author="jidonglin" w:date="2019-11-04T16:26:00Z"/>
              </w:rPr>
            </w:pPr>
            <w:del w:id="108" w:author="jidonglin" w:date="2019-11-04T16:26:00Z">
              <w:r w:rsidDel="007F3E93">
                <w:rPr>
                  <w:rFonts w:hint="eastAsia"/>
                </w:rPr>
                <w:delText>是否为空</w:delText>
              </w:r>
            </w:del>
          </w:p>
        </w:tc>
        <w:tc>
          <w:tcPr>
            <w:tcW w:w="2057" w:type="dxa"/>
          </w:tcPr>
          <w:p w14:paraId="1D4C908F" w14:textId="2491043C" w:rsidR="00236180" w:rsidDel="007F3E93" w:rsidRDefault="00236180" w:rsidP="00444738">
            <w:pPr>
              <w:rPr>
                <w:del w:id="109" w:author="jidonglin" w:date="2019-11-04T16:26:00Z"/>
              </w:rPr>
            </w:pPr>
            <w:del w:id="110" w:author="jidonglin" w:date="2019-11-04T16:26:00Z">
              <w:r w:rsidDel="007F3E93">
                <w:rPr>
                  <w:rFonts w:hint="eastAsia"/>
                </w:rPr>
                <w:delText>字段描述</w:delText>
              </w:r>
            </w:del>
          </w:p>
        </w:tc>
      </w:tr>
      <w:tr w:rsidR="00236180" w:rsidDel="007F3E93" w14:paraId="58D4B337" w14:textId="2D5FC220" w:rsidTr="00444738">
        <w:trPr>
          <w:del w:id="111" w:author="jidonglin" w:date="2019-11-04T16:26:00Z"/>
        </w:trPr>
        <w:tc>
          <w:tcPr>
            <w:tcW w:w="2347" w:type="dxa"/>
          </w:tcPr>
          <w:p w14:paraId="03B89C04" w14:textId="72DCA9D3" w:rsidR="00236180" w:rsidDel="007F3E93" w:rsidRDefault="00236180" w:rsidP="00444738">
            <w:pPr>
              <w:rPr>
                <w:del w:id="112" w:author="jidonglin" w:date="2019-11-04T16:26:00Z"/>
              </w:rPr>
            </w:pPr>
            <w:del w:id="113" w:author="jidonglin" w:date="2019-11-04T16:26:00Z">
              <w:r w:rsidDel="007F3E93">
                <w:delText>ID</w:delText>
              </w:r>
            </w:del>
          </w:p>
        </w:tc>
        <w:tc>
          <w:tcPr>
            <w:tcW w:w="2081" w:type="dxa"/>
          </w:tcPr>
          <w:p w14:paraId="5C4602E5" w14:textId="41C55C20" w:rsidR="00236180" w:rsidDel="007F3E93" w:rsidRDefault="00236180" w:rsidP="00444738">
            <w:pPr>
              <w:rPr>
                <w:del w:id="114" w:author="jidonglin" w:date="2019-11-04T16:26:00Z"/>
              </w:rPr>
            </w:pPr>
            <w:del w:id="115" w:author="jidonglin" w:date="2019-11-04T16:26:00Z">
              <w:r w:rsidDel="007F3E93">
                <w:rPr>
                  <w:rFonts w:hint="eastAsia"/>
                </w:rPr>
                <w:delText>Varchar(3</w:delText>
              </w:r>
              <w:r w:rsidDel="007F3E93">
                <w:delText>2</w:delText>
              </w:r>
              <w:r w:rsidDel="007F3E93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04E9E2F0" w14:textId="090CB4C1" w:rsidR="00236180" w:rsidDel="007F3E93" w:rsidRDefault="00236180" w:rsidP="00444738">
            <w:pPr>
              <w:rPr>
                <w:del w:id="116" w:author="jidonglin" w:date="2019-11-04T16:26:00Z"/>
              </w:rPr>
            </w:pPr>
            <w:del w:id="117" w:author="jidonglin" w:date="2019-11-04T16:26:00Z">
              <w:r w:rsidDel="007F3E93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BB3B934" w14:textId="704BF76B" w:rsidR="00236180" w:rsidDel="007F3E93" w:rsidRDefault="00236180" w:rsidP="00444738">
            <w:pPr>
              <w:rPr>
                <w:del w:id="118" w:author="jidonglin" w:date="2019-11-04T16:26:00Z"/>
              </w:rPr>
            </w:pPr>
            <w:del w:id="119" w:author="jidonglin" w:date="2019-11-04T16:26:00Z">
              <w:r w:rsidDel="007F3E93">
                <w:rPr>
                  <w:rFonts w:hint="eastAsia"/>
                </w:rPr>
                <w:delText>主键</w:delText>
              </w:r>
            </w:del>
          </w:p>
        </w:tc>
      </w:tr>
      <w:tr w:rsidR="00236180" w:rsidDel="007F3E93" w14:paraId="735CEF41" w14:textId="5F3626EF" w:rsidTr="00444738">
        <w:trPr>
          <w:del w:id="120" w:author="jidonglin" w:date="2019-11-04T16:26:00Z"/>
        </w:trPr>
        <w:tc>
          <w:tcPr>
            <w:tcW w:w="2347" w:type="dxa"/>
          </w:tcPr>
          <w:p w14:paraId="72EC2F13" w14:textId="5E3D77D1" w:rsidR="00236180" w:rsidDel="007F3E93" w:rsidRDefault="00236180" w:rsidP="00444738">
            <w:pPr>
              <w:rPr>
                <w:del w:id="121" w:author="jidonglin" w:date="2019-11-04T16:26:00Z"/>
              </w:rPr>
            </w:pPr>
            <w:del w:id="122" w:author="jidonglin" w:date="2019-11-04T15:09:00Z">
              <w:r w:rsidDel="00D33F55">
                <w:delText>NUMBER</w:delText>
              </w:r>
            </w:del>
          </w:p>
        </w:tc>
        <w:tc>
          <w:tcPr>
            <w:tcW w:w="2081" w:type="dxa"/>
          </w:tcPr>
          <w:p w14:paraId="69D6F3E5" w14:textId="0DF0728E" w:rsidR="00236180" w:rsidDel="007F3E93" w:rsidRDefault="00236180" w:rsidP="00444738">
            <w:pPr>
              <w:rPr>
                <w:del w:id="123" w:author="jidonglin" w:date="2019-11-04T16:26:00Z"/>
              </w:rPr>
            </w:pPr>
            <w:del w:id="124" w:author="jidonglin" w:date="2019-11-04T16:26:00Z">
              <w:r w:rsidDel="007F3E93">
                <w:rPr>
                  <w:rFonts w:hint="eastAsia"/>
                </w:rPr>
                <w:delText>Varchar(3</w:delText>
              </w:r>
              <w:r w:rsidDel="007F3E93">
                <w:delText>2</w:delText>
              </w:r>
              <w:r w:rsidDel="007F3E93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76578C1A" w14:textId="08F581F3" w:rsidR="00236180" w:rsidDel="007F3E93" w:rsidRDefault="00236180" w:rsidP="00444738">
            <w:pPr>
              <w:rPr>
                <w:del w:id="125" w:author="jidonglin" w:date="2019-11-04T16:26:00Z"/>
              </w:rPr>
            </w:pPr>
            <w:del w:id="126" w:author="jidonglin" w:date="2019-11-04T16:26:00Z">
              <w:r w:rsidDel="007F3E93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7A6C193" w14:textId="0BA1F4B9" w:rsidR="00236180" w:rsidDel="007F3E93" w:rsidRDefault="00236180" w:rsidP="00444738">
            <w:pPr>
              <w:rPr>
                <w:del w:id="127" w:author="jidonglin" w:date="2019-11-04T16:26:00Z"/>
              </w:rPr>
            </w:pPr>
            <w:del w:id="128" w:author="jidonglin" w:date="2019-11-04T15:10:00Z">
              <w:r w:rsidDel="00D33F55">
                <w:rPr>
                  <w:rFonts w:hint="eastAsia"/>
                </w:rPr>
                <w:delText>证书编号</w:delText>
              </w:r>
              <w:r w:rsidR="00444738" w:rsidDel="00D33F55">
                <w:rPr>
                  <w:rFonts w:hint="eastAsia"/>
                </w:rPr>
                <w:delText>(</w:delText>
              </w:r>
              <w:r w:rsidR="00444738" w:rsidRPr="00444738" w:rsidDel="00D33F55">
                <w:delText>Unique</w:delText>
              </w:r>
              <w:r w:rsidR="00444738" w:rsidDel="00D33F55">
                <w:delText>)</w:delText>
              </w:r>
            </w:del>
          </w:p>
        </w:tc>
      </w:tr>
      <w:tr w:rsidR="00236180" w:rsidDel="007F3E93" w14:paraId="78013784" w14:textId="32E43707" w:rsidTr="00444738">
        <w:trPr>
          <w:del w:id="129" w:author="jidonglin" w:date="2019-11-04T16:26:00Z"/>
        </w:trPr>
        <w:tc>
          <w:tcPr>
            <w:tcW w:w="2347" w:type="dxa"/>
          </w:tcPr>
          <w:p w14:paraId="4F537C0F" w14:textId="370A533E" w:rsidR="00236180" w:rsidDel="007F3E93" w:rsidRDefault="00236180" w:rsidP="00444738">
            <w:pPr>
              <w:rPr>
                <w:del w:id="130" w:author="jidonglin" w:date="2019-11-04T16:26:00Z"/>
              </w:rPr>
            </w:pPr>
            <w:del w:id="131" w:author="jidonglin" w:date="2019-11-04T15:11:00Z">
              <w:r w:rsidRPr="00A420AC" w:rsidDel="00D33F55">
                <w:delText>PROJECT</w:delText>
              </w:r>
              <w:r w:rsidDel="00D33F55">
                <w:delText>_ID</w:delText>
              </w:r>
            </w:del>
          </w:p>
        </w:tc>
        <w:tc>
          <w:tcPr>
            <w:tcW w:w="2081" w:type="dxa"/>
          </w:tcPr>
          <w:p w14:paraId="50CB3792" w14:textId="4C352B13" w:rsidR="00236180" w:rsidDel="007F3E93" w:rsidRDefault="00236180" w:rsidP="00444738">
            <w:pPr>
              <w:rPr>
                <w:del w:id="132" w:author="jidonglin" w:date="2019-11-04T16:26:00Z"/>
              </w:rPr>
            </w:pPr>
            <w:del w:id="133" w:author="jidonglin" w:date="2019-11-04T16:26:00Z">
              <w:r w:rsidDel="007F3E93">
                <w:rPr>
                  <w:rFonts w:hint="eastAsia"/>
                </w:rPr>
                <w:delText>Varchar(</w:delText>
              </w:r>
            </w:del>
            <w:del w:id="134" w:author="jidonglin" w:date="2019-11-04T15:12:00Z">
              <w:r w:rsidDel="00D33F55">
                <w:delText>32</w:delText>
              </w:r>
            </w:del>
            <w:del w:id="135" w:author="jidonglin" w:date="2019-11-04T16:26:00Z">
              <w:r w:rsidDel="007F3E93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1F1FBA00" w14:textId="6DBE6F1A" w:rsidR="00236180" w:rsidDel="007F3E93" w:rsidRDefault="00236180" w:rsidP="00444738">
            <w:pPr>
              <w:rPr>
                <w:del w:id="136" w:author="jidonglin" w:date="2019-11-04T16:26:00Z"/>
              </w:rPr>
            </w:pPr>
            <w:del w:id="137" w:author="jidonglin" w:date="2019-11-04T16:26:00Z">
              <w:r w:rsidDel="007F3E93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F2F634D" w14:textId="027A8F9D" w:rsidR="00236180" w:rsidDel="007F3E93" w:rsidRDefault="00236180" w:rsidP="00444738">
            <w:pPr>
              <w:rPr>
                <w:del w:id="138" w:author="jidonglin" w:date="2019-11-04T16:26:00Z"/>
              </w:rPr>
            </w:pPr>
            <w:del w:id="139" w:author="jidonglin" w:date="2019-11-04T15:12:00Z">
              <w:r w:rsidDel="00D33F55">
                <w:rPr>
                  <w:rFonts w:hint="eastAsia"/>
                </w:rPr>
                <w:delText>所属项目</w:delText>
              </w:r>
              <w:r w:rsidDel="00D33F55">
                <w:rPr>
                  <w:rFonts w:hint="eastAsia"/>
                </w:rPr>
                <w:delText>id</w:delText>
              </w:r>
            </w:del>
          </w:p>
        </w:tc>
      </w:tr>
      <w:tr w:rsidR="00236180" w:rsidDel="007F3E93" w14:paraId="4DDABE94" w14:textId="6E3A775B" w:rsidTr="00444738">
        <w:trPr>
          <w:del w:id="140" w:author="jidonglin" w:date="2019-11-04T16:26:00Z"/>
        </w:trPr>
        <w:tc>
          <w:tcPr>
            <w:tcW w:w="2347" w:type="dxa"/>
          </w:tcPr>
          <w:p w14:paraId="61BBCC25" w14:textId="79419ED8" w:rsidR="00236180" w:rsidDel="007F3E93" w:rsidRDefault="00236180" w:rsidP="00444738">
            <w:pPr>
              <w:rPr>
                <w:del w:id="141" w:author="jidonglin" w:date="2019-11-04T16:26:00Z"/>
              </w:rPr>
            </w:pPr>
            <w:del w:id="142" w:author="jidonglin" w:date="2019-11-04T15:11:00Z">
              <w:r w:rsidDel="00D33F55">
                <w:delText>APPLY_TIME</w:delText>
              </w:r>
            </w:del>
          </w:p>
        </w:tc>
        <w:tc>
          <w:tcPr>
            <w:tcW w:w="2081" w:type="dxa"/>
          </w:tcPr>
          <w:p w14:paraId="7C9397C1" w14:textId="3D0BDFE4" w:rsidR="00236180" w:rsidDel="007F3E93" w:rsidRDefault="00A970E1" w:rsidP="00444738">
            <w:pPr>
              <w:rPr>
                <w:del w:id="143" w:author="jidonglin" w:date="2019-11-04T16:26:00Z"/>
              </w:rPr>
            </w:pPr>
            <w:del w:id="144" w:author="jidonglin" w:date="2019-11-04T16:26:00Z">
              <w:r w:rsidRPr="00A970E1" w:rsidDel="007F3E93">
                <w:delText>datetime</w:delText>
              </w:r>
            </w:del>
          </w:p>
        </w:tc>
        <w:tc>
          <w:tcPr>
            <w:tcW w:w="2037" w:type="dxa"/>
          </w:tcPr>
          <w:p w14:paraId="4531D208" w14:textId="05E53E09" w:rsidR="00236180" w:rsidDel="007F3E93" w:rsidRDefault="00236180" w:rsidP="00444738">
            <w:pPr>
              <w:rPr>
                <w:del w:id="145" w:author="jidonglin" w:date="2019-11-04T16:26:00Z"/>
              </w:rPr>
            </w:pPr>
            <w:del w:id="146" w:author="jidonglin" w:date="2019-11-04T16:26:00Z">
              <w:r w:rsidDel="007F3E93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23534DC2" w14:textId="55C12878" w:rsidR="00236180" w:rsidDel="007F3E93" w:rsidRDefault="00236180" w:rsidP="00444738">
            <w:pPr>
              <w:rPr>
                <w:del w:id="147" w:author="jidonglin" w:date="2019-11-04T16:26:00Z"/>
              </w:rPr>
            </w:pPr>
            <w:del w:id="148" w:author="jidonglin" w:date="2019-11-04T15:12:00Z">
              <w:r w:rsidDel="00D33F55">
                <w:rPr>
                  <w:rFonts w:hint="eastAsia"/>
                </w:rPr>
                <w:delText>申请</w:delText>
              </w:r>
            </w:del>
            <w:del w:id="149" w:author="jidonglin" w:date="2019-11-04T16:26:00Z">
              <w:r w:rsidDel="007F3E93">
                <w:rPr>
                  <w:rFonts w:hint="eastAsia"/>
                </w:rPr>
                <w:delText>时间</w:delText>
              </w:r>
            </w:del>
          </w:p>
        </w:tc>
      </w:tr>
      <w:tr w:rsidR="00236180" w:rsidDel="007F3E93" w14:paraId="68F29E5D" w14:textId="621D7160" w:rsidTr="00444738">
        <w:trPr>
          <w:del w:id="150" w:author="jidonglin" w:date="2019-11-04T16:26:00Z"/>
        </w:trPr>
        <w:tc>
          <w:tcPr>
            <w:tcW w:w="2347" w:type="dxa"/>
          </w:tcPr>
          <w:p w14:paraId="5BCE08F5" w14:textId="5C5554FD" w:rsidR="00236180" w:rsidDel="007F3E93" w:rsidRDefault="00236180" w:rsidP="00444738">
            <w:pPr>
              <w:rPr>
                <w:del w:id="151" w:author="jidonglin" w:date="2019-11-04T16:26:00Z"/>
              </w:rPr>
            </w:pPr>
            <w:del w:id="152" w:author="jidonglin" w:date="2019-11-04T15:11:00Z">
              <w:r w:rsidRPr="00236180" w:rsidDel="00D33F55">
                <w:rPr>
                  <w:rFonts w:hint="eastAsia"/>
                </w:rPr>
                <w:delText>AWARD</w:delText>
              </w:r>
            </w:del>
            <w:del w:id="153" w:author="jidonglin" w:date="2019-11-04T16:26:00Z">
              <w:r w:rsidDel="007F3E93">
                <w:delText>_TIME</w:delText>
              </w:r>
            </w:del>
          </w:p>
        </w:tc>
        <w:tc>
          <w:tcPr>
            <w:tcW w:w="2081" w:type="dxa"/>
          </w:tcPr>
          <w:p w14:paraId="0A3A8D01" w14:textId="34270D87" w:rsidR="00236180" w:rsidDel="007F3E93" w:rsidRDefault="00A970E1" w:rsidP="00444738">
            <w:pPr>
              <w:rPr>
                <w:del w:id="154" w:author="jidonglin" w:date="2019-11-04T16:26:00Z"/>
              </w:rPr>
            </w:pPr>
            <w:del w:id="155" w:author="jidonglin" w:date="2019-11-04T16:26:00Z">
              <w:r w:rsidRPr="00A970E1" w:rsidDel="007F3E93">
                <w:delText>datetime</w:delText>
              </w:r>
            </w:del>
          </w:p>
        </w:tc>
        <w:tc>
          <w:tcPr>
            <w:tcW w:w="2037" w:type="dxa"/>
          </w:tcPr>
          <w:p w14:paraId="0340055B" w14:textId="59BAC548" w:rsidR="00236180" w:rsidDel="007F3E93" w:rsidRDefault="00236180" w:rsidP="00444738">
            <w:pPr>
              <w:rPr>
                <w:del w:id="156" w:author="jidonglin" w:date="2019-11-04T16:26:00Z"/>
              </w:rPr>
            </w:pPr>
            <w:del w:id="157" w:author="jidonglin" w:date="2019-11-04T15:12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4A1A2B0E" w14:textId="101A7594" w:rsidR="00236180" w:rsidDel="007F3E93" w:rsidRDefault="00236180" w:rsidP="00444738">
            <w:pPr>
              <w:rPr>
                <w:del w:id="158" w:author="jidonglin" w:date="2019-11-04T16:26:00Z"/>
              </w:rPr>
            </w:pPr>
            <w:del w:id="159" w:author="jidonglin" w:date="2019-11-04T15:12:00Z">
              <w:r w:rsidDel="00D33F55">
                <w:rPr>
                  <w:rFonts w:hint="eastAsia"/>
                </w:rPr>
                <w:delText>颁发</w:delText>
              </w:r>
            </w:del>
            <w:del w:id="160" w:author="jidonglin" w:date="2019-11-04T16:26:00Z">
              <w:r w:rsidDel="007F3E93">
                <w:rPr>
                  <w:rFonts w:hint="eastAsia"/>
                </w:rPr>
                <w:delText>时间</w:delText>
              </w:r>
            </w:del>
          </w:p>
        </w:tc>
      </w:tr>
      <w:tr w:rsidR="00236180" w:rsidDel="00D33F55" w14:paraId="6A5EC22A" w14:textId="0C7B30A2" w:rsidTr="00444738">
        <w:trPr>
          <w:del w:id="161" w:author="jidonglin" w:date="2019-11-04T15:11:00Z"/>
        </w:trPr>
        <w:tc>
          <w:tcPr>
            <w:tcW w:w="2347" w:type="dxa"/>
          </w:tcPr>
          <w:p w14:paraId="3EB2444E" w14:textId="66818E76" w:rsidR="00236180" w:rsidDel="00D33F55" w:rsidRDefault="00236180" w:rsidP="00444738">
            <w:pPr>
              <w:rPr>
                <w:del w:id="162" w:author="jidonglin" w:date="2019-11-04T15:11:00Z"/>
              </w:rPr>
            </w:pPr>
            <w:del w:id="163" w:author="jidonglin" w:date="2019-11-04T15:11:00Z">
              <w:r w:rsidDel="00D33F55">
                <w:delText>STAT</w:delText>
              </w:r>
              <w:r w:rsidR="006525C8" w:rsidDel="00D33F55">
                <w:delText>E</w:delText>
              </w:r>
            </w:del>
          </w:p>
        </w:tc>
        <w:tc>
          <w:tcPr>
            <w:tcW w:w="2081" w:type="dxa"/>
          </w:tcPr>
          <w:p w14:paraId="57F33B1A" w14:textId="113A34B7" w:rsidR="00236180" w:rsidDel="00D33F55" w:rsidRDefault="00236180" w:rsidP="00444738">
            <w:pPr>
              <w:rPr>
                <w:del w:id="164" w:author="jidonglin" w:date="2019-11-04T15:11:00Z"/>
              </w:rPr>
            </w:pPr>
            <w:del w:id="165" w:author="jidonglin" w:date="2019-11-04T15:11:00Z">
              <w:r w:rsidDel="00D33F55">
                <w:rPr>
                  <w:rFonts w:hint="eastAsia"/>
                </w:rPr>
                <w:delText>Varchar(2)</w:delText>
              </w:r>
            </w:del>
          </w:p>
        </w:tc>
        <w:tc>
          <w:tcPr>
            <w:tcW w:w="2037" w:type="dxa"/>
          </w:tcPr>
          <w:p w14:paraId="292F3B53" w14:textId="36EBD165" w:rsidR="00236180" w:rsidDel="00D33F55" w:rsidRDefault="00236180" w:rsidP="00444738">
            <w:pPr>
              <w:rPr>
                <w:del w:id="166" w:author="jidonglin" w:date="2019-11-04T15:11:00Z"/>
              </w:rPr>
            </w:pPr>
            <w:del w:id="167" w:author="jidonglin" w:date="2019-11-04T15:11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B08B12F" w14:textId="7DCF487E" w:rsidR="00236180" w:rsidDel="00D33F55" w:rsidRDefault="00236180" w:rsidP="00444738">
            <w:pPr>
              <w:rPr>
                <w:del w:id="168" w:author="jidonglin" w:date="2019-11-04T15:11:00Z"/>
              </w:rPr>
            </w:pPr>
            <w:del w:id="169" w:author="jidonglin" w:date="2019-11-04T15:11:00Z">
              <w:r w:rsidDel="00D33F55">
                <w:rPr>
                  <w:rFonts w:hint="eastAsia"/>
                </w:rPr>
                <w:delText>状态</w:delText>
              </w:r>
              <w:r w:rsidDel="00D33F55">
                <w:rPr>
                  <w:rFonts w:hint="eastAsia"/>
                </w:rPr>
                <w:delText xml:space="preserve"> </w:delText>
              </w:r>
              <w:r w:rsidDel="00D33F55">
                <w:delText>0</w:delText>
              </w:r>
              <w:r w:rsidDel="00D33F55">
                <w:rPr>
                  <w:rFonts w:hint="eastAsia"/>
                </w:rPr>
                <w:delText>：</w:delText>
              </w:r>
              <w:r w:rsidR="007807A2" w:rsidDel="00D33F55">
                <w:rPr>
                  <w:rFonts w:hint="eastAsia"/>
                </w:rPr>
                <w:delText>启用</w:delText>
              </w:r>
            </w:del>
          </w:p>
          <w:p w14:paraId="1403A1B1" w14:textId="5DD34141" w:rsidR="008A6A21" w:rsidDel="00D33F55" w:rsidRDefault="008A6A21" w:rsidP="00444738">
            <w:pPr>
              <w:rPr>
                <w:del w:id="170" w:author="jidonglin" w:date="2019-11-04T15:11:00Z"/>
              </w:rPr>
            </w:pPr>
            <w:del w:id="171" w:author="jidonglin" w:date="2019-11-04T15:11:00Z">
              <w:r w:rsidDel="00D33F55">
                <w:delText>1</w:delText>
              </w:r>
              <w:r w:rsidDel="00D33F55">
                <w:rPr>
                  <w:rFonts w:hint="eastAsia"/>
                </w:rPr>
                <w:delText>：</w:delText>
              </w:r>
              <w:r w:rsidR="007807A2" w:rsidDel="00D33F55">
                <w:rPr>
                  <w:rFonts w:hint="eastAsia"/>
                </w:rPr>
                <w:delText>禁用</w:delText>
              </w:r>
            </w:del>
          </w:p>
        </w:tc>
      </w:tr>
      <w:tr w:rsidR="00F1777E" w:rsidDel="00D33F55" w14:paraId="2340D301" w14:textId="25E300C2" w:rsidTr="00444738">
        <w:trPr>
          <w:del w:id="172" w:author="jidonglin" w:date="2019-11-04T15:09:00Z"/>
        </w:trPr>
        <w:tc>
          <w:tcPr>
            <w:tcW w:w="2347" w:type="dxa"/>
          </w:tcPr>
          <w:p w14:paraId="547432FA" w14:textId="7A4D9A5F" w:rsidR="00F1777E" w:rsidDel="00D33F55" w:rsidRDefault="00F1777E" w:rsidP="00444738">
            <w:pPr>
              <w:rPr>
                <w:del w:id="173" w:author="jidonglin" w:date="2019-11-04T15:09:00Z"/>
              </w:rPr>
            </w:pPr>
            <w:del w:id="174" w:author="jidonglin" w:date="2019-11-04T15:09:00Z">
              <w:r w:rsidRPr="00F1777E" w:rsidDel="00D33F55">
                <w:delText>BASE64X509</w:delText>
              </w:r>
            </w:del>
          </w:p>
        </w:tc>
        <w:tc>
          <w:tcPr>
            <w:tcW w:w="2081" w:type="dxa"/>
          </w:tcPr>
          <w:p w14:paraId="08D47292" w14:textId="32E61EA6" w:rsidR="00F1777E" w:rsidDel="00D33F55" w:rsidRDefault="00F1777E" w:rsidP="00444738">
            <w:pPr>
              <w:rPr>
                <w:del w:id="175" w:author="jidonglin" w:date="2019-11-04T15:09:00Z"/>
              </w:rPr>
            </w:pPr>
            <w:del w:id="176" w:author="jidonglin" w:date="2019-11-04T15:09:00Z">
              <w:r w:rsidRPr="00F1777E" w:rsidDel="00D33F55">
                <w:delText>VARCHAR2(2048)</w:delText>
              </w:r>
            </w:del>
          </w:p>
        </w:tc>
        <w:tc>
          <w:tcPr>
            <w:tcW w:w="2037" w:type="dxa"/>
          </w:tcPr>
          <w:p w14:paraId="593C0508" w14:textId="4AC9C48F" w:rsidR="00F1777E" w:rsidDel="00D33F55" w:rsidRDefault="00F1777E" w:rsidP="00444738">
            <w:pPr>
              <w:rPr>
                <w:del w:id="177" w:author="jidonglin" w:date="2019-11-04T15:09:00Z"/>
              </w:rPr>
            </w:pPr>
            <w:del w:id="178" w:author="jidonglin" w:date="2019-11-04T15:09:00Z">
              <w:r w:rsidDel="00D33F55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6E99F45F" w14:textId="6D95C63D" w:rsidR="00F1777E" w:rsidDel="00D33F55" w:rsidRDefault="00F1777E" w:rsidP="00444738">
            <w:pPr>
              <w:rPr>
                <w:del w:id="179" w:author="jidonglin" w:date="2019-11-04T15:09:00Z"/>
              </w:rPr>
            </w:pPr>
            <w:del w:id="180" w:author="jidonglin" w:date="2019-11-04T15:09:00Z"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公钥证书的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Base64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编码的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X509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格式字符串，即从浏览器导出的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Base64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编码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X509</w:delText>
              </w:r>
              <w:r w:rsidDel="00D33F55">
                <w:rPr>
                  <w:rFonts w:ascii="Courier New" w:eastAsiaTheme="minorEastAsia" w:hAnsi="Courier New" w:cs="Courier New"/>
                  <w:color w:val="0000FF"/>
                  <w:kern w:val="0"/>
                  <w:sz w:val="20"/>
                  <w:szCs w:val="20"/>
                  <w:highlight w:val="white"/>
                </w:rPr>
                <w:delText>格式的公钥证书文件内容。</w:delText>
              </w:r>
            </w:del>
          </w:p>
        </w:tc>
      </w:tr>
    </w:tbl>
    <w:p w14:paraId="27C35959" w14:textId="699F9627" w:rsidR="008A6A21" w:rsidRDefault="008A6A21" w:rsidP="005F772A">
      <w:pPr>
        <w:pStyle w:val="3"/>
        <w:pPrChange w:id="181" w:author="jidonglin" w:date="2019-11-05T19:21:00Z">
          <w:pPr>
            <w:pStyle w:val="3"/>
          </w:pPr>
        </w:pPrChange>
      </w:pPr>
      <w:del w:id="182" w:author="jidonglin" w:date="2019-11-04T15:41:00Z">
        <w:r w:rsidDel="004E1FDF">
          <w:rPr>
            <w:rFonts w:hint="eastAsia"/>
          </w:rPr>
          <w:delText>合约管理</w:delText>
        </w:r>
      </w:del>
      <w:ins w:id="183" w:author="jidonglin" w:date="2019-11-05T19:21:00Z">
        <w:r w:rsidR="005F772A">
          <w:rPr>
            <w:rFonts w:hint="eastAsia"/>
          </w:rPr>
          <w:t>自然人</w:t>
        </w:r>
      </w:ins>
      <w:ins w:id="184" w:author="jidonglin" w:date="2019-11-04T15:41:00Z">
        <w:r w:rsidR="004E1FDF">
          <w:rPr>
            <w:rFonts w:hint="eastAsia"/>
          </w:rPr>
          <w:t>管理</w:t>
        </w:r>
      </w:ins>
      <w:r>
        <w:rPr>
          <w:rFonts w:hint="eastAsia"/>
        </w:rPr>
        <w:t>表</w:t>
      </w:r>
      <w:r>
        <w:rPr>
          <w:rFonts w:hint="eastAsia"/>
        </w:rPr>
        <w:t>(</w:t>
      </w:r>
      <w:del w:id="185" w:author="jidonglin" w:date="2019-11-04T15:41:00Z">
        <w:r w:rsidR="006178D7" w:rsidDel="004E1FDF">
          <w:delText>SYSTEM_</w:delText>
        </w:r>
        <w:r w:rsidR="00400392" w:rsidDel="004E1FDF">
          <w:delText>CONTRACT</w:delText>
        </w:r>
      </w:del>
      <w:ins w:id="186" w:author="jidonglin" w:date="2019-11-04T15:41:00Z">
        <w:r w:rsidR="004E1FDF">
          <w:t>IMI_</w:t>
        </w:r>
      </w:ins>
      <w:ins w:id="187" w:author="jidonglin" w:date="2019-11-05T19:21:00Z">
        <w:r w:rsidR="005F772A" w:rsidRPr="005F772A">
          <w:t>NATURAL</w:t>
        </w:r>
        <w:r w:rsidR="005F772A">
          <w:t>_</w:t>
        </w:r>
        <w:r w:rsidR="005F772A" w:rsidRPr="005F772A">
          <w:t>PERSON</w:t>
        </w:r>
      </w:ins>
      <w:r>
        <w:t>)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8A6A21" w14:paraId="2F2B93F2" w14:textId="77777777" w:rsidTr="00444738">
        <w:tc>
          <w:tcPr>
            <w:tcW w:w="2347" w:type="dxa"/>
          </w:tcPr>
          <w:p w14:paraId="232E1FC3" w14:textId="77777777" w:rsidR="008A6A21" w:rsidRDefault="008A6A21" w:rsidP="00444738">
            <w:r>
              <w:rPr>
                <w:rFonts w:hint="eastAsia"/>
              </w:rPr>
              <w:t>字段名</w:t>
            </w:r>
          </w:p>
        </w:tc>
        <w:tc>
          <w:tcPr>
            <w:tcW w:w="2081" w:type="dxa"/>
          </w:tcPr>
          <w:p w14:paraId="3B85542E" w14:textId="77777777" w:rsidR="008A6A21" w:rsidRDefault="008A6A21" w:rsidP="00444738">
            <w:r>
              <w:rPr>
                <w:rFonts w:hint="eastAsia"/>
              </w:rPr>
              <w:t>字段类型</w:t>
            </w:r>
          </w:p>
        </w:tc>
        <w:tc>
          <w:tcPr>
            <w:tcW w:w="2037" w:type="dxa"/>
          </w:tcPr>
          <w:p w14:paraId="04FB4879" w14:textId="77777777" w:rsidR="008A6A21" w:rsidRDefault="008A6A21" w:rsidP="00444738">
            <w:r>
              <w:rPr>
                <w:rFonts w:hint="eastAsia"/>
              </w:rPr>
              <w:t>是否为空</w:t>
            </w:r>
          </w:p>
        </w:tc>
        <w:tc>
          <w:tcPr>
            <w:tcW w:w="2057" w:type="dxa"/>
          </w:tcPr>
          <w:p w14:paraId="371802AE" w14:textId="77777777" w:rsidR="008A6A21" w:rsidRDefault="008A6A21" w:rsidP="00444738">
            <w:r>
              <w:rPr>
                <w:rFonts w:hint="eastAsia"/>
              </w:rPr>
              <w:t>字段描述</w:t>
            </w:r>
          </w:p>
        </w:tc>
      </w:tr>
      <w:tr w:rsidR="008A6A21" w14:paraId="516C82E6" w14:textId="77777777" w:rsidTr="00444738">
        <w:tc>
          <w:tcPr>
            <w:tcW w:w="2347" w:type="dxa"/>
          </w:tcPr>
          <w:p w14:paraId="35D77060" w14:textId="77777777" w:rsidR="008A6A21" w:rsidRDefault="008A6A21" w:rsidP="00444738">
            <w:r>
              <w:t>ID</w:t>
            </w:r>
          </w:p>
        </w:tc>
        <w:tc>
          <w:tcPr>
            <w:tcW w:w="2081" w:type="dxa"/>
          </w:tcPr>
          <w:p w14:paraId="24FED4F7" w14:textId="77777777" w:rsidR="008A6A21" w:rsidRDefault="008A6A21" w:rsidP="00444738">
            <w:r>
              <w:rPr>
                <w:rFonts w:hint="eastAsia"/>
              </w:rPr>
              <w:t>Varchar(3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5F3CC326" w14:textId="77777777" w:rsidR="008A6A21" w:rsidRDefault="008A6A21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9176438" w14:textId="77777777" w:rsidR="008A6A21" w:rsidRDefault="008A6A21" w:rsidP="00444738">
            <w:r>
              <w:rPr>
                <w:rFonts w:hint="eastAsia"/>
              </w:rPr>
              <w:t>主键</w:t>
            </w:r>
          </w:p>
        </w:tc>
      </w:tr>
      <w:tr w:rsidR="008A6A21" w14:paraId="13AE7D9B" w14:textId="77777777" w:rsidTr="00444738">
        <w:tc>
          <w:tcPr>
            <w:tcW w:w="2347" w:type="dxa"/>
          </w:tcPr>
          <w:p w14:paraId="4AE68121" w14:textId="423B2406" w:rsidR="008A6A21" w:rsidRDefault="008A6A21" w:rsidP="00444738">
            <w:del w:id="188" w:author="jidonglin" w:date="2019-11-04T15:42:00Z">
              <w:r w:rsidDel="004E1FDF">
                <w:rPr>
                  <w:rFonts w:hint="eastAsia"/>
                </w:rPr>
                <w:delText>NUMBER</w:delText>
              </w:r>
            </w:del>
            <w:ins w:id="189" w:author="jidonglin" w:date="2019-11-04T15:42:00Z">
              <w:r w:rsidR="004E1FDF">
                <w:t>REAL_NAME</w:t>
              </w:r>
            </w:ins>
          </w:p>
        </w:tc>
        <w:tc>
          <w:tcPr>
            <w:tcW w:w="2081" w:type="dxa"/>
          </w:tcPr>
          <w:p w14:paraId="07F4A516" w14:textId="77777777" w:rsidR="008A6A21" w:rsidRDefault="008A6A21" w:rsidP="00444738">
            <w:r>
              <w:rPr>
                <w:rFonts w:hint="eastAsia"/>
              </w:rPr>
              <w:t>Varchar(3</w:t>
            </w:r>
            <w:r>
              <w:t>2</w:t>
            </w:r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4F6DE527" w14:textId="77777777" w:rsidR="008A6A21" w:rsidRDefault="008A6A21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45FCF0CB" w14:textId="52F7E43B" w:rsidR="008A6A21" w:rsidRDefault="008A6A21" w:rsidP="00444738">
            <w:del w:id="190" w:author="jidonglin" w:date="2019-11-04T15:45:00Z">
              <w:r w:rsidDel="004E1FDF">
                <w:rPr>
                  <w:rFonts w:hint="eastAsia"/>
                </w:rPr>
                <w:delText>合约编号</w:delText>
              </w:r>
              <w:r w:rsidR="00444738" w:rsidDel="004E1FDF">
                <w:rPr>
                  <w:rFonts w:hint="eastAsia"/>
                </w:rPr>
                <w:delText>(</w:delText>
              </w:r>
              <w:r w:rsidR="00444738" w:rsidRPr="00444738" w:rsidDel="004E1FDF">
                <w:rPr>
                  <w:rFonts w:hint="eastAsia"/>
                </w:rPr>
                <w:delText>Unique</w:delText>
              </w:r>
              <w:r w:rsidR="00444738" w:rsidDel="004E1FDF">
                <w:rPr>
                  <w:rFonts w:hint="eastAsia"/>
                </w:rPr>
                <w:delText>)</w:delText>
              </w:r>
            </w:del>
            <w:ins w:id="191" w:author="jidonglin" w:date="2019-11-04T15:45:00Z">
              <w:r w:rsidR="004E1FDF">
                <w:rPr>
                  <w:rFonts w:hint="eastAsia"/>
                </w:rPr>
                <w:t>真实姓名</w:t>
              </w:r>
            </w:ins>
          </w:p>
        </w:tc>
      </w:tr>
      <w:tr w:rsidR="008A6A21" w14:paraId="78EAEFDC" w14:textId="77777777" w:rsidTr="00444738">
        <w:tc>
          <w:tcPr>
            <w:tcW w:w="2347" w:type="dxa"/>
          </w:tcPr>
          <w:p w14:paraId="28155F54" w14:textId="6BF1D217" w:rsidR="008A6A21" w:rsidRDefault="008A6A21" w:rsidP="00444738">
            <w:del w:id="192" w:author="jidonglin" w:date="2019-11-04T15:44:00Z">
              <w:r w:rsidRPr="00A420AC" w:rsidDel="004E1FDF">
                <w:delText>PROJECT</w:delText>
              </w:r>
              <w:r w:rsidDel="004E1FDF">
                <w:delText>_</w:delText>
              </w:r>
            </w:del>
            <w:r>
              <w:t>ID</w:t>
            </w:r>
            <w:ins w:id="193" w:author="jidonglin" w:date="2019-11-04T19:54:00Z">
              <w:r w:rsidR="00581BED">
                <w:t>ENTITY</w:t>
              </w:r>
            </w:ins>
            <w:ins w:id="194" w:author="jidonglin" w:date="2019-11-04T15:44:00Z">
              <w:r w:rsidR="004E1FDF">
                <w:t>_NUM</w:t>
              </w:r>
            </w:ins>
          </w:p>
        </w:tc>
        <w:tc>
          <w:tcPr>
            <w:tcW w:w="2081" w:type="dxa"/>
          </w:tcPr>
          <w:p w14:paraId="56F6DFF2" w14:textId="1A1A69E9" w:rsidR="008A6A21" w:rsidRDefault="008A6A21" w:rsidP="00444738">
            <w:r>
              <w:rPr>
                <w:rFonts w:hint="eastAsia"/>
              </w:rPr>
              <w:t>Varchar(</w:t>
            </w:r>
            <w:del w:id="195" w:author="jidonglin" w:date="2019-11-04T15:44:00Z">
              <w:r w:rsidDel="004E1FDF">
                <w:delText>32</w:delText>
              </w:r>
            </w:del>
            <w:ins w:id="196" w:author="jidonglin" w:date="2019-11-04T15:44:00Z">
              <w:r w:rsidR="004E1FDF">
                <w:t>50</w:t>
              </w:r>
            </w:ins>
            <w:r>
              <w:rPr>
                <w:rFonts w:hint="eastAsia"/>
              </w:rPr>
              <w:t>)</w:t>
            </w:r>
          </w:p>
        </w:tc>
        <w:tc>
          <w:tcPr>
            <w:tcW w:w="2037" w:type="dxa"/>
          </w:tcPr>
          <w:p w14:paraId="57FA3D3A" w14:textId="77777777" w:rsidR="008A6A21" w:rsidRDefault="008A6A21" w:rsidP="00444738">
            <w:r>
              <w:rPr>
                <w:rFonts w:hint="eastAsia"/>
              </w:rPr>
              <w:t>否</w:t>
            </w:r>
          </w:p>
        </w:tc>
        <w:tc>
          <w:tcPr>
            <w:tcW w:w="2057" w:type="dxa"/>
          </w:tcPr>
          <w:p w14:paraId="360BACA4" w14:textId="4C8A6C05" w:rsidR="008A6A21" w:rsidRDefault="008A6A21" w:rsidP="00444738">
            <w:del w:id="197" w:author="jidonglin" w:date="2019-11-04T15:44:00Z">
              <w:r w:rsidDel="004E1FDF">
                <w:rPr>
                  <w:rFonts w:hint="eastAsia"/>
                </w:rPr>
                <w:delText>所属项目</w:delText>
              </w:r>
              <w:r w:rsidDel="004E1FDF">
                <w:rPr>
                  <w:rFonts w:hint="eastAsia"/>
                </w:rPr>
                <w:delText>id</w:delText>
              </w:r>
            </w:del>
            <w:ins w:id="198" w:author="jidonglin" w:date="2019-11-04T15:44:00Z">
              <w:r w:rsidR="004E1FDF">
                <w:rPr>
                  <w:rFonts w:hint="eastAsia"/>
                </w:rPr>
                <w:t>身份证号</w:t>
              </w:r>
            </w:ins>
            <w:ins w:id="199" w:author="jidonglin" w:date="2019-11-05T19:58:00Z">
              <w:r w:rsidR="00737911">
                <w:rPr>
                  <w:rFonts w:hint="eastAsia"/>
                </w:rPr>
                <w:t>（唯一索引）</w:t>
              </w:r>
            </w:ins>
          </w:p>
        </w:tc>
      </w:tr>
      <w:tr w:rsidR="004E1FDF" w14:paraId="02043C01" w14:textId="77777777" w:rsidTr="00444738">
        <w:trPr>
          <w:ins w:id="200" w:author="jidonglin" w:date="2019-11-04T15:48:00Z"/>
        </w:trPr>
        <w:tc>
          <w:tcPr>
            <w:tcW w:w="2347" w:type="dxa"/>
          </w:tcPr>
          <w:p w14:paraId="2D1CE99E" w14:textId="58AAA56A" w:rsidR="004E1FDF" w:rsidRPr="00A420AC" w:rsidDel="004E1FDF" w:rsidRDefault="004E1FDF" w:rsidP="00444738">
            <w:pPr>
              <w:rPr>
                <w:ins w:id="201" w:author="jidonglin" w:date="2019-11-04T15:48:00Z"/>
              </w:rPr>
            </w:pPr>
            <w:ins w:id="202" w:author="jidonglin" w:date="2019-11-04T15:49:00Z">
              <w:r>
                <w:t>PHONE_NUM</w:t>
              </w:r>
            </w:ins>
          </w:p>
        </w:tc>
        <w:tc>
          <w:tcPr>
            <w:tcW w:w="2081" w:type="dxa"/>
          </w:tcPr>
          <w:p w14:paraId="493B2A70" w14:textId="5BF972CC" w:rsidR="004E1FDF" w:rsidRDefault="003F059F" w:rsidP="00444738">
            <w:pPr>
              <w:rPr>
                <w:ins w:id="203" w:author="jidonglin" w:date="2019-11-04T15:48:00Z"/>
              </w:rPr>
            </w:pPr>
            <w:ins w:id="204" w:author="jidonglin" w:date="2019-11-04T15:49:00Z">
              <w:r>
                <w:rPr>
                  <w:rFonts w:hint="eastAsia"/>
                </w:rPr>
                <w:t>Varchar(</w:t>
              </w:r>
              <w:r>
                <w:t>20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7DD7F4EF" w14:textId="0BB5E636" w:rsidR="004E1FDF" w:rsidRDefault="003F059F" w:rsidP="00444738">
            <w:pPr>
              <w:rPr>
                <w:ins w:id="205" w:author="jidonglin" w:date="2019-11-04T15:48:00Z"/>
              </w:rPr>
            </w:pPr>
            <w:ins w:id="206" w:author="jidonglin" w:date="2019-11-04T15:4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60DC6464" w14:textId="5C4D60E2" w:rsidR="004E1FDF" w:rsidDel="004E1FDF" w:rsidRDefault="003F059F" w:rsidP="00444738">
            <w:pPr>
              <w:rPr>
                <w:ins w:id="207" w:author="jidonglin" w:date="2019-11-04T15:48:00Z"/>
              </w:rPr>
            </w:pPr>
            <w:ins w:id="208" w:author="jidonglin" w:date="2019-11-04T15:49:00Z">
              <w:r>
                <w:rPr>
                  <w:rFonts w:hint="eastAsia"/>
                </w:rPr>
                <w:t>手机号</w:t>
              </w:r>
            </w:ins>
          </w:p>
        </w:tc>
      </w:tr>
      <w:tr w:rsidR="00A2674A" w14:paraId="15C39BA4" w14:textId="77777777" w:rsidTr="00444738">
        <w:trPr>
          <w:ins w:id="209" w:author="jidonglin" w:date="2019-11-04T15:50:00Z"/>
        </w:trPr>
        <w:tc>
          <w:tcPr>
            <w:tcW w:w="2347" w:type="dxa"/>
          </w:tcPr>
          <w:p w14:paraId="428D19DA" w14:textId="0A4E4CA9" w:rsidR="00A2674A" w:rsidRDefault="00A2674A" w:rsidP="00444738">
            <w:pPr>
              <w:rPr>
                <w:ins w:id="210" w:author="jidonglin" w:date="2019-11-04T15:50:00Z"/>
              </w:rPr>
            </w:pPr>
            <w:ins w:id="211" w:author="jidonglin" w:date="2019-11-04T15:50:00Z">
              <w:r w:rsidRPr="00A2674A">
                <w:t>QR</w:t>
              </w:r>
              <w:r>
                <w:rPr>
                  <w:rFonts w:hint="eastAsia"/>
                </w:rPr>
                <w:t>_</w:t>
              </w:r>
            </w:ins>
            <w:ins w:id="212" w:author="jidonglin" w:date="2019-11-04T15:51:00Z">
              <w:r>
                <w:t>CODE</w:t>
              </w:r>
            </w:ins>
          </w:p>
        </w:tc>
        <w:tc>
          <w:tcPr>
            <w:tcW w:w="2081" w:type="dxa"/>
          </w:tcPr>
          <w:p w14:paraId="3A25964A" w14:textId="36EEA50E" w:rsidR="00A2674A" w:rsidRDefault="00A2674A" w:rsidP="00444738">
            <w:pPr>
              <w:rPr>
                <w:ins w:id="213" w:author="jidonglin" w:date="2019-11-04T15:50:00Z"/>
              </w:rPr>
            </w:pPr>
            <w:ins w:id="214" w:author="jidonglin" w:date="2019-11-04T15:51:00Z">
              <w:r>
                <w:rPr>
                  <w:rFonts w:hint="eastAsia"/>
                </w:rPr>
                <w:t>Varchar(</w:t>
              </w:r>
              <w:r>
                <w:t>32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4F036368" w14:textId="2E5959D2" w:rsidR="00A2674A" w:rsidRDefault="00A2674A" w:rsidP="00444738">
            <w:pPr>
              <w:rPr>
                <w:ins w:id="215" w:author="jidonglin" w:date="2019-11-04T15:50:00Z"/>
              </w:rPr>
            </w:pPr>
            <w:ins w:id="216" w:author="jidonglin" w:date="2019-11-04T15:51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50097468" w14:textId="03BC5BE8" w:rsidR="00A2674A" w:rsidRDefault="00A2674A" w:rsidP="00444738">
            <w:pPr>
              <w:rPr>
                <w:ins w:id="217" w:author="jidonglin" w:date="2019-11-04T15:50:00Z"/>
              </w:rPr>
            </w:pPr>
            <w:ins w:id="218" w:author="jidonglin" w:date="2019-11-04T15:51:00Z">
              <w:r>
                <w:rPr>
                  <w:rFonts w:hint="eastAsia"/>
                </w:rPr>
                <w:t>二维码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8A6A21" w:rsidDel="00083A9F" w14:paraId="765ADAC1" w14:textId="4AF5CB68" w:rsidTr="00444738">
        <w:trPr>
          <w:del w:id="219" w:author="jidonglin" w:date="2019-11-04T16:15:00Z"/>
        </w:trPr>
        <w:tc>
          <w:tcPr>
            <w:tcW w:w="2347" w:type="dxa"/>
          </w:tcPr>
          <w:p w14:paraId="6800B46B" w14:textId="0DC4153D" w:rsidR="008A6A21" w:rsidDel="00083A9F" w:rsidRDefault="00DE40E6" w:rsidP="00444738">
            <w:pPr>
              <w:rPr>
                <w:del w:id="220" w:author="jidonglin" w:date="2019-11-04T16:15:00Z"/>
              </w:rPr>
            </w:pPr>
            <w:del w:id="221" w:author="jidonglin" w:date="2019-11-04T15:42:00Z">
              <w:r w:rsidRPr="00DE40E6" w:rsidDel="004E1FDF">
                <w:delText>CREATE_TIME</w:delText>
              </w:r>
            </w:del>
          </w:p>
        </w:tc>
        <w:tc>
          <w:tcPr>
            <w:tcW w:w="2081" w:type="dxa"/>
          </w:tcPr>
          <w:p w14:paraId="7E16637B" w14:textId="00560593" w:rsidR="008A6A21" w:rsidDel="00083A9F" w:rsidRDefault="00A970E1" w:rsidP="00444738">
            <w:pPr>
              <w:rPr>
                <w:del w:id="222" w:author="jidonglin" w:date="2019-11-04T16:15:00Z"/>
              </w:rPr>
            </w:pPr>
            <w:del w:id="223" w:author="jidonglin" w:date="2019-11-04T15:43:00Z">
              <w:r w:rsidRPr="00A970E1" w:rsidDel="004E1FDF">
                <w:delText>datetime</w:delText>
              </w:r>
            </w:del>
          </w:p>
        </w:tc>
        <w:tc>
          <w:tcPr>
            <w:tcW w:w="2037" w:type="dxa"/>
          </w:tcPr>
          <w:p w14:paraId="3BF35421" w14:textId="1BF40753" w:rsidR="008A6A21" w:rsidDel="00083A9F" w:rsidRDefault="008A6A21" w:rsidP="00444738">
            <w:pPr>
              <w:rPr>
                <w:del w:id="224" w:author="jidonglin" w:date="2019-11-04T16:15:00Z"/>
              </w:rPr>
            </w:pPr>
            <w:del w:id="225" w:author="jidonglin" w:date="2019-11-04T16:15:00Z">
              <w:r w:rsidDel="00083A9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0EF45F1" w14:textId="03A779BC" w:rsidR="004E1FDF" w:rsidDel="00083A9F" w:rsidRDefault="008A6A21" w:rsidP="00444738">
            <w:pPr>
              <w:rPr>
                <w:del w:id="226" w:author="jidonglin" w:date="2019-11-04T16:15:00Z"/>
              </w:rPr>
            </w:pPr>
            <w:del w:id="227" w:author="jidonglin" w:date="2019-11-04T15:42:00Z">
              <w:r w:rsidDel="004E1FDF">
                <w:rPr>
                  <w:rFonts w:hint="eastAsia"/>
                </w:rPr>
                <w:delText>上传时间</w:delText>
              </w:r>
            </w:del>
          </w:p>
        </w:tc>
      </w:tr>
      <w:tr w:rsidR="008A6A21" w:rsidDel="004E1FDF" w14:paraId="74816223" w14:textId="084C1E47" w:rsidTr="00444738">
        <w:trPr>
          <w:del w:id="228" w:author="jidonglin" w:date="2019-11-04T15:42:00Z"/>
        </w:trPr>
        <w:tc>
          <w:tcPr>
            <w:tcW w:w="2347" w:type="dxa"/>
          </w:tcPr>
          <w:p w14:paraId="168724C3" w14:textId="5949A37A" w:rsidR="008A6A21" w:rsidDel="004E1FDF" w:rsidRDefault="006525C8" w:rsidP="00444738">
            <w:pPr>
              <w:rPr>
                <w:del w:id="229" w:author="jidonglin" w:date="2019-11-04T15:42:00Z"/>
              </w:rPr>
            </w:pPr>
            <w:del w:id="230" w:author="jidonglin" w:date="2019-11-04T15:42:00Z">
              <w:r w:rsidDel="004E1FDF">
                <w:delText>STATE</w:delText>
              </w:r>
            </w:del>
          </w:p>
        </w:tc>
        <w:tc>
          <w:tcPr>
            <w:tcW w:w="2081" w:type="dxa"/>
          </w:tcPr>
          <w:p w14:paraId="599A1B97" w14:textId="28D2D45D" w:rsidR="008A6A21" w:rsidDel="004E1FDF" w:rsidRDefault="008A6A21" w:rsidP="00444738">
            <w:pPr>
              <w:rPr>
                <w:del w:id="231" w:author="jidonglin" w:date="2019-11-04T15:42:00Z"/>
              </w:rPr>
            </w:pPr>
            <w:del w:id="232" w:author="jidonglin" w:date="2019-11-04T15:42:00Z">
              <w:r w:rsidDel="004E1FDF">
                <w:rPr>
                  <w:rFonts w:hint="eastAsia"/>
                </w:rPr>
                <w:delText>Varchar(2)</w:delText>
              </w:r>
            </w:del>
          </w:p>
        </w:tc>
        <w:tc>
          <w:tcPr>
            <w:tcW w:w="2037" w:type="dxa"/>
          </w:tcPr>
          <w:p w14:paraId="08214607" w14:textId="49B7735B" w:rsidR="008A6A21" w:rsidDel="004E1FDF" w:rsidRDefault="008A6A21" w:rsidP="00444738">
            <w:pPr>
              <w:rPr>
                <w:del w:id="233" w:author="jidonglin" w:date="2019-11-04T15:42:00Z"/>
              </w:rPr>
            </w:pPr>
            <w:del w:id="234" w:author="jidonglin" w:date="2019-11-04T15:42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F8829AB" w14:textId="6B1088F9" w:rsidR="008A6A21" w:rsidDel="004E1FDF" w:rsidRDefault="008A6A21" w:rsidP="00444738">
            <w:pPr>
              <w:rPr>
                <w:del w:id="235" w:author="jidonglin" w:date="2019-11-04T15:42:00Z"/>
              </w:rPr>
            </w:pPr>
            <w:del w:id="236" w:author="jidonglin" w:date="2019-11-04T15:42:00Z">
              <w:r w:rsidDel="004E1FDF">
                <w:rPr>
                  <w:rFonts w:hint="eastAsia"/>
                </w:rPr>
                <w:delText>状态</w:delText>
              </w:r>
              <w:r w:rsidDel="004E1FDF">
                <w:rPr>
                  <w:rFonts w:hint="eastAsia"/>
                </w:rPr>
                <w:delText xml:space="preserve"> </w:delText>
              </w:r>
              <w:r w:rsidDel="004E1FDF">
                <w:delText>0</w:delText>
              </w:r>
              <w:r w:rsidDel="004E1FDF">
                <w:rPr>
                  <w:rFonts w:hint="eastAsia"/>
                </w:rPr>
                <w:delText>：</w:delText>
              </w:r>
              <w:r w:rsidR="007807A2" w:rsidDel="004E1FDF">
                <w:rPr>
                  <w:rFonts w:hint="eastAsia"/>
                </w:rPr>
                <w:delText>启用</w:delText>
              </w:r>
            </w:del>
          </w:p>
          <w:p w14:paraId="25B38EFE" w14:textId="5D5E5E14" w:rsidR="008A6A21" w:rsidDel="004E1FDF" w:rsidRDefault="008A6A21" w:rsidP="00444738">
            <w:pPr>
              <w:rPr>
                <w:del w:id="237" w:author="jidonglin" w:date="2019-11-04T15:42:00Z"/>
              </w:rPr>
            </w:pPr>
            <w:del w:id="238" w:author="jidonglin" w:date="2019-11-04T15:42:00Z">
              <w:r w:rsidDel="004E1FDF">
                <w:delText>1</w:delText>
              </w:r>
              <w:r w:rsidDel="004E1FDF">
                <w:rPr>
                  <w:rFonts w:hint="eastAsia"/>
                </w:rPr>
                <w:delText>：</w:delText>
              </w:r>
              <w:r w:rsidR="007807A2" w:rsidDel="004E1FDF">
                <w:rPr>
                  <w:rFonts w:hint="eastAsia"/>
                </w:rPr>
                <w:delText>禁用</w:delText>
              </w:r>
            </w:del>
          </w:p>
        </w:tc>
      </w:tr>
      <w:tr w:rsidR="008A6A21" w:rsidDel="004E1FDF" w14:paraId="2ADAF1AF" w14:textId="5E6FAB18" w:rsidTr="00444738">
        <w:trPr>
          <w:del w:id="239" w:author="jidonglin" w:date="2019-11-04T15:42:00Z"/>
        </w:trPr>
        <w:tc>
          <w:tcPr>
            <w:tcW w:w="2347" w:type="dxa"/>
          </w:tcPr>
          <w:p w14:paraId="229EDDF1" w14:textId="0367DA98" w:rsidR="008A6A21" w:rsidDel="004E1FDF" w:rsidRDefault="00244F02" w:rsidP="00444738">
            <w:pPr>
              <w:rPr>
                <w:del w:id="240" w:author="jidonglin" w:date="2019-11-04T15:42:00Z"/>
              </w:rPr>
            </w:pPr>
            <w:del w:id="241" w:author="jidonglin" w:date="2019-11-04T15:42:00Z">
              <w:r w:rsidDel="004E1FDF">
                <w:delText>UNIQUE_ID</w:delText>
              </w:r>
            </w:del>
          </w:p>
        </w:tc>
        <w:tc>
          <w:tcPr>
            <w:tcW w:w="2081" w:type="dxa"/>
          </w:tcPr>
          <w:p w14:paraId="43B51887" w14:textId="4C907257" w:rsidR="008A6A21" w:rsidDel="004E1FDF" w:rsidRDefault="008A6A21" w:rsidP="00444738">
            <w:pPr>
              <w:rPr>
                <w:del w:id="242" w:author="jidonglin" w:date="2019-11-04T15:42:00Z"/>
              </w:rPr>
            </w:pPr>
            <w:del w:id="243" w:author="jidonglin" w:date="2019-11-04T15:42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rchar(50)</w:delText>
              </w:r>
            </w:del>
          </w:p>
        </w:tc>
        <w:tc>
          <w:tcPr>
            <w:tcW w:w="2037" w:type="dxa"/>
          </w:tcPr>
          <w:p w14:paraId="157AD2CE" w14:textId="19D3AB36" w:rsidR="008A6A21" w:rsidDel="004E1FDF" w:rsidRDefault="008A6A21" w:rsidP="00444738">
            <w:pPr>
              <w:rPr>
                <w:del w:id="244" w:author="jidonglin" w:date="2019-11-04T15:42:00Z"/>
              </w:rPr>
            </w:pPr>
            <w:del w:id="245" w:author="jidonglin" w:date="2019-11-04T15:42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23F5E18F" w14:textId="3F37E597" w:rsidR="008A6A21" w:rsidDel="004E1FDF" w:rsidRDefault="008A6A21" w:rsidP="00444738">
            <w:pPr>
              <w:rPr>
                <w:del w:id="246" w:author="jidonglin" w:date="2019-11-04T15:42:00Z"/>
              </w:rPr>
            </w:pPr>
            <w:del w:id="247" w:author="jidonglin" w:date="2019-11-04T15:42:00Z">
              <w:r w:rsidDel="004E1FDF">
                <w:rPr>
                  <w:rFonts w:hint="eastAsia"/>
                </w:rPr>
                <w:delText>合约</w:delText>
              </w:r>
              <w:r w:rsidR="00244F02" w:rsidDel="004E1FDF">
                <w:rPr>
                  <w:rFonts w:hint="eastAsia"/>
                </w:rPr>
                <w:delText>文件系统的</w:delText>
              </w:r>
              <w:r w:rsidR="00244F02" w:rsidDel="004E1FDF">
                <w:rPr>
                  <w:rFonts w:hint="eastAsia"/>
                </w:rPr>
                <w:delText>id</w:delText>
              </w:r>
            </w:del>
          </w:p>
        </w:tc>
      </w:tr>
      <w:tr w:rsidR="008A6A21" w:rsidDel="004E1FDF" w14:paraId="4F1316DF" w14:textId="3C3C583E" w:rsidTr="00444738">
        <w:trPr>
          <w:del w:id="248" w:author="jidonglin" w:date="2019-11-04T15:42:00Z"/>
        </w:trPr>
        <w:tc>
          <w:tcPr>
            <w:tcW w:w="2347" w:type="dxa"/>
          </w:tcPr>
          <w:p w14:paraId="2C768C09" w14:textId="0EDF7682" w:rsidR="008A6A21" w:rsidDel="004E1FDF" w:rsidRDefault="008A6A21" w:rsidP="00444738">
            <w:pPr>
              <w:rPr>
                <w:del w:id="249" w:author="jidonglin" w:date="2019-11-04T15:42:00Z"/>
              </w:rPr>
            </w:pPr>
            <w:del w:id="250" w:author="jidonglin" w:date="2019-11-04T15:42:00Z">
              <w:r w:rsidDel="004E1FDF">
                <w:delText>NAME</w:delText>
              </w:r>
            </w:del>
          </w:p>
        </w:tc>
        <w:tc>
          <w:tcPr>
            <w:tcW w:w="2081" w:type="dxa"/>
          </w:tcPr>
          <w:p w14:paraId="5AE6F75B" w14:textId="565BBBAB" w:rsidR="008A6A21" w:rsidDel="004E1FDF" w:rsidRDefault="008A6A21" w:rsidP="00444738">
            <w:pPr>
              <w:rPr>
                <w:del w:id="251" w:author="jidonglin" w:date="2019-11-04T15:42:00Z"/>
              </w:rPr>
            </w:pPr>
            <w:del w:id="252" w:author="jidonglin" w:date="2019-11-04T15:42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rchar(20)</w:delText>
              </w:r>
            </w:del>
          </w:p>
        </w:tc>
        <w:tc>
          <w:tcPr>
            <w:tcW w:w="2037" w:type="dxa"/>
          </w:tcPr>
          <w:p w14:paraId="69AC3FD6" w14:textId="3DCB6DC9" w:rsidR="008A6A21" w:rsidDel="004E1FDF" w:rsidRDefault="008A6A21" w:rsidP="00444738">
            <w:pPr>
              <w:rPr>
                <w:del w:id="253" w:author="jidonglin" w:date="2019-11-04T15:42:00Z"/>
              </w:rPr>
            </w:pPr>
            <w:del w:id="254" w:author="jidonglin" w:date="2019-11-04T15:42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019F685" w14:textId="60306916" w:rsidR="008A6A21" w:rsidDel="004E1FDF" w:rsidRDefault="008A6A21" w:rsidP="00444738">
            <w:pPr>
              <w:rPr>
                <w:del w:id="255" w:author="jidonglin" w:date="2019-11-04T15:42:00Z"/>
              </w:rPr>
            </w:pPr>
            <w:del w:id="256" w:author="jidonglin" w:date="2019-11-04T15:42:00Z">
              <w:r w:rsidDel="004E1FDF">
                <w:rPr>
                  <w:rFonts w:hint="eastAsia"/>
                </w:rPr>
                <w:delText>合约名称</w:delText>
              </w:r>
            </w:del>
          </w:p>
        </w:tc>
      </w:tr>
      <w:tr w:rsidR="008A6A21" w:rsidDel="004E1FDF" w14:paraId="07CE5720" w14:textId="0D22B914" w:rsidTr="00444738">
        <w:trPr>
          <w:del w:id="257" w:author="jidonglin" w:date="2019-11-04T15:42:00Z"/>
        </w:trPr>
        <w:tc>
          <w:tcPr>
            <w:tcW w:w="2347" w:type="dxa"/>
          </w:tcPr>
          <w:p w14:paraId="2A613896" w14:textId="3D91998B" w:rsidR="008A6A21" w:rsidRPr="008A6A21" w:rsidDel="004E1FDF" w:rsidRDefault="008A6A21" w:rsidP="00444738">
            <w:pPr>
              <w:rPr>
                <w:del w:id="258" w:author="jidonglin" w:date="2019-11-04T15:42:00Z"/>
              </w:rPr>
            </w:pPr>
            <w:del w:id="259" w:author="jidonglin" w:date="2019-11-04T15:42:00Z">
              <w:r w:rsidRPr="008A6A21" w:rsidDel="004E1FDF">
                <w:delText>DESCRIPTION</w:delText>
              </w:r>
            </w:del>
          </w:p>
        </w:tc>
        <w:tc>
          <w:tcPr>
            <w:tcW w:w="2081" w:type="dxa"/>
          </w:tcPr>
          <w:p w14:paraId="6EC4A895" w14:textId="36AEC2C5" w:rsidR="008A6A21" w:rsidDel="004E1FDF" w:rsidRDefault="008A6A21" w:rsidP="00444738">
            <w:pPr>
              <w:rPr>
                <w:del w:id="260" w:author="jidonglin" w:date="2019-11-04T15:42:00Z"/>
              </w:rPr>
            </w:pPr>
            <w:del w:id="261" w:author="jidonglin" w:date="2019-11-04T15:42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rchar(50)</w:delText>
              </w:r>
            </w:del>
          </w:p>
        </w:tc>
        <w:tc>
          <w:tcPr>
            <w:tcW w:w="2037" w:type="dxa"/>
          </w:tcPr>
          <w:p w14:paraId="09845105" w14:textId="756483F3" w:rsidR="008A6A21" w:rsidDel="004E1FDF" w:rsidRDefault="008A6A21" w:rsidP="00444738">
            <w:pPr>
              <w:rPr>
                <w:del w:id="262" w:author="jidonglin" w:date="2019-11-04T15:42:00Z"/>
              </w:rPr>
            </w:pPr>
            <w:del w:id="263" w:author="jidonglin" w:date="2019-11-04T15:42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3424EE14" w14:textId="70B28EF1" w:rsidR="008A6A21" w:rsidDel="004E1FDF" w:rsidRDefault="008A6A21" w:rsidP="00444738">
            <w:pPr>
              <w:rPr>
                <w:del w:id="264" w:author="jidonglin" w:date="2019-11-04T15:42:00Z"/>
              </w:rPr>
            </w:pPr>
            <w:del w:id="265" w:author="jidonglin" w:date="2019-11-04T15:42:00Z">
              <w:r w:rsidDel="004E1FDF">
                <w:rPr>
                  <w:rFonts w:hint="eastAsia"/>
                </w:rPr>
                <w:delText>合约描述</w:delText>
              </w:r>
            </w:del>
          </w:p>
        </w:tc>
      </w:tr>
      <w:tr w:rsidR="00165A53" w:rsidDel="004E1FDF" w14:paraId="4FBDCB9C" w14:textId="5B6DECE1" w:rsidTr="00444738">
        <w:trPr>
          <w:ins w:id="266" w:author="419833547@qq.com" w:date="2019-08-31T18:19:00Z"/>
          <w:del w:id="267" w:author="jidonglin" w:date="2019-11-04T15:42:00Z"/>
        </w:trPr>
        <w:tc>
          <w:tcPr>
            <w:tcW w:w="2347" w:type="dxa"/>
          </w:tcPr>
          <w:p w14:paraId="7C24D6F2" w14:textId="3C554A63" w:rsidR="00165A53" w:rsidRPr="008A6A21" w:rsidDel="004E1FDF" w:rsidRDefault="00165A53" w:rsidP="00444738">
            <w:pPr>
              <w:rPr>
                <w:ins w:id="268" w:author="419833547@qq.com" w:date="2019-08-31T18:19:00Z"/>
                <w:del w:id="269" w:author="jidonglin" w:date="2019-11-04T15:42:00Z"/>
              </w:rPr>
            </w:pPr>
            <w:ins w:id="270" w:author="419833547@qq.com" w:date="2019-08-31T18:19:00Z">
              <w:del w:id="271" w:author="jidonglin" w:date="2019-11-04T15:42:00Z">
                <w:r w:rsidRPr="00165A53" w:rsidDel="004E1FDF">
                  <w:delText>SERVER_VERSION</w:delText>
                </w:r>
              </w:del>
            </w:ins>
          </w:p>
        </w:tc>
        <w:tc>
          <w:tcPr>
            <w:tcW w:w="2081" w:type="dxa"/>
          </w:tcPr>
          <w:p w14:paraId="2C5708A3" w14:textId="2D84BE4C" w:rsidR="00165A53" w:rsidDel="004E1FDF" w:rsidRDefault="00165A53" w:rsidP="00444738">
            <w:pPr>
              <w:rPr>
                <w:ins w:id="272" w:author="419833547@qq.com" w:date="2019-08-31T18:19:00Z"/>
                <w:del w:id="273" w:author="jidonglin" w:date="2019-11-04T15:42:00Z"/>
              </w:rPr>
            </w:pPr>
            <w:ins w:id="274" w:author="419833547@qq.com" w:date="2019-08-31T18:19:00Z">
              <w:del w:id="275" w:author="jidonglin" w:date="2019-11-04T15:42:00Z">
                <w:r w:rsidDel="004E1FDF">
                  <w:delText>V</w:delText>
                </w:r>
                <w:r w:rsidDel="004E1FDF">
                  <w:rPr>
                    <w:rFonts w:hint="eastAsia"/>
                  </w:rPr>
                  <w:delText>a</w:delText>
                </w:r>
                <w:r w:rsidDel="004E1FDF">
                  <w:delText>rchar(</w:delText>
                </w:r>
              </w:del>
            </w:ins>
            <w:ins w:id="276" w:author="419833547@qq.com" w:date="2019-08-31T18:20:00Z">
              <w:del w:id="277" w:author="jidonglin" w:date="2019-11-04T15:42:00Z">
                <w:r w:rsidDel="004E1FDF">
                  <w:delText>1</w:delText>
                </w:r>
              </w:del>
            </w:ins>
            <w:ins w:id="278" w:author="419833547@qq.com" w:date="2019-08-31T18:19:00Z">
              <w:del w:id="279" w:author="jidonglin" w:date="2019-11-04T15:42:00Z">
                <w:r w:rsidDel="004E1FDF">
                  <w:delText>0)</w:delText>
                </w:r>
              </w:del>
            </w:ins>
          </w:p>
        </w:tc>
        <w:tc>
          <w:tcPr>
            <w:tcW w:w="2037" w:type="dxa"/>
          </w:tcPr>
          <w:p w14:paraId="21F31F79" w14:textId="090C8063" w:rsidR="00165A53" w:rsidDel="004E1FDF" w:rsidRDefault="00165A53" w:rsidP="00444738">
            <w:pPr>
              <w:rPr>
                <w:ins w:id="280" w:author="419833547@qq.com" w:date="2019-08-31T18:19:00Z"/>
                <w:del w:id="281" w:author="jidonglin" w:date="2019-11-04T15:42:00Z"/>
              </w:rPr>
            </w:pPr>
            <w:ins w:id="282" w:author="419833547@qq.com" w:date="2019-08-31T18:20:00Z">
              <w:del w:id="283" w:author="jidonglin" w:date="2019-11-04T15:42:00Z">
                <w:r w:rsidDel="004E1FDF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2057" w:type="dxa"/>
          </w:tcPr>
          <w:p w14:paraId="070B18A9" w14:textId="60DEB90C" w:rsidR="00165A53" w:rsidDel="004E1FDF" w:rsidRDefault="00165A53" w:rsidP="00444738">
            <w:pPr>
              <w:rPr>
                <w:ins w:id="284" w:author="419833547@qq.com" w:date="2019-08-31T18:19:00Z"/>
                <w:del w:id="285" w:author="jidonglin" w:date="2019-11-04T15:42:00Z"/>
              </w:rPr>
            </w:pPr>
            <w:ins w:id="286" w:author="419833547@qq.com" w:date="2019-08-31T18:20:00Z">
              <w:del w:id="287" w:author="jidonglin" w:date="2019-11-04T15:42:00Z">
                <w:r w:rsidRPr="00165A53" w:rsidDel="004E1FDF">
                  <w:rPr>
                    <w:rFonts w:hint="eastAsia"/>
                  </w:rPr>
                  <w:delText>服务器最新版本，为空表示未部署，不为空表示只能做升级操作</w:delText>
                </w:r>
              </w:del>
            </w:ins>
          </w:p>
        </w:tc>
      </w:tr>
      <w:tr w:rsidR="00165A53" w:rsidDel="004E1FDF" w14:paraId="4B44F3F7" w14:textId="57AAD156" w:rsidTr="00444738">
        <w:trPr>
          <w:ins w:id="288" w:author="419833547@qq.com" w:date="2019-08-31T18:19:00Z"/>
          <w:del w:id="289" w:author="jidonglin" w:date="2019-11-04T15:42:00Z"/>
        </w:trPr>
        <w:tc>
          <w:tcPr>
            <w:tcW w:w="2347" w:type="dxa"/>
          </w:tcPr>
          <w:p w14:paraId="6F462429" w14:textId="6CE0ED1C" w:rsidR="00165A53" w:rsidRPr="008A6A21" w:rsidDel="004E1FDF" w:rsidRDefault="00165A53" w:rsidP="00444738">
            <w:pPr>
              <w:rPr>
                <w:ins w:id="290" w:author="419833547@qq.com" w:date="2019-08-31T18:19:00Z"/>
                <w:del w:id="291" w:author="jidonglin" w:date="2019-11-04T15:42:00Z"/>
              </w:rPr>
            </w:pPr>
            <w:ins w:id="292" w:author="419833547@qq.com" w:date="2019-08-31T18:19:00Z">
              <w:del w:id="293" w:author="jidonglin" w:date="2019-11-04T15:42:00Z">
                <w:r w:rsidRPr="00165A53" w:rsidDel="004E1FDF">
                  <w:delText>ORG</w:delText>
                </w:r>
              </w:del>
            </w:ins>
          </w:p>
        </w:tc>
        <w:tc>
          <w:tcPr>
            <w:tcW w:w="2081" w:type="dxa"/>
          </w:tcPr>
          <w:p w14:paraId="70E62E61" w14:textId="584704AD" w:rsidR="00165A53" w:rsidDel="004E1FDF" w:rsidRDefault="00165A53" w:rsidP="00444738">
            <w:pPr>
              <w:rPr>
                <w:ins w:id="294" w:author="419833547@qq.com" w:date="2019-08-31T18:19:00Z"/>
                <w:del w:id="295" w:author="jidonglin" w:date="2019-11-04T15:42:00Z"/>
              </w:rPr>
            </w:pPr>
            <w:ins w:id="296" w:author="419833547@qq.com" w:date="2019-08-31T18:19:00Z">
              <w:del w:id="297" w:author="jidonglin" w:date="2019-11-04T15:42:00Z">
                <w:r w:rsidDel="004E1FDF">
                  <w:delText>V</w:delText>
                </w:r>
                <w:r w:rsidDel="004E1FDF">
                  <w:rPr>
                    <w:rFonts w:hint="eastAsia"/>
                  </w:rPr>
                  <w:delText>a</w:delText>
                </w:r>
                <w:r w:rsidDel="004E1FDF">
                  <w:delText>rchar(50)</w:delText>
                </w:r>
              </w:del>
            </w:ins>
          </w:p>
        </w:tc>
        <w:tc>
          <w:tcPr>
            <w:tcW w:w="2037" w:type="dxa"/>
          </w:tcPr>
          <w:p w14:paraId="498E383F" w14:textId="76737FC8" w:rsidR="00165A53" w:rsidDel="004E1FDF" w:rsidRDefault="00165A53" w:rsidP="00444738">
            <w:pPr>
              <w:rPr>
                <w:ins w:id="298" w:author="419833547@qq.com" w:date="2019-08-31T18:19:00Z"/>
                <w:del w:id="299" w:author="jidonglin" w:date="2019-11-04T15:42:00Z"/>
              </w:rPr>
            </w:pPr>
            <w:ins w:id="300" w:author="419833547@qq.com" w:date="2019-08-31T18:20:00Z">
              <w:del w:id="301" w:author="jidonglin" w:date="2019-11-04T15:42:00Z">
                <w:r w:rsidDel="004E1FDF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2057" w:type="dxa"/>
          </w:tcPr>
          <w:p w14:paraId="7010B036" w14:textId="6261A95A" w:rsidR="00165A53" w:rsidDel="004E1FDF" w:rsidRDefault="00165A53" w:rsidP="00444738">
            <w:pPr>
              <w:rPr>
                <w:ins w:id="302" w:author="419833547@qq.com" w:date="2019-08-31T18:19:00Z"/>
                <w:del w:id="303" w:author="jidonglin" w:date="2019-11-04T15:42:00Z"/>
              </w:rPr>
            </w:pPr>
            <w:ins w:id="304" w:author="419833547@qq.com" w:date="2019-08-31T18:21:00Z">
              <w:del w:id="305" w:author="jidonglin" w:date="2019-11-04T15:42:00Z">
                <w:r w:rsidRPr="00165A53" w:rsidDel="004E1FDF">
                  <w:rPr>
                    <w:rFonts w:hint="eastAsia"/>
                  </w:rPr>
                  <w:delText>区块链组织</w:delText>
                </w:r>
              </w:del>
            </w:ins>
          </w:p>
        </w:tc>
      </w:tr>
      <w:tr w:rsidR="00165A53" w:rsidDel="004E1FDF" w14:paraId="2B2FD6C3" w14:textId="4F9698AE" w:rsidTr="00444738">
        <w:trPr>
          <w:ins w:id="306" w:author="419833547@qq.com" w:date="2019-08-31T18:19:00Z"/>
          <w:del w:id="307" w:author="jidonglin" w:date="2019-11-04T15:42:00Z"/>
        </w:trPr>
        <w:tc>
          <w:tcPr>
            <w:tcW w:w="2347" w:type="dxa"/>
          </w:tcPr>
          <w:p w14:paraId="638489FE" w14:textId="29974EA0" w:rsidR="00165A53" w:rsidRPr="008A6A21" w:rsidDel="004E1FDF" w:rsidRDefault="00165A53" w:rsidP="00444738">
            <w:pPr>
              <w:rPr>
                <w:ins w:id="308" w:author="419833547@qq.com" w:date="2019-08-31T18:19:00Z"/>
                <w:del w:id="309" w:author="jidonglin" w:date="2019-11-04T15:42:00Z"/>
              </w:rPr>
            </w:pPr>
            <w:ins w:id="310" w:author="419833547@qq.com" w:date="2019-08-31T18:19:00Z">
              <w:del w:id="311" w:author="jidonglin" w:date="2019-11-04T15:42:00Z">
                <w:r w:rsidRPr="00165A53" w:rsidDel="004E1FDF">
                  <w:delText>INIT_PARAM</w:delText>
                </w:r>
              </w:del>
            </w:ins>
          </w:p>
        </w:tc>
        <w:tc>
          <w:tcPr>
            <w:tcW w:w="2081" w:type="dxa"/>
          </w:tcPr>
          <w:p w14:paraId="6EAEB7E0" w14:textId="0829CE98" w:rsidR="00165A53" w:rsidDel="004E1FDF" w:rsidRDefault="00165A53" w:rsidP="00444738">
            <w:pPr>
              <w:rPr>
                <w:ins w:id="312" w:author="419833547@qq.com" w:date="2019-08-31T18:19:00Z"/>
                <w:del w:id="313" w:author="jidonglin" w:date="2019-11-04T15:42:00Z"/>
              </w:rPr>
            </w:pPr>
            <w:ins w:id="314" w:author="419833547@qq.com" w:date="2019-08-31T18:19:00Z">
              <w:del w:id="315" w:author="jidonglin" w:date="2019-11-04T15:42:00Z">
                <w:r w:rsidDel="004E1FDF">
                  <w:delText>V</w:delText>
                </w:r>
                <w:r w:rsidDel="004E1FDF">
                  <w:rPr>
                    <w:rFonts w:hint="eastAsia"/>
                  </w:rPr>
                  <w:delText>a</w:delText>
                </w:r>
                <w:r w:rsidDel="004E1FDF">
                  <w:delText>rchar(</w:delText>
                </w:r>
              </w:del>
            </w:ins>
            <w:ins w:id="316" w:author="419833547@qq.com" w:date="2019-08-31T18:20:00Z">
              <w:del w:id="317" w:author="jidonglin" w:date="2019-11-04T15:42:00Z">
                <w:r w:rsidDel="004E1FDF">
                  <w:delText>25</w:delText>
                </w:r>
              </w:del>
            </w:ins>
            <w:ins w:id="318" w:author="419833547@qq.com" w:date="2019-08-31T18:19:00Z">
              <w:del w:id="319" w:author="jidonglin" w:date="2019-11-04T15:42:00Z">
                <w:r w:rsidDel="004E1FDF">
                  <w:delText>5)</w:delText>
                </w:r>
              </w:del>
            </w:ins>
          </w:p>
        </w:tc>
        <w:tc>
          <w:tcPr>
            <w:tcW w:w="2037" w:type="dxa"/>
          </w:tcPr>
          <w:p w14:paraId="3FD10E14" w14:textId="3196FF47" w:rsidR="00165A53" w:rsidDel="004E1FDF" w:rsidRDefault="00165A53" w:rsidP="00444738">
            <w:pPr>
              <w:rPr>
                <w:ins w:id="320" w:author="419833547@qq.com" w:date="2019-08-31T18:19:00Z"/>
                <w:del w:id="321" w:author="jidonglin" w:date="2019-11-04T15:42:00Z"/>
              </w:rPr>
            </w:pPr>
            <w:ins w:id="322" w:author="419833547@qq.com" w:date="2019-08-31T18:20:00Z">
              <w:del w:id="323" w:author="jidonglin" w:date="2019-11-04T15:42:00Z">
                <w:r w:rsidDel="004E1FDF">
                  <w:rPr>
                    <w:rFonts w:hint="eastAsia"/>
                  </w:rPr>
                  <w:delText>是</w:delText>
                </w:r>
              </w:del>
            </w:ins>
          </w:p>
        </w:tc>
        <w:tc>
          <w:tcPr>
            <w:tcW w:w="2057" w:type="dxa"/>
          </w:tcPr>
          <w:p w14:paraId="5215D8ED" w14:textId="1A65D484" w:rsidR="00165A53" w:rsidDel="004E1FDF" w:rsidRDefault="00165A53" w:rsidP="00444738">
            <w:pPr>
              <w:rPr>
                <w:ins w:id="324" w:author="419833547@qq.com" w:date="2019-08-31T18:19:00Z"/>
                <w:del w:id="325" w:author="jidonglin" w:date="2019-11-04T15:42:00Z"/>
              </w:rPr>
            </w:pPr>
            <w:ins w:id="326" w:author="419833547@qq.com" w:date="2019-08-31T18:21:00Z">
              <w:del w:id="327" w:author="jidonglin" w:date="2019-11-04T15:42:00Z">
                <w:r w:rsidRPr="00165A53" w:rsidDel="004E1FDF">
                  <w:rPr>
                    <w:rFonts w:hint="eastAsia"/>
                  </w:rPr>
                  <w:delText>初始化参数</w:delText>
                </w:r>
              </w:del>
            </w:ins>
          </w:p>
        </w:tc>
      </w:tr>
    </w:tbl>
    <w:p w14:paraId="0A64F77F" w14:textId="186B4BDB" w:rsidR="005B388D" w:rsidDel="004E1FDF" w:rsidRDefault="005B388D" w:rsidP="005B388D">
      <w:pPr>
        <w:pStyle w:val="3"/>
        <w:rPr>
          <w:del w:id="328" w:author="jidonglin" w:date="2019-11-04T15:38:00Z"/>
        </w:rPr>
      </w:pPr>
      <w:del w:id="329" w:author="jidonglin" w:date="2019-11-04T15:38:00Z">
        <w:r w:rsidDel="004E1FDF">
          <w:rPr>
            <w:rFonts w:hint="eastAsia"/>
          </w:rPr>
          <w:delText>日志管理表</w:delText>
        </w:r>
        <w:r w:rsidDel="004E1FDF">
          <w:rPr>
            <w:rFonts w:hint="eastAsia"/>
          </w:rPr>
          <w:delText>(</w:delText>
        </w:r>
        <w:r w:rsidR="006178D7" w:rsidDel="004E1FDF">
          <w:delText>SYSTEM_</w:delText>
        </w:r>
        <w:r w:rsidRPr="005B388D" w:rsidDel="004E1FDF">
          <w:delText>JOURNAL</w:delText>
        </w:r>
        <w:r w:rsidDel="004E1FDF">
          <w:delText>)</w:delText>
        </w:r>
      </w:del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5B388D" w:rsidDel="004E1FDF" w14:paraId="519099A0" w14:textId="21E1B457" w:rsidTr="00444738">
        <w:trPr>
          <w:del w:id="330" w:author="jidonglin" w:date="2019-11-04T15:38:00Z"/>
        </w:trPr>
        <w:tc>
          <w:tcPr>
            <w:tcW w:w="2347" w:type="dxa"/>
          </w:tcPr>
          <w:p w14:paraId="4BCDE1D7" w14:textId="14095DE9" w:rsidR="005B388D" w:rsidDel="004E1FDF" w:rsidRDefault="005B388D" w:rsidP="00444738">
            <w:pPr>
              <w:rPr>
                <w:del w:id="331" w:author="jidonglin" w:date="2019-11-04T15:38:00Z"/>
              </w:rPr>
            </w:pPr>
            <w:del w:id="332" w:author="jidonglin" w:date="2019-11-04T15:38:00Z">
              <w:r w:rsidDel="004E1FDF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2081" w:type="dxa"/>
          </w:tcPr>
          <w:p w14:paraId="345DE1E7" w14:textId="15929967" w:rsidR="005B388D" w:rsidDel="004E1FDF" w:rsidRDefault="005B388D" w:rsidP="00444738">
            <w:pPr>
              <w:rPr>
                <w:del w:id="333" w:author="jidonglin" w:date="2019-11-04T15:38:00Z"/>
              </w:rPr>
            </w:pPr>
            <w:del w:id="334" w:author="jidonglin" w:date="2019-11-04T15:38:00Z">
              <w:r w:rsidDel="004E1FDF">
                <w:rPr>
                  <w:rFonts w:hint="eastAsia"/>
                </w:rPr>
                <w:delText>字段类型</w:delText>
              </w:r>
            </w:del>
          </w:p>
        </w:tc>
        <w:tc>
          <w:tcPr>
            <w:tcW w:w="2037" w:type="dxa"/>
          </w:tcPr>
          <w:p w14:paraId="10B02ADF" w14:textId="72ED2496" w:rsidR="005B388D" w:rsidDel="004E1FDF" w:rsidRDefault="005B388D" w:rsidP="00444738">
            <w:pPr>
              <w:rPr>
                <w:del w:id="335" w:author="jidonglin" w:date="2019-11-04T15:38:00Z"/>
              </w:rPr>
            </w:pPr>
            <w:del w:id="336" w:author="jidonglin" w:date="2019-11-04T15:38:00Z">
              <w:r w:rsidDel="004E1FDF">
                <w:rPr>
                  <w:rFonts w:hint="eastAsia"/>
                </w:rPr>
                <w:delText>是否为空</w:delText>
              </w:r>
            </w:del>
          </w:p>
        </w:tc>
        <w:tc>
          <w:tcPr>
            <w:tcW w:w="2057" w:type="dxa"/>
          </w:tcPr>
          <w:p w14:paraId="51695938" w14:textId="6479709A" w:rsidR="005B388D" w:rsidDel="004E1FDF" w:rsidRDefault="005B388D" w:rsidP="00444738">
            <w:pPr>
              <w:rPr>
                <w:del w:id="337" w:author="jidonglin" w:date="2019-11-04T15:38:00Z"/>
              </w:rPr>
            </w:pPr>
            <w:del w:id="338" w:author="jidonglin" w:date="2019-11-04T15:38:00Z">
              <w:r w:rsidDel="004E1FDF">
                <w:rPr>
                  <w:rFonts w:hint="eastAsia"/>
                </w:rPr>
                <w:delText>字段描述</w:delText>
              </w:r>
            </w:del>
          </w:p>
        </w:tc>
      </w:tr>
      <w:tr w:rsidR="005B388D" w:rsidDel="004E1FDF" w14:paraId="57973578" w14:textId="36EFBB80" w:rsidTr="00444738">
        <w:trPr>
          <w:del w:id="339" w:author="jidonglin" w:date="2019-11-04T15:38:00Z"/>
        </w:trPr>
        <w:tc>
          <w:tcPr>
            <w:tcW w:w="2347" w:type="dxa"/>
          </w:tcPr>
          <w:p w14:paraId="336278A0" w14:textId="503855C7" w:rsidR="005B388D" w:rsidDel="004E1FDF" w:rsidRDefault="005B388D" w:rsidP="00444738">
            <w:pPr>
              <w:rPr>
                <w:del w:id="340" w:author="jidonglin" w:date="2019-11-04T15:38:00Z"/>
              </w:rPr>
            </w:pPr>
            <w:del w:id="341" w:author="jidonglin" w:date="2019-11-04T15:38:00Z">
              <w:r w:rsidDel="004E1FDF">
                <w:delText>ID</w:delText>
              </w:r>
            </w:del>
          </w:p>
        </w:tc>
        <w:tc>
          <w:tcPr>
            <w:tcW w:w="2081" w:type="dxa"/>
          </w:tcPr>
          <w:p w14:paraId="63BA625F" w14:textId="2E7A4FC6" w:rsidR="005B388D" w:rsidDel="004E1FDF" w:rsidRDefault="005B388D" w:rsidP="00444738">
            <w:pPr>
              <w:rPr>
                <w:del w:id="342" w:author="jidonglin" w:date="2019-11-04T15:38:00Z"/>
              </w:rPr>
            </w:pPr>
            <w:del w:id="343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005CC4F6" w14:textId="01F84ECC" w:rsidR="005B388D" w:rsidDel="004E1FDF" w:rsidRDefault="005B388D" w:rsidP="00444738">
            <w:pPr>
              <w:rPr>
                <w:del w:id="344" w:author="jidonglin" w:date="2019-11-04T15:38:00Z"/>
              </w:rPr>
            </w:pPr>
            <w:del w:id="345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1FCBACF" w14:textId="76C9CDF9" w:rsidR="005B388D" w:rsidDel="004E1FDF" w:rsidRDefault="005B388D" w:rsidP="00444738">
            <w:pPr>
              <w:rPr>
                <w:del w:id="346" w:author="jidonglin" w:date="2019-11-04T15:38:00Z"/>
              </w:rPr>
            </w:pPr>
            <w:del w:id="347" w:author="jidonglin" w:date="2019-11-04T15:38:00Z">
              <w:r w:rsidDel="004E1FDF">
                <w:rPr>
                  <w:rFonts w:hint="eastAsia"/>
                </w:rPr>
                <w:delText>主键</w:delText>
              </w:r>
            </w:del>
          </w:p>
        </w:tc>
      </w:tr>
      <w:tr w:rsidR="005B388D" w:rsidDel="004E1FDF" w14:paraId="66D9DAA1" w14:textId="25B35888" w:rsidTr="00444738">
        <w:trPr>
          <w:del w:id="348" w:author="jidonglin" w:date="2019-11-04T15:38:00Z"/>
        </w:trPr>
        <w:tc>
          <w:tcPr>
            <w:tcW w:w="2347" w:type="dxa"/>
          </w:tcPr>
          <w:p w14:paraId="5EEB337E" w14:textId="581C39F8" w:rsidR="005B388D" w:rsidDel="004E1FDF" w:rsidRDefault="00F038F5" w:rsidP="00444738">
            <w:pPr>
              <w:rPr>
                <w:del w:id="349" w:author="jidonglin" w:date="2019-11-04T15:38:00Z"/>
              </w:rPr>
            </w:pPr>
            <w:del w:id="350" w:author="jidonglin" w:date="2019-11-04T15:38:00Z">
              <w:r w:rsidDel="004E1FDF">
                <w:delText>OPERATE_TIME</w:delText>
              </w:r>
            </w:del>
          </w:p>
        </w:tc>
        <w:tc>
          <w:tcPr>
            <w:tcW w:w="2081" w:type="dxa"/>
          </w:tcPr>
          <w:p w14:paraId="00234CCF" w14:textId="77B49055" w:rsidR="005B388D" w:rsidDel="004E1FDF" w:rsidRDefault="00A970E1" w:rsidP="00444738">
            <w:pPr>
              <w:rPr>
                <w:del w:id="351" w:author="jidonglin" w:date="2019-11-04T15:38:00Z"/>
              </w:rPr>
            </w:pPr>
            <w:del w:id="352" w:author="jidonglin" w:date="2019-11-04T15:38:00Z">
              <w:r w:rsidRPr="00A970E1" w:rsidDel="004E1FDF">
                <w:delText>datetime</w:delText>
              </w:r>
            </w:del>
          </w:p>
        </w:tc>
        <w:tc>
          <w:tcPr>
            <w:tcW w:w="2037" w:type="dxa"/>
          </w:tcPr>
          <w:p w14:paraId="6546411E" w14:textId="005EB273" w:rsidR="005B388D" w:rsidDel="004E1FDF" w:rsidRDefault="005B388D" w:rsidP="00444738">
            <w:pPr>
              <w:rPr>
                <w:del w:id="353" w:author="jidonglin" w:date="2019-11-04T15:38:00Z"/>
              </w:rPr>
            </w:pPr>
            <w:del w:id="354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533D0446" w14:textId="67904BA8" w:rsidR="005B388D" w:rsidDel="004E1FDF" w:rsidRDefault="00F038F5" w:rsidP="00444738">
            <w:pPr>
              <w:rPr>
                <w:del w:id="355" w:author="jidonglin" w:date="2019-11-04T15:38:00Z"/>
              </w:rPr>
            </w:pPr>
            <w:del w:id="356" w:author="jidonglin" w:date="2019-11-04T15:38:00Z">
              <w:r w:rsidDel="004E1FDF">
                <w:rPr>
                  <w:rFonts w:hint="eastAsia"/>
                </w:rPr>
                <w:delText>操作日期</w:delText>
              </w:r>
            </w:del>
          </w:p>
        </w:tc>
      </w:tr>
      <w:tr w:rsidR="005B388D" w:rsidDel="004E1FDF" w14:paraId="2E0D63B5" w14:textId="5F2039BB" w:rsidTr="00444738">
        <w:trPr>
          <w:del w:id="357" w:author="jidonglin" w:date="2019-11-04T15:38:00Z"/>
        </w:trPr>
        <w:tc>
          <w:tcPr>
            <w:tcW w:w="2347" w:type="dxa"/>
          </w:tcPr>
          <w:p w14:paraId="4EA52D3A" w14:textId="090A0ABE" w:rsidR="005B388D" w:rsidDel="004E1FDF" w:rsidRDefault="00F038F5" w:rsidP="00444738">
            <w:pPr>
              <w:rPr>
                <w:del w:id="358" w:author="jidonglin" w:date="2019-11-04T15:38:00Z"/>
              </w:rPr>
            </w:pPr>
            <w:del w:id="359" w:author="jidonglin" w:date="2019-11-04T15:38:00Z">
              <w:r w:rsidDel="004E1FDF">
                <w:delText>TYPE</w:delText>
              </w:r>
            </w:del>
          </w:p>
        </w:tc>
        <w:tc>
          <w:tcPr>
            <w:tcW w:w="2081" w:type="dxa"/>
          </w:tcPr>
          <w:p w14:paraId="31C4E2A3" w14:textId="41BC91E3" w:rsidR="005B388D" w:rsidDel="004E1FDF" w:rsidRDefault="005B388D" w:rsidP="00444738">
            <w:pPr>
              <w:rPr>
                <w:del w:id="360" w:author="jidonglin" w:date="2019-11-04T15:38:00Z"/>
              </w:rPr>
            </w:pPr>
            <w:del w:id="361" w:author="jidonglin" w:date="2019-11-04T15:38:00Z">
              <w:r w:rsidDel="004E1FDF">
                <w:rPr>
                  <w:rFonts w:hint="eastAsia"/>
                </w:rPr>
                <w:delText>Varchar(</w:delText>
              </w:r>
              <w:r w:rsidR="00F038F5" w:rsidDel="004E1FDF">
                <w:delText>10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69375583" w14:textId="756CE724" w:rsidR="005B388D" w:rsidDel="004E1FDF" w:rsidRDefault="005B388D" w:rsidP="00444738">
            <w:pPr>
              <w:rPr>
                <w:del w:id="362" w:author="jidonglin" w:date="2019-11-04T15:38:00Z"/>
              </w:rPr>
            </w:pPr>
            <w:del w:id="363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FDF2FC5" w14:textId="1AFC4C7F" w:rsidR="005B388D" w:rsidDel="004E1FDF" w:rsidRDefault="00F038F5" w:rsidP="00444738">
            <w:pPr>
              <w:rPr>
                <w:del w:id="364" w:author="jidonglin" w:date="2019-11-04T15:38:00Z"/>
              </w:rPr>
            </w:pPr>
            <w:del w:id="365" w:author="jidonglin" w:date="2019-11-04T15:38:00Z">
              <w:r w:rsidDel="004E1FDF">
                <w:rPr>
                  <w:rFonts w:hint="eastAsia"/>
                </w:rPr>
                <w:delText>日志类型</w:delText>
              </w:r>
            </w:del>
          </w:p>
          <w:p w14:paraId="5E1386F0" w14:textId="4ACD8A96" w:rsidR="0059341F" w:rsidDel="004E1FDF" w:rsidRDefault="0059341F" w:rsidP="00444738">
            <w:pPr>
              <w:rPr>
                <w:del w:id="366" w:author="jidonglin" w:date="2019-11-04T15:38:00Z"/>
              </w:rPr>
            </w:pPr>
            <w:del w:id="367" w:author="jidonglin" w:date="2019-11-04T15:38:00Z">
              <w:r w:rsidDel="004E1FDF">
                <w:rPr>
                  <w:rFonts w:hint="eastAsia"/>
                </w:rPr>
                <w:delText>login</w:delText>
              </w:r>
              <w:r w:rsidDel="004E1FDF">
                <w:rPr>
                  <w:rFonts w:hint="eastAsia"/>
                </w:rPr>
                <w:delText>：登录类型</w:delText>
              </w:r>
            </w:del>
          </w:p>
          <w:p w14:paraId="0AD87BAD" w14:textId="5725C5C0" w:rsidR="0059341F" w:rsidDel="004E1FDF" w:rsidRDefault="0059341F" w:rsidP="00444738">
            <w:pPr>
              <w:rPr>
                <w:del w:id="368" w:author="jidonglin" w:date="2019-11-04T15:38:00Z"/>
              </w:rPr>
            </w:pPr>
            <w:del w:id="369" w:author="jidonglin" w:date="2019-11-04T15:38:00Z">
              <w:r w:rsidDel="004E1FDF">
                <w:rPr>
                  <w:rFonts w:hint="eastAsia"/>
                </w:rPr>
                <w:delText>business</w:delText>
              </w:r>
              <w:r w:rsidDel="004E1FDF">
                <w:rPr>
                  <w:rFonts w:hint="eastAsia"/>
                </w:rPr>
                <w:delText>：业务类型</w:delText>
              </w:r>
            </w:del>
          </w:p>
        </w:tc>
      </w:tr>
      <w:tr w:rsidR="005B388D" w:rsidDel="004E1FDF" w14:paraId="30006F66" w14:textId="350C07A9" w:rsidTr="00444738">
        <w:trPr>
          <w:del w:id="370" w:author="jidonglin" w:date="2019-11-04T15:38:00Z"/>
        </w:trPr>
        <w:tc>
          <w:tcPr>
            <w:tcW w:w="2347" w:type="dxa"/>
          </w:tcPr>
          <w:p w14:paraId="52B6D1A6" w14:textId="0B31A519" w:rsidR="005B388D" w:rsidDel="004E1FDF" w:rsidRDefault="00F038F5" w:rsidP="00444738">
            <w:pPr>
              <w:rPr>
                <w:del w:id="371" w:author="jidonglin" w:date="2019-11-04T15:38:00Z"/>
              </w:rPr>
            </w:pPr>
            <w:del w:id="372" w:author="jidonglin" w:date="2019-11-04T15:38:00Z">
              <w:r w:rsidRPr="00F038F5" w:rsidDel="004E1FDF">
                <w:delText>CONTENT</w:delText>
              </w:r>
            </w:del>
          </w:p>
        </w:tc>
        <w:tc>
          <w:tcPr>
            <w:tcW w:w="2081" w:type="dxa"/>
          </w:tcPr>
          <w:p w14:paraId="4A959E4D" w14:textId="5B155A1D" w:rsidR="005B388D" w:rsidDel="004E1FDF" w:rsidRDefault="00F038F5" w:rsidP="00444738">
            <w:pPr>
              <w:rPr>
                <w:del w:id="373" w:author="jidonglin" w:date="2019-11-04T15:38:00Z"/>
              </w:rPr>
            </w:pPr>
            <w:del w:id="374" w:author="jidonglin" w:date="2019-11-04T15:38:00Z">
              <w:r w:rsidDel="004E1FDF">
                <w:rPr>
                  <w:rFonts w:hint="eastAsia"/>
                </w:rPr>
                <w:delText>Varchar(</w:delText>
              </w:r>
              <w:r w:rsidR="002E1943" w:rsidDel="004E1FDF">
                <w:delText>100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68E6D75F" w14:textId="6AB9EB85" w:rsidR="005B388D" w:rsidDel="004E1FDF" w:rsidRDefault="005B388D" w:rsidP="00444738">
            <w:pPr>
              <w:rPr>
                <w:del w:id="375" w:author="jidonglin" w:date="2019-11-04T15:38:00Z"/>
              </w:rPr>
            </w:pPr>
            <w:del w:id="376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AE14AD3" w14:textId="39C77CD0" w:rsidR="005B388D" w:rsidDel="004E1FDF" w:rsidRDefault="00F038F5" w:rsidP="00444738">
            <w:pPr>
              <w:rPr>
                <w:del w:id="377" w:author="jidonglin" w:date="2019-11-04T15:38:00Z"/>
              </w:rPr>
            </w:pPr>
            <w:del w:id="378" w:author="jidonglin" w:date="2019-11-04T15:38:00Z">
              <w:r w:rsidDel="004E1FDF">
                <w:rPr>
                  <w:rFonts w:hint="eastAsia"/>
                </w:rPr>
                <w:delText>日志内容</w:delText>
              </w:r>
            </w:del>
          </w:p>
        </w:tc>
      </w:tr>
      <w:tr w:rsidR="005B388D" w:rsidDel="004E1FDF" w14:paraId="338B7938" w14:textId="349ED507" w:rsidTr="00444738">
        <w:trPr>
          <w:del w:id="379" w:author="jidonglin" w:date="2019-11-04T15:38:00Z"/>
        </w:trPr>
        <w:tc>
          <w:tcPr>
            <w:tcW w:w="2347" w:type="dxa"/>
          </w:tcPr>
          <w:p w14:paraId="1BBE6184" w14:textId="4C265040" w:rsidR="005B388D" w:rsidDel="004E1FDF" w:rsidRDefault="00F038F5" w:rsidP="00444738">
            <w:pPr>
              <w:rPr>
                <w:del w:id="380" w:author="jidonglin" w:date="2019-11-04T15:38:00Z"/>
              </w:rPr>
            </w:pPr>
            <w:del w:id="381" w:author="jidonglin" w:date="2019-11-04T15:38:00Z">
              <w:r w:rsidDel="004E1FDF">
                <w:rPr>
                  <w:rFonts w:hint="eastAsia"/>
                </w:rPr>
                <w:delText>U</w:delText>
              </w:r>
              <w:r w:rsidDel="004E1FDF">
                <w:delText>SER_ID</w:delText>
              </w:r>
            </w:del>
          </w:p>
        </w:tc>
        <w:tc>
          <w:tcPr>
            <w:tcW w:w="2081" w:type="dxa"/>
          </w:tcPr>
          <w:p w14:paraId="71AFC70A" w14:textId="01D693DB" w:rsidR="005B388D" w:rsidDel="004E1FDF" w:rsidRDefault="005B388D" w:rsidP="00444738">
            <w:pPr>
              <w:rPr>
                <w:del w:id="382" w:author="jidonglin" w:date="2019-11-04T15:38:00Z"/>
              </w:rPr>
            </w:pPr>
            <w:del w:id="383" w:author="jidonglin" w:date="2019-11-04T15:38:00Z">
              <w:r w:rsidDel="004E1FDF">
                <w:rPr>
                  <w:rFonts w:hint="eastAsia"/>
                </w:rPr>
                <w:delText>Varchar(</w:delText>
              </w:r>
              <w:r w:rsidR="004223A1" w:rsidDel="004E1FDF">
                <w:delText>32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7F73AC69" w14:textId="4567262B" w:rsidR="005B388D" w:rsidDel="004E1FDF" w:rsidRDefault="005B388D" w:rsidP="00444738">
            <w:pPr>
              <w:rPr>
                <w:del w:id="384" w:author="jidonglin" w:date="2019-11-04T15:38:00Z"/>
              </w:rPr>
            </w:pPr>
            <w:del w:id="385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47FBD3D" w14:textId="3674A9B2" w:rsidR="005B388D" w:rsidDel="004E1FDF" w:rsidRDefault="00F038F5" w:rsidP="00444738">
            <w:pPr>
              <w:rPr>
                <w:del w:id="386" w:author="jidonglin" w:date="2019-11-04T15:38:00Z"/>
              </w:rPr>
            </w:pPr>
            <w:del w:id="387" w:author="jidonglin" w:date="2019-11-04T15:38:00Z">
              <w:r w:rsidDel="004E1FDF">
                <w:rPr>
                  <w:rFonts w:hint="eastAsia"/>
                </w:rPr>
                <w:delText>用户</w:delText>
              </w:r>
              <w:r w:rsidDel="004E1FDF">
                <w:rPr>
                  <w:rFonts w:hint="eastAsia"/>
                </w:rPr>
                <w:delText>id</w:delText>
              </w:r>
            </w:del>
          </w:p>
        </w:tc>
      </w:tr>
      <w:tr w:rsidR="005B388D" w:rsidDel="004E1FDF" w14:paraId="5A37E02B" w14:textId="01F0A0D9" w:rsidTr="00444738">
        <w:trPr>
          <w:del w:id="388" w:author="jidonglin" w:date="2019-11-04T15:38:00Z"/>
        </w:trPr>
        <w:tc>
          <w:tcPr>
            <w:tcW w:w="2347" w:type="dxa"/>
          </w:tcPr>
          <w:p w14:paraId="08B62BB2" w14:textId="4F29A04A" w:rsidR="005B388D" w:rsidDel="004E1FDF" w:rsidRDefault="00F038F5" w:rsidP="00444738">
            <w:pPr>
              <w:rPr>
                <w:del w:id="389" w:author="jidonglin" w:date="2019-11-04T15:38:00Z"/>
              </w:rPr>
            </w:pPr>
            <w:del w:id="390" w:author="jidonglin" w:date="2019-11-04T15:38:00Z">
              <w:r w:rsidRPr="00F038F5" w:rsidDel="004E1FDF">
                <w:delText>SOURCE</w:delText>
              </w:r>
              <w:r w:rsidDel="004E1FDF">
                <w:delText>_IP</w:delText>
              </w:r>
            </w:del>
          </w:p>
        </w:tc>
        <w:tc>
          <w:tcPr>
            <w:tcW w:w="2081" w:type="dxa"/>
          </w:tcPr>
          <w:p w14:paraId="4FB6F0AE" w14:textId="28C7A90F" w:rsidR="005B388D" w:rsidDel="004E1FDF" w:rsidRDefault="005B388D" w:rsidP="00444738">
            <w:pPr>
              <w:rPr>
                <w:del w:id="391" w:author="jidonglin" w:date="2019-11-04T15:38:00Z"/>
              </w:rPr>
            </w:pPr>
            <w:del w:id="392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rchar(50)</w:delText>
              </w:r>
            </w:del>
          </w:p>
        </w:tc>
        <w:tc>
          <w:tcPr>
            <w:tcW w:w="2037" w:type="dxa"/>
          </w:tcPr>
          <w:p w14:paraId="383C12B6" w14:textId="2E434C0B" w:rsidR="005B388D" w:rsidDel="004E1FDF" w:rsidRDefault="005B388D" w:rsidP="00444738">
            <w:pPr>
              <w:rPr>
                <w:del w:id="393" w:author="jidonglin" w:date="2019-11-04T15:38:00Z"/>
              </w:rPr>
            </w:pPr>
            <w:del w:id="394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3A69F3D" w14:textId="60C85EFB" w:rsidR="005B388D" w:rsidDel="004E1FDF" w:rsidRDefault="008A7290" w:rsidP="00444738">
            <w:pPr>
              <w:rPr>
                <w:del w:id="395" w:author="jidonglin" w:date="2019-11-04T15:38:00Z"/>
              </w:rPr>
            </w:pPr>
            <w:del w:id="396" w:author="jidonglin" w:date="2019-11-04T15:38:00Z">
              <w:r w:rsidDel="004E1FDF">
                <w:rPr>
                  <w:rFonts w:hint="eastAsia"/>
                </w:rPr>
                <w:delText>来源</w:delText>
              </w:r>
              <w:r w:rsidDel="004E1FDF">
                <w:rPr>
                  <w:rFonts w:hint="eastAsia"/>
                </w:rPr>
                <w:delText>ip</w:delText>
              </w:r>
            </w:del>
          </w:p>
        </w:tc>
      </w:tr>
      <w:tr w:rsidR="005B388D" w:rsidDel="004E1FDF" w14:paraId="2F833274" w14:textId="343AB3F3" w:rsidTr="00444738">
        <w:trPr>
          <w:del w:id="397" w:author="jidonglin" w:date="2019-11-04T15:38:00Z"/>
        </w:trPr>
        <w:tc>
          <w:tcPr>
            <w:tcW w:w="2347" w:type="dxa"/>
          </w:tcPr>
          <w:p w14:paraId="2C9FB8F3" w14:textId="3D2E5D03" w:rsidR="005B388D" w:rsidDel="004E1FDF" w:rsidRDefault="008A7290" w:rsidP="00444738">
            <w:pPr>
              <w:rPr>
                <w:del w:id="398" w:author="jidonglin" w:date="2019-11-04T15:38:00Z"/>
              </w:rPr>
            </w:pPr>
            <w:del w:id="399" w:author="jidonglin" w:date="2019-11-04T15:38:00Z">
              <w:r w:rsidDel="004E1FDF">
                <w:delText>OPERATE_STATE</w:delText>
              </w:r>
            </w:del>
          </w:p>
        </w:tc>
        <w:tc>
          <w:tcPr>
            <w:tcW w:w="2081" w:type="dxa"/>
          </w:tcPr>
          <w:p w14:paraId="06870844" w14:textId="37E7C239" w:rsidR="005B388D" w:rsidDel="004E1FDF" w:rsidRDefault="005B388D" w:rsidP="00444738">
            <w:pPr>
              <w:rPr>
                <w:del w:id="400" w:author="jidonglin" w:date="2019-11-04T15:38:00Z"/>
              </w:rPr>
            </w:pPr>
            <w:del w:id="401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rchar(20)</w:delText>
              </w:r>
            </w:del>
          </w:p>
        </w:tc>
        <w:tc>
          <w:tcPr>
            <w:tcW w:w="2037" w:type="dxa"/>
          </w:tcPr>
          <w:p w14:paraId="0554BED8" w14:textId="5D8B8009" w:rsidR="005B388D" w:rsidDel="004E1FDF" w:rsidRDefault="005B388D" w:rsidP="00444738">
            <w:pPr>
              <w:rPr>
                <w:del w:id="402" w:author="jidonglin" w:date="2019-11-04T15:38:00Z"/>
              </w:rPr>
            </w:pPr>
            <w:del w:id="403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4671AE2" w14:textId="7E6DC154" w:rsidR="005B388D" w:rsidDel="004E1FDF" w:rsidRDefault="008A7290" w:rsidP="00444738">
            <w:pPr>
              <w:rPr>
                <w:del w:id="404" w:author="jidonglin" w:date="2019-11-04T15:38:00Z"/>
              </w:rPr>
            </w:pPr>
            <w:del w:id="405" w:author="jidonglin" w:date="2019-11-04T15:38:00Z">
              <w:r w:rsidDel="004E1FDF">
                <w:rPr>
                  <w:rFonts w:hint="eastAsia"/>
                </w:rPr>
                <w:delText>操作状态</w:delText>
              </w:r>
            </w:del>
          </w:p>
          <w:p w14:paraId="001512E3" w14:textId="5AD599BF" w:rsidR="007A7FFA" w:rsidDel="004E1FDF" w:rsidRDefault="007A7FFA" w:rsidP="00444738">
            <w:pPr>
              <w:rPr>
                <w:del w:id="406" w:author="jidonglin" w:date="2019-11-04T15:38:00Z"/>
              </w:rPr>
            </w:pPr>
            <w:del w:id="407" w:author="jidonglin" w:date="2019-11-04T15:38:00Z">
              <w:r w:rsidDel="004E1FDF">
                <w:rPr>
                  <w:rFonts w:hint="eastAsia"/>
                </w:rPr>
                <w:delText>0</w:delText>
              </w:r>
              <w:r w:rsidDel="004E1FDF">
                <w:rPr>
                  <w:rFonts w:hint="eastAsia"/>
                </w:rPr>
                <w:delText>：成功</w:delText>
              </w:r>
            </w:del>
          </w:p>
          <w:p w14:paraId="1F2A2968" w14:textId="328505C2" w:rsidR="007A7FFA" w:rsidDel="004E1FDF" w:rsidRDefault="007A7FFA" w:rsidP="00444738">
            <w:pPr>
              <w:rPr>
                <w:del w:id="408" w:author="jidonglin" w:date="2019-11-04T15:38:00Z"/>
              </w:rPr>
            </w:pPr>
            <w:del w:id="409" w:author="jidonglin" w:date="2019-11-04T15:38:00Z">
              <w:r w:rsidDel="004E1FDF">
                <w:rPr>
                  <w:rFonts w:hint="eastAsia"/>
                </w:rPr>
                <w:delText>1</w:delText>
              </w:r>
              <w:r w:rsidDel="004E1FDF">
                <w:rPr>
                  <w:rFonts w:hint="eastAsia"/>
                </w:rPr>
                <w:delText>：失败</w:delText>
              </w:r>
            </w:del>
          </w:p>
        </w:tc>
      </w:tr>
    </w:tbl>
    <w:p w14:paraId="008DCC10" w14:textId="3EE409D7" w:rsidR="007807A2" w:rsidDel="004E1FDF" w:rsidRDefault="007807A2" w:rsidP="007807A2">
      <w:pPr>
        <w:pStyle w:val="3"/>
        <w:rPr>
          <w:del w:id="410" w:author="jidonglin" w:date="2019-11-04T15:38:00Z"/>
        </w:rPr>
      </w:pPr>
      <w:del w:id="411" w:author="jidonglin" w:date="2019-11-04T15:38:00Z">
        <w:r w:rsidDel="004E1FDF">
          <w:rPr>
            <w:rFonts w:hint="eastAsia"/>
          </w:rPr>
          <w:delText>模板管理表</w:delText>
        </w:r>
        <w:r w:rsidDel="004E1FDF">
          <w:rPr>
            <w:rFonts w:hint="eastAsia"/>
          </w:rPr>
          <w:delText>(</w:delText>
        </w:r>
        <w:r w:rsidR="006178D7" w:rsidDel="004E1FDF">
          <w:delText>SYSTEM_</w:delText>
        </w:r>
        <w:r w:rsidDel="004E1FDF">
          <w:delText>TEMPLATE)</w:delText>
        </w:r>
      </w:del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7807A2" w:rsidDel="004E1FDF" w14:paraId="559519A4" w14:textId="35EDCE3D" w:rsidTr="00083A9F">
        <w:trPr>
          <w:del w:id="412" w:author="jidonglin" w:date="2019-11-04T15:38:00Z"/>
        </w:trPr>
        <w:tc>
          <w:tcPr>
            <w:tcW w:w="2347" w:type="dxa"/>
          </w:tcPr>
          <w:p w14:paraId="2BA5EC8F" w14:textId="1A931872" w:rsidR="007807A2" w:rsidDel="004E1FDF" w:rsidRDefault="007807A2" w:rsidP="00083A9F">
            <w:pPr>
              <w:rPr>
                <w:del w:id="413" w:author="jidonglin" w:date="2019-11-04T15:38:00Z"/>
              </w:rPr>
            </w:pPr>
            <w:del w:id="414" w:author="jidonglin" w:date="2019-11-04T15:38:00Z">
              <w:r w:rsidDel="004E1FDF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2081" w:type="dxa"/>
          </w:tcPr>
          <w:p w14:paraId="1770F627" w14:textId="425EB48A" w:rsidR="007807A2" w:rsidDel="004E1FDF" w:rsidRDefault="007807A2" w:rsidP="00083A9F">
            <w:pPr>
              <w:rPr>
                <w:del w:id="415" w:author="jidonglin" w:date="2019-11-04T15:38:00Z"/>
              </w:rPr>
            </w:pPr>
            <w:del w:id="416" w:author="jidonglin" w:date="2019-11-04T15:38:00Z">
              <w:r w:rsidDel="004E1FDF">
                <w:rPr>
                  <w:rFonts w:hint="eastAsia"/>
                </w:rPr>
                <w:delText>字段类型</w:delText>
              </w:r>
            </w:del>
          </w:p>
        </w:tc>
        <w:tc>
          <w:tcPr>
            <w:tcW w:w="2037" w:type="dxa"/>
          </w:tcPr>
          <w:p w14:paraId="63A00597" w14:textId="427BAEB5" w:rsidR="007807A2" w:rsidDel="004E1FDF" w:rsidRDefault="007807A2" w:rsidP="00083A9F">
            <w:pPr>
              <w:rPr>
                <w:del w:id="417" w:author="jidonglin" w:date="2019-11-04T15:38:00Z"/>
              </w:rPr>
            </w:pPr>
            <w:del w:id="418" w:author="jidonglin" w:date="2019-11-04T15:38:00Z">
              <w:r w:rsidDel="004E1FDF">
                <w:rPr>
                  <w:rFonts w:hint="eastAsia"/>
                </w:rPr>
                <w:delText>是否为空</w:delText>
              </w:r>
            </w:del>
          </w:p>
        </w:tc>
        <w:tc>
          <w:tcPr>
            <w:tcW w:w="2057" w:type="dxa"/>
          </w:tcPr>
          <w:p w14:paraId="0D036061" w14:textId="3DBA7A2C" w:rsidR="007807A2" w:rsidDel="004E1FDF" w:rsidRDefault="007807A2" w:rsidP="00083A9F">
            <w:pPr>
              <w:rPr>
                <w:del w:id="419" w:author="jidonglin" w:date="2019-11-04T15:38:00Z"/>
              </w:rPr>
            </w:pPr>
            <w:del w:id="420" w:author="jidonglin" w:date="2019-11-04T15:38:00Z">
              <w:r w:rsidDel="004E1FDF">
                <w:rPr>
                  <w:rFonts w:hint="eastAsia"/>
                </w:rPr>
                <w:delText>字段描述</w:delText>
              </w:r>
            </w:del>
          </w:p>
        </w:tc>
      </w:tr>
      <w:tr w:rsidR="007807A2" w:rsidDel="004E1FDF" w14:paraId="7C821720" w14:textId="3B2780F3" w:rsidTr="00083A9F">
        <w:trPr>
          <w:del w:id="421" w:author="jidonglin" w:date="2019-11-04T15:38:00Z"/>
        </w:trPr>
        <w:tc>
          <w:tcPr>
            <w:tcW w:w="2347" w:type="dxa"/>
          </w:tcPr>
          <w:p w14:paraId="54058F74" w14:textId="50BE9358" w:rsidR="007807A2" w:rsidDel="004E1FDF" w:rsidRDefault="007807A2" w:rsidP="00083A9F">
            <w:pPr>
              <w:rPr>
                <w:del w:id="422" w:author="jidonglin" w:date="2019-11-04T15:38:00Z"/>
              </w:rPr>
            </w:pPr>
            <w:del w:id="423" w:author="jidonglin" w:date="2019-11-04T15:38:00Z">
              <w:r w:rsidDel="004E1FDF">
                <w:delText>ID</w:delText>
              </w:r>
            </w:del>
          </w:p>
        </w:tc>
        <w:tc>
          <w:tcPr>
            <w:tcW w:w="2081" w:type="dxa"/>
          </w:tcPr>
          <w:p w14:paraId="745D3E0A" w14:textId="5409ED52" w:rsidR="007807A2" w:rsidDel="004E1FDF" w:rsidRDefault="007807A2" w:rsidP="00083A9F">
            <w:pPr>
              <w:rPr>
                <w:del w:id="424" w:author="jidonglin" w:date="2019-11-04T15:38:00Z"/>
              </w:rPr>
            </w:pPr>
            <w:del w:id="425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3821EADD" w14:textId="5198BA05" w:rsidR="007807A2" w:rsidDel="004E1FDF" w:rsidRDefault="007807A2" w:rsidP="00083A9F">
            <w:pPr>
              <w:rPr>
                <w:del w:id="426" w:author="jidonglin" w:date="2019-11-04T15:38:00Z"/>
              </w:rPr>
            </w:pPr>
            <w:del w:id="427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083BE30D" w14:textId="0F33393D" w:rsidR="007807A2" w:rsidDel="004E1FDF" w:rsidRDefault="007807A2" w:rsidP="00083A9F">
            <w:pPr>
              <w:rPr>
                <w:del w:id="428" w:author="jidonglin" w:date="2019-11-04T15:38:00Z"/>
              </w:rPr>
            </w:pPr>
            <w:del w:id="429" w:author="jidonglin" w:date="2019-11-04T15:38:00Z">
              <w:r w:rsidDel="004E1FDF">
                <w:rPr>
                  <w:rFonts w:hint="eastAsia"/>
                </w:rPr>
                <w:delText>主键</w:delText>
              </w:r>
            </w:del>
          </w:p>
        </w:tc>
      </w:tr>
      <w:tr w:rsidR="007807A2" w:rsidDel="004E1FDF" w14:paraId="15DD9601" w14:textId="7B27C57A" w:rsidTr="00083A9F">
        <w:trPr>
          <w:del w:id="430" w:author="jidonglin" w:date="2019-11-04T15:38:00Z"/>
        </w:trPr>
        <w:tc>
          <w:tcPr>
            <w:tcW w:w="2347" w:type="dxa"/>
          </w:tcPr>
          <w:p w14:paraId="25BE29AD" w14:textId="646AC8E9" w:rsidR="007807A2" w:rsidDel="004E1FDF" w:rsidRDefault="007807A2" w:rsidP="00083A9F">
            <w:pPr>
              <w:rPr>
                <w:del w:id="431" w:author="jidonglin" w:date="2019-11-04T15:38:00Z"/>
              </w:rPr>
            </w:pPr>
            <w:del w:id="432" w:author="jidonglin" w:date="2019-11-04T15:38:00Z">
              <w:r w:rsidDel="004E1FDF">
                <w:delText>NUMBER</w:delText>
              </w:r>
            </w:del>
          </w:p>
        </w:tc>
        <w:tc>
          <w:tcPr>
            <w:tcW w:w="2081" w:type="dxa"/>
          </w:tcPr>
          <w:p w14:paraId="0B519FDA" w14:textId="0C4A6C59" w:rsidR="007807A2" w:rsidDel="004E1FDF" w:rsidRDefault="007807A2" w:rsidP="00083A9F">
            <w:pPr>
              <w:rPr>
                <w:del w:id="433" w:author="jidonglin" w:date="2019-11-04T15:38:00Z"/>
              </w:rPr>
            </w:pPr>
            <w:del w:id="434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556E250B" w14:textId="00524326" w:rsidR="007807A2" w:rsidDel="004E1FDF" w:rsidRDefault="007807A2" w:rsidP="00083A9F">
            <w:pPr>
              <w:rPr>
                <w:del w:id="435" w:author="jidonglin" w:date="2019-11-04T15:38:00Z"/>
              </w:rPr>
            </w:pPr>
            <w:del w:id="436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D8FEF55" w14:textId="3F24A055" w:rsidR="007807A2" w:rsidDel="004E1FDF" w:rsidRDefault="007807A2" w:rsidP="00083A9F">
            <w:pPr>
              <w:rPr>
                <w:del w:id="437" w:author="jidonglin" w:date="2019-11-04T15:38:00Z"/>
              </w:rPr>
            </w:pPr>
            <w:del w:id="438" w:author="jidonglin" w:date="2019-11-04T15:38:00Z">
              <w:r w:rsidDel="004E1FDF">
                <w:rPr>
                  <w:rFonts w:hint="eastAsia"/>
                </w:rPr>
                <w:delText>模板编号</w:delText>
              </w:r>
              <w:r w:rsidDel="004E1FDF">
                <w:rPr>
                  <w:rFonts w:hint="eastAsia"/>
                </w:rPr>
                <w:delText>(</w:delText>
              </w:r>
              <w:r w:rsidRPr="00444738" w:rsidDel="004E1FDF">
                <w:delText>Unique</w:delText>
              </w:r>
              <w:r w:rsidDel="004E1FDF">
                <w:delText>)</w:delText>
              </w:r>
            </w:del>
          </w:p>
        </w:tc>
      </w:tr>
      <w:tr w:rsidR="007807A2" w:rsidDel="004E1FDF" w14:paraId="29848C62" w14:textId="241BD31A" w:rsidTr="00083A9F">
        <w:trPr>
          <w:del w:id="439" w:author="jidonglin" w:date="2019-11-04T15:38:00Z"/>
        </w:trPr>
        <w:tc>
          <w:tcPr>
            <w:tcW w:w="2347" w:type="dxa"/>
          </w:tcPr>
          <w:p w14:paraId="7D425C74" w14:textId="216057E1" w:rsidR="007807A2" w:rsidDel="004E1FDF" w:rsidRDefault="007807A2" w:rsidP="00083A9F">
            <w:pPr>
              <w:rPr>
                <w:del w:id="440" w:author="jidonglin" w:date="2019-11-04T15:38:00Z"/>
              </w:rPr>
            </w:pPr>
            <w:del w:id="441" w:author="jidonglin" w:date="2019-11-04T15:38:00Z">
              <w:r w:rsidRPr="00DE40E6" w:rsidDel="004E1FDF">
                <w:delText>CREATE_TIME</w:delText>
              </w:r>
            </w:del>
          </w:p>
        </w:tc>
        <w:tc>
          <w:tcPr>
            <w:tcW w:w="2081" w:type="dxa"/>
          </w:tcPr>
          <w:p w14:paraId="75E1D9E1" w14:textId="2150A880" w:rsidR="007807A2" w:rsidDel="004E1FDF" w:rsidRDefault="007807A2" w:rsidP="00083A9F">
            <w:pPr>
              <w:rPr>
                <w:del w:id="442" w:author="jidonglin" w:date="2019-11-04T15:38:00Z"/>
              </w:rPr>
            </w:pPr>
            <w:del w:id="443" w:author="jidonglin" w:date="2019-11-04T15:38:00Z">
              <w:r w:rsidRPr="00A970E1" w:rsidDel="004E1FDF">
                <w:delText>datetime</w:delText>
              </w:r>
            </w:del>
          </w:p>
        </w:tc>
        <w:tc>
          <w:tcPr>
            <w:tcW w:w="2037" w:type="dxa"/>
          </w:tcPr>
          <w:p w14:paraId="747083CC" w14:textId="425A1603" w:rsidR="007807A2" w:rsidDel="004E1FDF" w:rsidRDefault="007807A2" w:rsidP="00083A9F">
            <w:pPr>
              <w:rPr>
                <w:del w:id="444" w:author="jidonglin" w:date="2019-11-04T15:38:00Z"/>
              </w:rPr>
            </w:pPr>
            <w:del w:id="445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B7D1B14" w14:textId="6CB98478" w:rsidR="007807A2" w:rsidDel="004E1FDF" w:rsidRDefault="007807A2" w:rsidP="00083A9F">
            <w:pPr>
              <w:rPr>
                <w:del w:id="446" w:author="jidonglin" w:date="2019-11-04T15:38:00Z"/>
              </w:rPr>
            </w:pPr>
            <w:del w:id="447" w:author="jidonglin" w:date="2019-11-04T15:38:00Z">
              <w:r w:rsidDel="004E1FDF">
                <w:rPr>
                  <w:rFonts w:hint="eastAsia"/>
                </w:rPr>
                <w:delText>上传时间</w:delText>
              </w:r>
            </w:del>
          </w:p>
        </w:tc>
      </w:tr>
      <w:tr w:rsidR="007807A2" w:rsidDel="004E1FDF" w14:paraId="54F37D83" w14:textId="0273D292" w:rsidTr="00083A9F">
        <w:trPr>
          <w:del w:id="448" w:author="jidonglin" w:date="2019-11-04T15:38:00Z"/>
        </w:trPr>
        <w:tc>
          <w:tcPr>
            <w:tcW w:w="2347" w:type="dxa"/>
          </w:tcPr>
          <w:p w14:paraId="5D0A5554" w14:textId="39A903EC" w:rsidR="007807A2" w:rsidDel="004E1FDF" w:rsidRDefault="007807A2" w:rsidP="00083A9F">
            <w:pPr>
              <w:rPr>
                <w:del w:id="449" w:author="jidonglin" w:date="2019-11-04T15:38:00Z"/>
              </w:rPr>
            </w:pPr>
            <w:del w:id="450" w:author="jidonglin" w:date="2019-11-04T15:38:00Z">
              <w:r w:rsidDel="004E1FDF">
                <w:delText>STATE</w:delText>
              </w:r>
            </w:del>
          </w:p>
        </w:tc>
        <w:tc>
          <w:tcPr>
            <w:tcW w:w="2081" w:type="dxa"/>
          </w:tcPr>
          <w:p w14:paraId="70786D86" w14:textId="6D7BF1EB" w:rsidR="007807A2" w:rsidDel="004E1FDF" w:rsidRDefault="007807A2" w:rsidP="00083A9F">
            <w:pPr>
              <w:rPr>
                <w:del w:id="451" w:author="jidonglin" w:date="2019-11-04T15:38:00Z"/>
              </w:rPr>
            </w:pPr>
            <w:del w:id="452" w:author="jidonglin" w:date="2019-11-04T15:38:00Z">
              <w:r w:rsidDel="004E1FDF">
                <w:rPr>
                  <w:rFonts w:hint="eastAsia"/>
                </w:rPr>
                <w:delText>Varchar(2)</w:delText>
              </w:r>
            </w:del>
          </w:p>
        </w:tc>
        <w:tc>
          <w:tcPr>
            <w:tcW w:w="2037" w:type="dxa"/>
          </w:tcPr>
          <w:p w14:paraId="570EB11A" w14:textId="6653B815" w:rsidR="007807A2" w:rsidDel="004E1FDF" w:rsidRDefault="007807A2" w:rsidP="00083A9F">
            <w:pPr>
              <w:rPr>
                <w:del w:id="453" w:author="jidonglin" w:date="2019-11-04T15:38:00Z"/>
              </w:rPr>
            </w:pPr>
            <w:del w:id="454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69AD235C" w14:textId="6815BA3A" w:rsidR="007807A2" w:rsidDel="004E1FDF" w:rsidRDefault="007807A2" w:rsidP="00083A9F">
            <w:pPr>
              <w:rPr>
                <w:del w:id="455" w:author="jidonglin" w:date="2019-11-04T15:38:00Z"/>
              </w:rPr>
            </w:pPr>
            <w:del w:id="456" w:author="jidonglin" w:date="2019-11-04T15:38:00Z">
              <w:r w:rsidDel="004E1FDF">
                <w:rPr>
                  <w:rFonts w:hint="eastAsia"/>
                </w:rPr>
                <w:delText>状态</w:delText>
              </w:r>
              <w:r w:rsidDel="004E1FDF">
                <w:rPr>
                  <w:rFonts w:hint="eastAsia"/>
                </w:rPr>
                <w:delText xml:space="preserve"> </w:delText>
              </w:r>
              <w:r w:rsidDel="004E1FDF">
                <w:delText>0</w:delText>
              </w:r>
              <w:r w:rsidDel="004E1FDF">
                <w:rPr>
                  <w:rFonts w:hint="eastAsia"/>
                </w:rPr>
                <w:delText>：启用</w:delText>
              </w:r>
            </w:del>
          </w:p>
          <w:p w14:paraId="3232765C" w14:textId="1F22506B" w:rsidR="007807A2" w:rsidDel="004E1FDF" w:rsidRDefault="007807A2" w:rsidP="00083A9F">
            <w:pPr>
              <w:rPr>
                <w:del w:id="457" w:author="jidonglin" w:date="2019-11-04T15:38:00Z"/>
              </w:rPr>
            </w:pPr>
            <w:del w:id="458" w:author="jidonglin" w:date="2019-11-04T15:38:00Z">
              <w:r w:rsidDel="004E1FDF">
                <w:delText>1</w:delText>
              </w:r>
              <w:r w:rsidDel="004E1FDF">
                <w:rPr>
                  <w:rFonts w:hint="eastAsia"/>
                </w:rPr>
                <w:delText>：禁用</w:delText>
              </w:r>
            </w:del>
          </w:p>
        </w:tc>
      </w:tr>
      <w:tr w:rsidR="007807A2" w:rsidDel="004E1FDF" w14:paraId="54F68602" w14:textId="099B22C8" w:rsidTr="00083A9F">
        <w:trPr>
          <w:del w:id="459" w:author="jidonglin" w:date="2019-11-04T15:38:00Z"/>
        </w:trPr>
        <w:tc>
          <w:tcPr>
            <w:tcW w:w="2347" w:type="dxa"/>
          </w:tcPr>
          <w:p w14:paraId="52629011" w14:textId="34D908AE" w:rsidR="007807A2" w:rsidDel="004E1FDF" w:rsidRDefault="007807A2" w:rsidP="00083A9F">
            <w:pPr>
              <w:rPr>
                <w:del w:id="460" w:author="jidonglin" w:date="2019-11-04T15:38:00Z"/>
              </w:rPr>
            </w:pPr>
            <w:del w:id="461" w:author="jidonglin" w:date="2019-11-04T15:38:00Z">
              <w:r w:rsidDel="004E1FDF">
                <w:delText>NAME</w:delText>
              </w:r>
            </w:del>
          </w:p>
        </w:tc>
        <w:tc>
          <w:tcPr>
            <w:tcW w:w="2081" w:type="dxa"/>
          </w:tcPr>
          <w:p w14:paraId="2A3DAEC0" w14:textId="71A5C801" w:rsidR="007807A2" w:rsidDel="004E1FDF" w:rsidRDefault="007807A2" w:rsidP="00083A9F">
            <w:pPr>
              <w:rPr>
                <w:del w:id="462" w:author="jidonglin" w:date="2019-11-04T15:38:00Z"/>
              </w:rPr>
            </w:pPr>
            <w:del w:id="463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rchar(20)</w:delText>
              </w:r>
            </w:del>
          </w:p>
        </w:tc>
        <w:tc>
          <w:tcPr>
            <w:tcW w:w="2037" w:type="dxa"/>
          </w:tcPr>
          <w:p w14:paraId="1B65B5AC" w14:textId="37FB1E0B" w:rsidR="007807A2" w:rsidDel="004E1FDF" w:rsidRDefault="007807A2" w:rsidP="00083A9F">
            <w:pPr>
              <w:rPr>
                <w:del w:id="464" w:author="jidonglin" w:date="2019-11-04T15:38:00Z"/>
              </w:rPr>
            </w:pPr>
            <w:del w:id="465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27F74A9F" w14:textId="52F484E5" w:rsidR="007807A2" w:rsidDel="004E1FDF" w:rsidRDefault="007807A2" w:rsidP="00083A9F">
            <w:pPr>
              <w:rPr>
                <w:del w:id="466" w:author="jidonglin" w:date="2019-11-04T15:38:00Z"/>
              </w:rPr>
            </w:pPr>
            <w:del w:id="467" w:author="jidonglin" w:date="2019-11-04T15:38:00Z">
              <w:r w:rsidDel="004E1FDF">
                <w:rPr>
                  <w:rFonts w:hint="eastAsia"/>
                </w:rPr>
                <w:delText>模板名称</w:delText>
              </w:r>
            </w:del>
          </w:p>
        </w:tc>
      </w:tr>
      <w:tr w:rsidR="007807A2" w:rsidDel="004E1FDF" w14:paraId="189E8A8E" w14:textId="4815D8EF" w:rsidTr="00083A9F">
        <w:trPr>
          <w:del w:id="468" w:author="jidonglin" w:date="2019-11-04T15:38:00Z"/>
        </w:trPr>
        <w:tc>
          <w:tcPr>
            <w:tcW w:w="2347" w:type="dxa"/>
          </w:tcPr>
          <w:p w14:paraId="107FE92D" w14:textId="3F4180B0" w:rsidR="007807A2" w:rsidRPr="008A6A21" w:rsidDel="004E1FDF" w:rsidRDefault="007807A2" w:rsidP="00083A9F">
            <w:pPr>
              <w:rPr>
                <w:del w:id="469" w:author="jidonglin" w:date="2019-11-04T15:38:00Z"/>
              </w:rPr>
            </w:pPr>
            <w:del w:id="470" w:author="jidonglin" w:date="2019-11-04T15:38:00Z">
              <w:r w:rsidRPr="008A6A21" w:rsidDel="004E1FDF">
                <w:delText>DESCRIPTION</w:delText>
              </w:r>
            </w:del>
          </w:p>
        </w:tc>
        <w:tc>
          <w:tcPr>
            <w:tcW w:w="2081" w:type="dxa"/>
          </w:tcPr>
          <w:p w14:paraId="16210CC9" w14:textId="5EB7CA37" w:rsidR="007807A2" w:rsidDel="004E1FDF" w:rsidRDefault="007807A2" w:rsidP="00083A9F">
            <w:pPr>
              <w:rPr>
                <w:del w:id="471" w:author="jidonglin" w:date="2019-11-04T15:38:00Z"/>
              </w:rPr>
            </w:pPr>
            <w:del w:id="472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</w:delText>
              </w:r>
              <w:r w:rsidR="00F11501" w:rsidDel="004E1FDF">
                <w:delText>200</w:delText>
              </w:r>
              <w:r w:rsidDel="004E1FDF">
                <w:delText>)</w:delText>
              </w:r>
            </w:del>
          </w:p>
        </w:tc>
        <w:tc>
          <w:tcPr>
            <w:tcW w:w="2037" w:type="dxa"/>
          </w:tcPr>
          <w:p w14:paraId="0CF43FA8" w14:textId="5BD10F5E" w:rsidR="007807A2" w:rsidDel="004E1FDF" w:rsidRDefault="007807A2" w:rsidP="00083A9F">
            <w:pPr>
              <w:rPr>
                <w:del w:id="473" w:author="jidonglin" w:date="2019-11-04T15:38:00Z"/>
              </w:rPr>
            </w:pPr>
            <w:del w:id="474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13AD232" w14:textId="164DF753" w:rsidR="007807A2" w:rsidDel="004E1FDF" w:rsidRDefault="007807A2" w:rsidP="00083A9F">
            <w:pPr>
              <w:rPr>
                <w:del w:id="475" w:author="jidonglin" w:date="2019-11-04T15:38:00Z"/>
              </w:rPr>
            </w:pPr>
            <w:del w:id="476" w:author="jidonglin" w:date="2019-11-04T15:38:00Z">
              <w:r w:rsidDel="004E1FDF">
                <w:rPr>
                  <w:rFonts w:hint="eastAsia"/>
                </w:rPr>
                <w:delText>模板描述</w:delText>
              </w:r>
            </w:del>
          </w:p>
        </w:tc>
      </w:tr>
      <w:tr w:rsidR="00F11501" w:rsidDel="004E1FDF" w14:paraId="451DAC30" w14:textId="7641B810" w:rsidTr="00083A9F">
        <w:trPr>
          <w:del w:id="477" w:author="jidonglin" w:date="2019-11-04T15:38:00Z"/>
        </w:trPr>
        <w:tc>
          <w:tcPr>
            <w:tcW w:w="2347" w:type="dxa"/>
          </w:tcPr>
          <w:p w14:paraId="675BD526" w14:textId="1694C699" w:rsidR="00F11501" w:rsidRPr="008A6A21" w:rsidDel="004E1FDF" w:rsidRDefault="00F11501" w:rsidP="00F11501">
            <w:pPr>
              <w:rPr>
                <w:del w:id="478" w:author="jidonglin" w:date="2019-11-04T15:38:00Z"/>
              </w:rPr>
            </w:pPr>
            <w:del w:id="479" w:author="jidonglin" w:date="2019-11-04T15:38:00Z">
              <w:r w:rsidDel="004E1FDF">
                <w:delText>UNIQUE_ID</w:delText>
              </w:r>
            </w:del>
          </w:p>
        </w:tc>
        <w:tc>
          <w:tcPr>
            <w:tcW w:w="2081" w:type="dxa"/>
          </w:tcPr>
          <w:p w14:paraId="490CFBEE" w14:textId="66548A3A" w:rsidR="00F11501" w:rsidDel="004E1FDF" w:rsidRDefault="00F11501" w:rsidP="00F11501">
            <w:pPr>
              <w:rPr>
                <w:del w:id="480" w:author="jidonglin" w:date="2019-11-04T15:38:00Z"/>
              </w:rPr>
            </w:pPr>
            <w:del w:id="481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rchar(50)</w:delText>
              </w:r>
            </w:del>
          </w:p>
        </w:tc>
        <w:tc>
          <w:tcPr>
            <w:tcW w:w="2037" w:type="dxa"/>
          </w:tcPr>
          <w:p w14:paraId="1229AD3C" w14:textId="6108670B" w:rsidR="00F11501" w:rsidDel="004E1FDF" w:rsidRDefault="00F11501" w:rsidP="00F11501">
            <w:pPr>
              <w:rPr>
                <w:del w:id="482" w:author="jidonglin" w:date="2019-11-04T15:38:00Z"/>
              </w:rPr>
            </w:pPr>
            <w:del w:id="483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63E78D1E" w14:textId="0C6ABF83" w:rsidR="00F11501" w:rsidDel="004E1FDF" w:rsidRDefault="00F11501" w:rsidP="00F11501">
            <w:pPr>
              <w:rPr>
                <w:del w:id="484" w:author="jidonglin" w:date="2019-11-04T15:38:00Z"/>
              </w:rPr>
            </w:pPr>
            <w:del w:id="485" w:author="jidonglin" w:date="2019-11-04T15:38:00Z">
              <w:r w:rsidDel="004E1FDF">
                <w:rPr>
                  <w:rFonts w:hint="eastAsia"/>
                </w:rPr>
                <w:delText>模板文件系统的</w:delText>
              </w:r>
              <w:r w:rsidDel="004E1FDF">
                <w:rPr>
                  <w:rFonts w:hint="eastAsia"/>
                </w:rPr>
                <w:delText>id</w:delText>
              </w:r>
            </w:del>
          </w:p>
        </w:tc>
      </w:tr>
      <w:tr w:rsidR="00AC4E2C" w:rsidDel="004E1FDF" w14:paraId="73B514A7" w14:textId="2B83333E" w:rsidTr="00083A9F">
        <w:trPr>
          <w:ins w:id="486" w:author="419833547@qq.com" w:date="2019-08-28T19:19:00Z"/>
          <w:del w:id="487" w:author="jidonglin" w:date="2019-11-04T15:38:00Z"/>
        </w:trPr>
        <w:tc>
          <w:tcPr>
            <w:tcW w:w="2347" w:type="dxa"/>
          </w:tcPr>
          <w:p w14:paraId="314E5119" w14:textId="7F4BDBAC" w:rsidR="00AC4E2C" w:rsidDel="004E1FDF" w:rsidRDefault="00AC4E2C" w:rsidP="00F11501">
            <w:pPr>
              <w:rPr>
                <w:ins w:id="488" w:author="419833547@qq.com" w:date="2019-08-28T19:19:00Z"/>
                <w:del w:id="489" w:author="jidonglin" w:date="2019-11-04T15:38:00Z"/>
              </w:rPr>
            </w:pPr>
            <w:ins w:id="490" w:author="419833547@qq.com" w:date="2019-08-28T19:20:00Z">
              <w:del w:id="491" w:author="jidonglin" w:date="2019-11-04T15:38:00Z">
                <w:r w:rsidDel="004E1FDF">
                  <w:rPr>
                    <w:rFonts w:hint="eastAsia"/>
                  </w:rPr>
                  <w:delText>T</w:delText>
                </w:r>
                <w:r w:rsidDel="004E1FDF">
                  <w:delText>YPE</w:delText>
                </w:r>
              </w:del>
            </w:ins>
          </w:p>
        </w:tc>
        <w:tc>
          <w:tcPr>
            <w:tcW w:w="2081" w:type="dxa"/>
          </w:tcPr>
          <w:p w14:paraId="2489E6AE" w14:textId="57E56083" w:rsidR="00AC4E2C" w:rsidDel="004E1FDF" w:rsidRDefault="00AC4E2C" w:rsidP="00F11501">
            <w:pPr>
              <w:rPr>
                <w:ins w:id="492" w:author="419833547@qq.com" w:date="2019-08-28T19:19:00Z"/>
                <w:del w:id="493" w:author="jidonglin" w:date="2019-11-04T15:38:00Z"/>
              </w:rPr>
            </w:pPr>
            <w:ins w:id="494" w:author="419833547@qq.com" w:date="2019-08-28T19:20:00Z">
              <w:del w:id="495" w:author="jidonglin" w:date="2019-11-04T15:38:00Z">
                <w:r w:rsidDel="004E1FDF">
                  <w:rPr>
                    <w:rFonts w:hint="eastAsia"/>
                  </w:rPr>
                  <w:delText>V</w:delText>
                </w:r>
                <w:r w:rsidDel="004E1FDF">
                  <w:delText>ARCHAR(10)</w:delText>
                </w:r>
              </w:del>
            </w:ins>
          </w:p>
        </w:tc>
        <w:tc>
          <w:tcPr>
            <w:tcW w:w="2037" w:type="dxa"/>
          </w:tcPr>
          <w:p w14:paraId="59635655" w14:textId="470CAFA1" w:rsidR="00AC4E2C" w:rsidDel="004E1FDF" w:rsidRDefault="00AC4E2C" w:rsidP="00F11501">
            <w:pPr>
              <w:rPr>
                <w:ins w:id="496" w:author="419833547@qq.com" w:date="2019-08-28T19:19:00Z"/>
                <w:del w:id="497" w:author="jidonglin" w:date="2019-11-04T15:38:00Z"/>
              </w:rPr>
            </w:pPr>
            <w:ins w:id="498" w:author="419833547@qq.com" w:date="2019-08-28T19:20:00Z">
              <w:del w:id="499" w:author="jidonglin" w:date="2019-11-04T15:38:00Z">
                <w:r w:rsidDel="004E1FDF">
                  <w:rPr>
                    <w:rFonts w:hint="eastAsia"/>
                  </w:rPr>
                  <w:delText>否</w:delText>
                </w:r>
              </w:del>
            </w:ins>
          </w:p>
        </w:tc>
        <w:tc>
          <w:tcPr>
            <w:tcW w:w="2057" w:type="dxa"/>
          </w:tcPr>
          <w:p w14:paraId="3139B7EA" w14:textId="2987FB50" w:rsidR="00AC4E2C" w:rsidDel="004E1FDF" w:rsidRDefault="00AC4E2C" w:rsidP="00F11501">
            <w:pPr>
              <w:rPr>
                <w:ins w:id="500" w:author="419833547@qq.com" w:date="2019-08-28T19:20:00Z"/>
                <w:del w:id="501" w:author="jidonglin" w:date="2019-11-04T15:38:00Z"/>
              </w:rPr>
            </w:pPr>
            <w:ins w:id="502" w:author="419833547@qq.com" w:date="2019-08-28T19:20:00Z">
              <w:del w:id="503" w:author="jidonglin" w:date="2019-11-04T15:38:00Z">
                <w:r w:rsidDel="004E1FDF">
                  <w:rPr>
                    <w:rFonts w:hint="eastAsia"/>
                  </w:rPr>
                  <w:delText>模板类型</w:delText>
                </w:r>
              </w:del>
            </w:ins>
          </w:p>
          <w:p w14:paraId="2ED45CB6" w14:textId="4D148BBD" w:rsidR="00AC4E2C" w:rsidDel="004E1FDF" w:rsidRDefault="00AC4E2C" w:rsidP="00F11501">
            <w:pPr>
              <w:rPr>
                <w:ins w:id="504" w:author="419833547@qq.com" w:date="2019-08-28T19:20:00Z"/>
                <w:del w:id="505" w:author="jidonglin" w:date="2019-11-04T15:38:00Z"/>
              </w:rPr>
            </w:pPr>
            <w:ins w:id="506" w:author="419833547@qq.com" w:date="2019-08-28T19:20:00Z">
              <w:del w:id="507" w:author="jidonglin" w:date="2019-11-04T15:38:00Z">
                <w:r w:rsidDel="004E1FDF">
                  <w:rPr>
                    <w:rFonts w:hint="eastAsia"/>
                  </w:rPr>
                  <w:delText>system</w:delText>
                </w:r>
                <w:r w:rsidDel="004E1FDF">
                  <w:rPr>
                    <w:rFonts w:hint="eastAsia"/>
                  </w:rPr>
                  <w:delText>：系统模板（不可修改）</w:delText>
                </w:r>
              </w:del>
            </w:ins>
          </w:p>
          <w:p w14:paraId="52F3F2C3" w14:textId="1A7C3ED5" w:rsidR="00AC4E2C" w:rsidDel="004E1FDF" w:rsidRDefault="00AC4E2C" w:rsidP="00F11501">
            <w:pPr>
              <w:rPr>
                <w:ins w:id="508" w:author="419833547@qq.com" w:date="2019-08-28T19:19:00Z"/>
                <w:del w:id="509" w:author="jidonglin" w:date="2019-11-04T15:38:00Z"/>
              </w:rPr>
            </w:pPr>
            <w:ins w:id="510" w:author="419833547@qq.com" w:date="2019-08-28T19:20:00Z">
              <w:del w:id="511" w:author="jidonglin" w:date="2019-11-04T15:38:00Z">
                <w:r w:rsidDel="004E1FDF">
                  <w:rPr>
                    <w:rFonts w:hint="eastAsia"/>
                  </w:rPr>
                  <w:delText>user</w:delText>
                </w:r>
                <w:r w:rsidDel="004E1FDF">
                  <w:rPr>
                    <w:rFonts w:hint="eastAsia"/>
                  </w:rPr>
                  <w:delText>：用户模板（可修改）</w:delText>
                </w:r>
              </w:del>
            </w:ins>
          </w:p>
        </w:tc>
      </w:tr>
    </w:tbl>
    <w:p w14:paraId="43D687B9" w14:textId="63519E66" w:rsidR="009B3CB0" w:rsidRPr="008C65F8" w:rsidDel="004E1FDF" w:rsidRDefault="009B3CB0" w:rsidP="008C65F8">
      <w:pPr>
        <w:rPr>
          <w:del w:id="512" w:author="jidonglin" w:date="2019-11-04T15:38:00Z"/>
        </w:rPr>
      </w:pPr>
    </w:p>
    <w:p w14:paraId="3FACFABF" w14:textId="72EAAF6F" w:rsidR="006178D7" w:rsidDel="004E1FDF" w:rsidRDefault="006178D7">
      <w:pPr>
        <w:pStyle w:val="3"/>
        <w:rPr>
          <w:del w:id="513" w:author="jidonglin" w:date="2019-11-04T15:38:00Z"/>
        </w:rPr>
      </w:pPr>
      <w:del w:id="514" w:author="jidonglin" w:date="2019-11-04T15:38:00Z">
        <w:r w:rsidDel="004E1FDF">
          <w:rPr>
            <w:rFonts w:hint="eastAsia"/>
          </w:rPr>
          <w:delText>节点管理表</w:delText>
        </w:r>
        <w:r w:rsidDel="004E1FDF">
          <w:rPr>
            <w:rFonts w:hint="eastAsia"/>
          </w:rPr>
          <w:delText>(</w:delText>
        </w:r>
        <w:r w:rsidRPr="006178D7" w:rsidDel="004E1FDF">
          <w:delText>PEERSERVICE_CONSENSUS_NODE</w:delText>
        </w:r>
        <w:r w:rsidDel="004E1FDF">
          <w:delText>)</w:delText>
        </w:r>
      </w:del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6178D7" w:rsidDel="004E1FDF" w14:paraId="750BAF1A" w14:textId="6F25E1C0" w:rsidTr="00083A9F">
        <w:trPr>
          <w:del w:id="515" w:author="jidonglin" w:date="2019-11-04T15:38:00Z"/>
        </w:trPr>
        <w:tc>
          <w:tcPr>
            <w:tcW w:w="2347" w:type="dxa"/>
          </w:tcPr>
          <w:p w14:paraId="07B11210" w14:textId="69F9E744" w:rsidR="006178D7" w:rsidDel="004E1FDF" w:rsidRDefault="006178D7" w:rsidP="00083A9F">
            <w:pPr>
              <w:rPr>
                <w:del w:id="516" w:author="jidonglin" w:date="2019-11-04T15:38:00Z"/>
              </w:rPr>
            </w:pPr>
            <w:del w:id="517" w:author="jidonglin" w:date="2019-11-04T15:38:00Z">
              <w:r w:rsidDel="004E1FDF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2081" w:type="dxa"/>
          </w:tcPr>
          <w:p w14:paraId="2F0EAA55" w14:textId="70C28D5B" w:rsidR="006178D7" w:rsidDel="004E1FDF" w:rsidRDefault="006178D7" w:rsidP="00083A9F">
            <w:pPr>
              <w:rPr>
                <w:del w:id="518" w:author="jidonglin" w:date="2019-11-04T15:38:00Z"/>
              </w:rPr>
            </w:pPr>
            <w:del w:id="519" w:author="jidonglin" w:date="2019-11-04T15:38:00Z">
              <w:r w:rsidDel="004E1FDF">
                <w:rPr>
                  <w:rFonts w:hint="eastAsia"/>
                </w:rPr>
                <w:delText>字段类型</w:delText>
              </w:r>
            </w:del>
          </w:p>
        </w:tc>
        <w:tc>
          <w:tcPr>
            <w:tcW w:w="2037" w:type="dxa"/>
          </w:tcPr>
          <w:p w14:paraId="60A95365" w14:textId="45A4A9F4" w:rsidR="006178D7" w:rsidDel="004E1FDF" w:rsidRDefault="006178D7" w:rsidP="00083A9F">
            <w:pPr>
              <w:rPr>
                <w:del w:id="520" w:author="jidonglin" w:date="2019-11-04T15:38:00Z"/>
              </w:rPr>
            </w:pPr>
            <w:del w:id="521" w:author="jidonglin" w:date="2019-11-04T15:38:00Z">
              <w:r w:rsidDel="004E1FDF">
                <w:rPr>
                  <w:rFonts w:hint="eastAsia"/>
                </w:rPr>
                <w:delText>是否为空</w:delText>
              </w:r>
            </w:del>
          </w:p>
        </w:tc>
        <w:tc>
          <w:tcPr>
            <w:tcW w:w="2057" w:type="dxa"/>
          </w:tcPr>
          <w:p w14:paraId="5AF145B2" w14:textId="25920DBD" w:rsidR="006178D7" w:rsidDel="004E1FDF" w:rsidRDefault="006178D7" w:rsidP="00083A9F">
            <w:pPr>
              <w:rPr>
                <w:del w:id="522" w:author="jidonglin" w:date="2019-11-04T15:38:00Z"/>
              </w:rPr>
            </w:pPr>
            <w:del w:id="523" w:author="jidonglin" w:date="2019-11-04T15:38:00Z">
              <w:r w:rsidDel="004E1FDF">
                <w:rPr>
                  <w:rFonts w:hint="eastAsia"/>
                </w:rPr>
                <w:delText>字段描述</w:delText>
              </w:r>
            </w:del>
          </w:p>
        </w:tc>
      </w:tr>
      <w:tr w:rsidR="006178D7" w:rsidDel="004E1FDF" w14:paraId="1028972A" w14:textId="3670F0CA" w:rsidTr="00083A9F">
        <w:trPr>
          <w:del w:id="524" w:author="jidonglin" w:date="2019-11-04T15:38:00Z"/>
        </w:trPr>
        <w:tc>
          <w:tcPr>
            <w:tcW w:w="2347" w:type="dxa"/>
          </w:tcPr>
          <w:p w14:paraId="5C4978CC" w14:textId="45C48FD7" w:rsidR="006178D7" w:rsidDel="004E1FDF" w:rsidRDefault="006178D7" w:rsidP="00083A9F">
            <w:pPr>
              <w:rPr>
                <w:del w:id="525" w:author="jidonglin" w:date="2019-11-04T15:38:00Z"/>
              </w:rPr>
            </w:pPr>
            <w:del w:id="526" w:author="jidonglin" w:date="2019-11-04T15:38:00Z">
              <w:r w:rsidDel="004E1FDF">
                <w:delText>ID</w:delText>
              </w:r>
            </w:del>
          </w:p>
        </w:tc>
        <w:tc>
          <w:tcPr>
            <w:tcW w:w="2081" w:type="dxa"/>
          </w:tcPr>
          <w:p w14:paraId="09AC09CC" w14:textId="0270EA07" w:rsidR="006178D7" w:rsidDel="004E1FDF" w:rsidRDefault="006178D7" w:rsidP="00083A9F">
            <w:pPr>
              <w:rPr>
                <w:del w:id="527" w:author="jidonglin" w:date="2019-11-04T15:38:00Z"/>
              </w:rPr>
            </w:pPr>
            <w:del w:id="528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280088DD" w14:textId="55E217E8" w:rsidR="006178D7" w:rsidDel="004E1FDF" w:rsidRDefault="006178D7" w:rsidP="00083A9F">
            <w:pPr>
              <w:rPr>
                <w:del w:id="529" w:author="jidonglin" w:date="2019-11-04T15:38:00Z"/>
              </w:rPr>
            </w:pPr>
            <w:del w:id="530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378F5124" w14:textId="0EBE5288" w:rsidR="006178D7" w:rsidDel="004E1FDF" w:rsidRDefault="006178D7" w:rsidP="00083A9F">
            <w:pPr>
              <w:rPr>
                <w:del w:id="531" w:author="jidonglin" w:date="2019-11-04T15:38:00Z"/>
              </w:rPr>
            </w:pPr>
            <w:del w:id="532" w:author="jidonglin" w:date="2019-11-04T15:38:00Z">
              <w:r w:rsidDel="004E1FDF">
                <w:rPr>
                  <w:rFonts w:hint="eastAsia"/>
                </w:rPr>
                <w:delText>主键</w:delText>
              </w:r>
            </w:del>
          </w:p>
        </w:tc>
      </w:tr>
      <w:tr w:rsidR="006178D7" w:rsidDel="004E1FDF" w14:paraId="617E7BAE" w14:textId="0491D9CC" w:rsidTr="00083A9F">
        <w:trPr>
          <w:del w:id="533" w:author="jidonglin" w:date="2019-11-04T15:38:00Z"/>
        </w:trPr>
        <w:tc>
          <w:tcPr>
            <w:tcW w:w="2347" w:type="dxa"/>
          </w:tcPr>
          <w:p w14:paraId="003BEBDF" w14:textId="115B4231" w:rsidR="006178D7" w:rsidDel="004E1FDF" w:rsidRDefault="006178D7" w:rsidP="00083A9F">
            <w:pPr>
              <w:rPr>
                <w:del w:id="534" w:author="jidonglin" w:date="2019-11-04T15:38:00Z"/>
              </w:rPr>
            </w:pPr>
            <w:del w:id="535" w:author="jidonglin" w:date="2019-11-04T15:38:00Z">
              <w:r w:rsidRPr="006178D7" w:rsidDel="004E1FDF">
                <w:delText>NODE_NAME</w:delText>
              </w:r>
            </w:del>
          </w:p>
        </w:tc>
        <w:tc>
          <w:tcPr>
            <w:tcW w:w="2081" w:type="dxa"/>
          </w:tcPr>
          <w:p w14:paraId="15D473AD" w14:textId="7DBF90F8" w:rsidR="006178D7" w:rsidDel="004E1FDF" w:rsidRDefault="006178D7" w:rsidP="00083A9F">
            <w:pPr>
              <w:rPr>
                <w:del w:id="536" w:author="jidonglin" w:date="2019-11-04T15:38:00Z"/>
              </w:rPr>
            </w:pPr>
            <w:del w:id="537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12666707" w14:textId="06FACAB9" w:rsidR="006178D7" w:rsidDel="004E1FDF" w:rsidRDefault="006178D7" w:rsidP="00083A9F">
            <w:pPr>
              <w:rPr>
                <w:del w:id="538" w:author="jidonglin" w:date="2019-11-04T15:38:00Z"/>
              </w:rPr>
            </w:pPr>
            <w:del w:id="539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DAE36D5" w14:textId="61DC2B5A" w:rsidR="002C0419" w:rsidDel="004E1FDF" w:rsidRDefault="002C0419" w:rsidP="00083A9F">
            <w:pPr>
              <w:rPr>
                <w:del w:id="540" w:author="jidonglin" w:date="2019-11-04T15:38:00Z"/>
              </w:rPr>
            </w:pPr>
            <w:del w:id="541" w:author="jidonglin" w:date="2019-11-04T15:38:00Z">
              <w:r w:rsidRPr="002C0419" w:rsidDel="004E1FDF">
                <w:rPr>
                  <w:rFonts w:hint="eastAsia"/>
                </w:rPr>
                <w:delText>节点名称</w:delText>
              </w:r>
              <w:r w:rsidRPr="002C0419" w:rsidDel="004E1FDF">
                <w:delText xml:space="preserve"> </w:delText>
              </w:r>
            </w:del>
          </w:p>
          <w:p w14:paraId="7D8B3BB5" w14:textId="5604788F" w:rsidR="006178D7" w:rsidDel="004E1FDF" w:rsidRDefault="002C0419" w:rsidP="00083A9F">
            <w:pPr>
              <w:rPr>
                <w:del w:id="542" w:author="jidonglin" w:date="2019-11-04T15:38:00Z"/>
              </w:rPr>
            </w:pPr>
            <w:del w:id="543" w:author="jidonglin" w:date="2019-11-04T15:38:00Z">
              <w:r w:rsidRPr="002C0419" w:rsidDel="004E1FDF">
                <w:delText>peer0.org1.example.com</w:delText>
              </w:r>
            </w:del>
          </w:p>
        </w:tc>
      </w:tr>
      <w:tr w:rsidR="006178D7" w:rsidDel="004E1FDF" w14:paraId="37916B39" w14:textId="5E7640DD" w:rsidTr="00083A9F">
        <w:trPr>
          <w:del w:id="544" w:author="jidonglin" w:date="2019-11-04T15:38:00Z"/>
        </w:trPr>
        <w:tc>
          <w:tcPr>
            <w:tcW w:w="2347" w:type="dxa"/>
          </w:tcPr>
          <w:p w14:paraId="4C5BA80A" w14:textId="124A4D3A" w:rsidR="006178D7" w:rsidDel="004E1FDF" w:rsidRDefault="006178D7" w:rsidP="00083A9F">
            <w:pPr>
              <w:rPr>
                <w:del w:id="545" w:author="jidonglin" w:date="2019-11-04T15:38:00Z"/>
              </w:rPr>
            </w:pPr>
            <w:del w:id="546" w:author="jidonglin" w:date="2019-11-04T15:38:00Z">
              <w:r w:rsidRPr="006178D7" w:rsidDel="004E1FDF">
                <w:delText>ORG_NAME</w:delText>
              </w:r>
            </w:del>
          </w:p>
        </w:tc>
        <w:tc>
          <w:tcPr>
            <w:tcW w:w="2081" w:type="dxa"/>
          </w:tcPr>
          <w:p w14:paraId="734A5BB3" w14:textId="695BF69D" w:rsidR="006178D7" w:rsidDel="004E1FDF" w:rsidRDefault="003853DF" w:rsidP="00083A9F">
            <w:pPr>
              <w:rPr>
                <w:del w:id="547" w:author="jidonglin" w:date="2019-11-04T15:38:00Z"/>
              </w:rPr>
            </w:pPr>
            <w:del w:id="548" w:author="jidonglin" w:date="2019-11-04T15:38:00Z">
              <w:r w:rsidDel="004E1FDF">
                <w:rPr>
                  <w:rFonts w:hint="eastAsia"/>
                </w:rPr>
                <w:delText>Varchar(3</w:delText>
              </w:r>
              <w:r w:rsidDel="004E1FDF">
                <w:delText>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06ACDA97" w14:textId="08D00283" w:rsidR="006178D7" w:rsidDel="004E1FDF" w:rsidRDefault="002C0419" w:rsidP="00083A9F">
            <w:pPr>
              <w:rPr>
                <w:del w:id="549" w:author="jidonglin" w:date="2019-11-04T15:38:00Z"/>
              </w:rPr>
            </w:pPr>
            <w:del w:id="550" w:author="jidonglin" w:date="2019-11-04T15:38:00Z">
              <w:r w:rsidDel="004E1FDF">
                <w:rPr>
                  <w:rFonts w:hint="eastAsia"/>
                </w:rPr>
                <w:delText>是</w:delText>
              </w:r>
            </w:del>
          </w:p>
        </w:tc>
        <w:tc>
          <w:tcPr>
            <w:tcW w:w="2057" w:type="dxa"/>
          </w:tcPr>
          <w:p w14:paraId="315D4A6C" w14:textId="7606F788" w:rsidR="002C0419" w:rsidDel="004E1FDF" w:rsidRDefault="002C0419" w:rsidP="00083A9F">
            <w:pPr>
              <w:rPr>
                <w:del w:id="551" w:author="jidonglin" w:date="2019-11-04T15:38:00Z"/>
              </w:rPr>
            </w:pPr>
            <w:del w:id="552" w:author="jidonglin" w:date="2019-11-04T15:38:00Z">
              <w:r w:rsidRPr="002C0419" w:rsidDel="004E1FDF">
                <w:rPr>
                  <w:rFonts w:hint="eastAsia"/>
                </w:rPr>
                <w:delText>节点所属组织</w:delText>
              </w:r>
              <w:r w:rsidRPr="002C0419" w:rsidDel="004E1FDF">
                <w:delText xml:space="preserve"> </w:delText>
              </w:r>
            </w:del>
          </w:p>
          <w:p w14:paraId="304A905F" w14:textId="01135A27" w:rsidR="006178D7" w:rsidDel="004E1FDF" w:rsidRDefault="002C0419" w:rsidP="00083A9F">
            <w:pPr>
              <w:rPr>
                <w:del w:id="553" w:author="jidonglin" w:date="2019-11-04T15:38:00Z"/>
              </w:rPr>
            </w:pPr>
            <w:del w:id="554" w:author="jidonglin" w:date="2019-11-04T15:38:00Z">
              <w:r w:rsidRPr="002C0419" w:rsidDel="004E1FDF">
                <w:delText>Org1MSP.member Org2MSP.member</w:delText>
              </w:r>
            </w:del>
          </w:p>
        </w:tc>
      </w:tr>
      <w:tr w:rsidR="006178D7" w:rsidDel="004E1FDF" w14:paraId="4F7F3AD6" w14:textId="471AD04C" w:rsidTr="00083A9F">
        <w:trPr>
          <w:del w:id="555" w:author="jidonglin" w:date="2019-11-04T15:38:00Z"/>
        </w:trPr>
        <w:tc>
          <w:tcPr>
            <w:tcW w:w="2347" w:type="dxa"/>
          </w:tcPr>
          <w:p w14:paraId="60CB33F6" w14:textId="091C9931" w:rsidR="006178D7" w:rsidDel="004E1FDF" w:rsidRDefault="006178D7" w:rsidP="00083A9F">
            <w:pPr>
              <w:rPr>
                <w:del w:id="556" w:author="jidonglin" w:date="2019-11-04T15:38:00Z"/>
              </w:rPr>
            </w:pPr>
            <w:del w:id="557" w:author="jidonglin" w:date="2019-11-04T15:38:00Z">
              <w:r w:rsidRPr="006178D7" w:rsidDel="004E1FDF">
                <w:delText>HOST</w:delText>
              </w:r>
            </w:del>
          </w:p>
        </w:tc>
        <w:tc>
          <w:tcPr>
            <w:tcW w:w="2081" w:type="dxa"/>
          </w:tcPr>
          <w:p w14:paraId="6E953E6E" w14:textId="20176BA9" w:rsidR="006178D7" w:rsidDel="004E1FDF" w:rsidRDefault="006178D7" w:rsidP="00083A9F">
            <w:pPr>
              <w:rPr>
                <w:del w:id="558" w:author="jidonglin" w:date="2019-11-04T15:38:00Z"/>
              </w:rPr>
            </w:pPr>
            <w:del w:id="559" w:author="jidonglin" w:date="2019-11-04T15:38:00Z">
              <w:r w:rsidDel="004E1FDF">
                <w:rPr>
                  <w:rFonts w:hint="eastAsia"/>
                </w:rPr>
                <w:delText>Varchar(</w:delText>
              </w:r>
              <w:r w:rsidR="00D109F2" w:rsidDel="004E1FDF">
                <w:delText>32</w:delText>
              </w:r>
              <w:r w:rsidDel="004E1FDF">
                <w:rPr>
                  <w:rFonts w:hint="eastAsia"/>
                </w:rPr>
                <w:delText>)</w:delText>
              </w:r>
            </w:del>
          </w:p>
        </w:tc>
        <w:tc>
          <w:tcPr>
            <w:tcW w:w="2037" w:type="dxa"/>
          </w:tcPr>
          <w:p w14:paraId="6E88E889" w14:textId="732F808A" w:rsidR="006178D7" w:rsidDel="004E1FDF" w:rsidRDefault="006178D7" w:rsidP="00083A9F">
            <w:pPr>
              <w:rPr>
                <w:del w:id="560" w:author="jidonglin" w:date="2019-11-04T15:38:00Z"/>
              </w:rPr>
            </w:pPr>
            <w:del w:id="561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6347AB30" w14:textId="740A3832" w:rsidR="006178D7" w:rsidDel="004E1FDF" w:rsidRDefault="002C0419" w:rsidP="00083A9F">
            <w:pPr>
              <w:rPr>
                <w:del w:id="562" w:author="jidonglin" w:date="2019-11-04T15:38:00Z"/>
              </w:rPr>
            </w:pPr>
            <w:del w:id="563" w:author="jidonglin" w:date="2019-11-04T15:38:00Z">
              <w:r w:rsidRPr="002C0419" w:rsidDel="004E1FDF">
                <w:rPr>
                  <w:rFonts w:hint="eastAsia"/>
                </w:rPr>
                <w:delText>主机</w:delText>
              </w:r>
            </w:del>
          </w:p>
        </w:tc>
      </w:tr>
      <w:tr w:rsidR="006178D7" w:rsidDel="004E1FDF" w14:paraId="1CABFF10" w14:textId="55726CCE" w:rsidTr="00083A9F">
        <w:trPr>
          <w:del w:id="564" w:author="jidonglin" w:date="2019-11-04T15:38:00Z"/>
        </w:trPr>
        <w:tc>
          <w:tcPr>
            <w:tcW w:w="2347" w:type="dxa"/>
          </w:tcPr>
          <w:p w14:paraId="5F00FAE2" w14:textId="5E2CA8B4" w:rsidR="006178D7" w:rsidDel="004E1FDF" w:rsidRDefault="006178D7" w:rsidP="00083A9F">
            <w:pPr>
              <w:rPr>
                <w:del w:id="565" w:author="jidonglin" w:date="2019-11-04T15:38:00Z"/>
              </w:rPr>
            </w:pPr>
            <w:del w:id="566" w:author="jidonglin" w:date="2019-11-04T15:38:00Z">
              <w:r w:rsidRPr="006178D7" w:rsidDel="004E1FDF">
                <w:delText>STATE</w:delText>
              </w:r>
            </w:del>
          </w:p>
        </w:tc>
        <w:tc>
          <w:tcPr>
            <w:tcW w:w="2081" w:type="dxa"/>
          </w:tcPr>
          <w:p w14:paraId="43A59375" w14:textId="0D9B78B2" w:rsidR="006178D7" w:rsidDel="004E1FDF" w:rsidRDefault="006178D7" w:rsidP="00083A9F">
            <w:pPr>
              <w:rPr>
                <w:del w:id="567" w:author="jidonglin" w:date="2019-11-04T15:38:00Z"/>
              </w:rPr>
            </w:pPr>
            <w:del w:id="568" w:author="jidonglin" w:date="2019-11-04T15:38:00Z">
              <w:r w:rsidDel="004E1FDF">
                <w:delText>V</w:delText>
              </w:r>
              <w:r w:rsidDel="004E1FDF">
                <w:rPr>
                  <w:rFonts w:hint="eastAsia"/>
                </w:rPr>
                <w:delText>a</w:delText>
              </w:r>
              <w:r w:rsidDel="004E1FDF">
                <w:delText>rchar(2)</w:delText>
              </w:r>
            </w:del>
          </w:p>
        </w:tc>
        <w:tc>
          <w:tcPr>
            <w:tcW w:w="2037" w:type="dxa"/>
          </w:tcPr>
          <w:p w14:paraId="4216C3CC" w14:textId="506E818F" w:rsidR="006178D7" w:rsidDel="004E1FDF" w:rsidRDefault="006178D7" w:rsidP="00083A9F">
            <w:pPr>
              <w:rPr>
                <w:del w:id="569" w:author="jidonglin" w:date="2019-11-04T15:38:00Z"/>
              </w:rPr>
            </w:pPr>
            <w:del w:id="570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23A447B6" w14:textId="12CC2FBB" w:rsidR="002C0419" w:rsidDel="004E1FDF" w:rsidRDefault="002C0419" w:rsidP="002C0419">
            <w:pPr>
              <w:rPr>
                <w:del w:id="571" w:author="jidonglin" w:date="2019-11-04T15:38:00Z"/>
              </w:rPr>
            </w:pPr>
            <w:del w:id="572" w:author="jidonglin" w:date="2019-11-04T15:38:00Z">
              <w:r w:rsidDel="004E1FDF">
                <w:rPr>
                  <w:rFonts w:hint="eastAsia"/>
                </w:rPr>
                <w:delText>状态</w:delText>
              </w:r>
              <w:r w:rsidDel="004E1FDF">
                <w:rPr>
                  <w:rFonts w:hint="eastAsia"/>
                </w:rPr>
                <w:delText xml:space="preserve"> </w:delText>
              </w:r>
            </w:del>
          </w:p>
          <w:p w14:paraId="3FFB8CFE" w14:textId="6D1B8A83" w:rsidR="002C0419" w:rsidDel="004E1FDF" w:rsidRDefault="002C0419" w:rsidP="002C0419">
            <w:pPr>
              <w:rPr>
                <w:del w:id="573" w:author="jidonglin" w:date="2019-11-04T15:38:00Z"/>
              </w:rPr>
            </w:pPr>
            <w:del w:id="574" w:author="jidonglin" w:date="2019-11-04T15:38:00Z">
              <w:r w:rsidDel="004E1FDF">
                <w:delText>0</w:delText>
              </w:r>
              <w:r w:rsidDel="004E1FDF">
                <w:rPr>
                  <w:rFonts w:hint="eastAsia"/>
                </w:rPr>
                <w:delText>：启用</w:delText>
              </w:r>
            </w:del>
          </w:p>
          <w:p w14:paraId="7E625035" w14:textId="09C4941A" w:rsidR="006178D7" w:rsidDel="004E1FDF" w:rsidRDefault="002C0419" w:rsidP="002C0419">
            <w:pPr>
              <w:rPr>
                <w:del w:id="575" w:author="jidonglin" w:date="2019-11-04T15:38:00Z"/>
              </w:rPr>
            </w:pPr>
            <w:del w:id="576" w:author="jidonglin" w:date="2019-11-04T15:38:00Z">
              <w:r w:rsidDel="004E1FDF">
                <w:delText>1</w:delText>
              </w:r>
              <w:r w:rsidDel="004E1FDF">
                <w:rPr>
                  <w:rFonts w:hint="eastAsia"/>
                </w:rPr>
                <w:delText>：禁用</w:delText>
              </w:r>
            </w:del>
          </w:p>
        </w:tc>
      </w:tr>
      <w:tr w:rsidR="006178D7" w:rsidDel="004E1FDF" w14:paraId="660C94A1" w14:textId="29919297" w:rsidTr="00083A9F">
        <w:trPr>
          <w:del w:id="577" w:author="jidonglin" w:date="2019-11-04T15:38:00Z"/>
        </w:trPr>
        <w:tc>
          <w:tcPr>
            <w:tcW w:w="2347" w:type="dxa"/>
          </w:tcPr>
          <w:p w14:paraId="0D64BB64" w14:textId="1D9D6EFE" w:rsidR="006178D7" w:rsidRPr="008A6A21" w:rsidDel="004E1FDF" w:rsidRDefault="006178D7" w:rsidP="00083A9F">
            <w:pPr>
              <w:rPr>
                <w:del w:id="578" w:author="jidonglin" w:date="2019-11-04T15:38:00Z"/>
              </w:rPr>
            </w:pPr>
            <w:del w:id="579" w:author="jidonglin" w:date="2019-11-04T15:38:00Z">
              <w:r w:rsidRPr="006178D7" w:rsidDel="004E1FDF">
                <w:delText>CREATE_TIME</w:delText>
              </w:r>
            </w:del>
          </w:p>
        </w:tc>
        <w:tc>
          <w:tcPr>
            <w:tcW w:w="2081" w:type="dxa"/>
          </w:tcPr>
          <w:p w14:paraId="6C75B61B" w14:textId="16C7799A" w:rsidR="006178D7" w:rsidDel="004E1FDF" w:rsidRDefault="006A430F" w:rsidP="00083A9F">
            <w:pPr>
              <w:rPr>
                <w:del w:id="580" w:author="jidonglin" w:date="2019-11-04T15:38:00Z"/>
              </w:rPr>
            </w:pPr>
            <w:del w:id="581" w:author="jidonglin" w:date="2019-11-04T15:38:00Z">
              <w:r w:rsidRPr="00A970E1" w:rsidDel="004E1FDF">
                <w:delText>datetime</w:delText>
              </w:r>
            </w:del>
          </w:p>
        </w:tc>
        <w:tc>
          <w:tcPr>
            <w:tcW w:w="2037" w:type="dxa"/>
          </w:tcPr>
          <w:p w14:paraId="7AD80E49" w14:textId="3348FC0A" w:rsidR="006178D7" w:rsidDel="004E1FDF" w:rsidRDefault="006178D7" w:rsidP="00083A9F">
            <w:pPr>
              <w:rPr>
                <w:del w:id="582" w:author="jidonglin" w:date="2019-11-04T15:38:00Z"/>
              </w:rPr>
            </w:pPr>
            <w:del w:id="583" w:author="jidonglin" w:date="2019-11-04T15:38:00Z">
              <w:r w:rsidDel="004E1FDF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4DA8F6B0" w14:textId="385B81DB" w:rsidR="006178D7" w:rsidDel="004E1FDF" w:rsidRDefault="002C0419" w:rsidP="00083A9F">
            <w:pPr>
              <w:rPr>
                <w:del w:id="584" w:author="jidonglin" w:date="2019-11-04T15:38:00Z"/>
              </w:rPr>
            </w:pPr>
            <w:del w:id="585" w:author="jidonglin" w:date="2019-11-04T15:38:00Z">
              <w:r w:rsidRPr="002C0419" w:rsidDel="004E1FDF">
                <w:rPr>
                  <w:rFonts w:hint="eastAsia"/>
                </w:rPr>
                <w:delText>节点注册时间</w:delText>
              </w:r>
            </w:del>
          </w:p>
        </w:tc>
      </w:tr>
      <w:tr w:rsidR="00A33F30" w:rsidDel="004E1FDF" w14:paraId="2D1E494C" w14:textId="55FE515C" w:rsidTr="00083A9F">
        <w:trPr>
          <w:ins w:id="586" w:author="419833547@qq.com" w:date="2019-08-31T18:15:00Z"/>
          <w:del w:id="587" w:author="jidonglin" w:date="2019-11-04T15:38:00Z"/>
        </w:trPr>
        <w:tc>
          <w:tcPr>
            <w:tcW w:w="2347" w:type="dxa"/>
          </w:tcPr>
          <w:p w14:paraId="23FF3496" w14:textId="424E3417" w:rsidR="00A33F30" w:rsidRPr="006178D7" w:rsidDel="004E1FDF" w:rsidRDefault="00A33F30" w:rsidP="00083A9F">
            <w:pPr>
              <w:rPr>
                <w:ins w:id="588" w:author="419833547@qq.com" w:date="2019-08-31T18:15:00Z"/>
                <w:del w:id="589" w:author="jidonglin" w:date="2019-11-04T15:38:00Z"/>
              </w:rPr>
            </w:pPr>
            <w:ins w:id="590" w:author="419833547@qq.com" w:date="2019-08-31T18:15:00Z">
              <w:del w:id="591" w:author="jidonglin" w:date="2019-11-04T15:38:00Z">
                <w:r w:rsidRPr="00A33F30" w:rsidDel="004E1FDF">
                  <w:delText>NODE_VALUE</w:delText>
                </w:r>
              </w:del>
            </w:ins>
          </w:p>
        </w:tc>
        <w:tc>
          <w:tcPr>
            <w:tcW w:w="2081" w:type="dxa"/>
          </w:tcPr>
          <w:p w14:paraId="10911365" w14:textId="01E04F5E" w:rsidR="00A33F30" w:rsidRPr="00A970E1" w:rsidDel="004E1FDF" w:rsidRDefault="00A33F30" w:rsidP="00083A9F">
            <w:pPr>
              <w:rPr>
                <w:ins w:id="592" w:author="419833547@qq.com" w:date="2019-08-31T18:15:00Z"/>
                <w:del w:id="593" w:author="jidonglin" w:date="2019-11-04T15:38:00Z"/>
              </w:rPr>
            </w:pPr>
            <w:ins w:id="594" w:author="419833547@qq.com" w:date="2019-08-31T18:15:00Z">
              <w:del w:id="595" w:author="jidonglin" w:date="2019-11-04T15:38:00Z">
                <w:r w:rsidDel="004E1FDF">
                  <w:delText>V</w:delText>
                </w:r>
                <w:r w:rsidDel="004E1FDF">
                  <w:rPr>
                    <w:rFonts w:hint="eastAsia"/>
                  </w:rPr>
                  <w:delText>a</w:delText>
                </w:r>
                <w:r w:rsidDel="004E1FDF">
                  <w:delText>rchar(32)</w:delText>
                </w:r>
              </w:del>
            </w:ins>
          </w:p>
        </w:tc>
        <w:tc>
          <w:tcPr>
            <w:tcW w:w="2037" w:type="dxa"/>
          </w:tcPr>
          <w:p w14:paraId="28A1C64F" w14:textId="710484DC" w:rsidR="00A33F30" w:rsidDel="004E1FDF" w:rsidRDefault="00A33F30" w:rsidP="00083A9F">
            <w:pPr>
              <w:rPr>
                <w:ins w:id="596" w:author="419833547@qq.com" w:date="2019-08-31T18:15:00Z"/>
                <w:del w:id="597" w:author="jidonglin" w:date="2019-11-04T15:38:00Z"/>
              </w:rPr>
            </w:pPr>
            <w:ins w:id="598" w:author="419833547@qq.com" w:date="2019-08-31T18:15:00Z">
              <w:del w:id="599" w:author="jidonglin" w:date="2019-11-04T15:38:00Z">
                <w:r w:rsidDel="004E1FDF">
                  <w:rPr>
                    <w:rFonts w:hint="eastAsia"/>
                  </w:rPr>
                  <w:delText>否</w:delText>
                </w:r>
              </w:del>
            </w:ins>
          </w:p>
        </w:tc>
        <w:tc>
          <w:tcPr>
            <w:tcW w:w="2057" w:type="dxa"/>
          </w:tcPr>
          <w:p w14:paraId="61419C83" w14:textId="58587E9E" w:rsidR="00A33F30" w:rsidRPr="002C0419" w:rsidDel="004E1FDF" w:rsidRDefault="00A33F30" w:rsidP="00083A9F">
            <w:pPr>
              <w:rPr>
                <w:ins w:id="600" w:author="419833547@qq.com" w:date="2019-08-31T18:15:00Z"/>
                <w:del w:id="601" w:author="jidonglin" w:date="2019-11-04T15:38:00Z"/>
              </w:rPr>
            </w:pPr>
            <w:ins w:id="602" w:author="419833547@qq.com" w:date="2019-08-31T18:18:00Z">
              <w:del w:id="603" w:author="jidonglin" w:date="2019-11-04T15:38:00Z">
                <w:r w:rsidRPr="00A33F30" w:rsidDel="004E1FDF">
                  <w:rPr>
                    <w:rFonts w:hint="eastAsia"/>
                  </w:rPr>
                  <w:delText>节点地址</w:delText>
                </w:r>
              </w:del>
            </w:ins>
          </w:p>
        </w:tc>
      </w:tr>
      <w:tr w:rsidR="00A33F30" w:rsidDel="004E1FDF" w14:paraId="2B6D9DBB" w14:textId="30C68C43" w:rsidTr="00083A9F">
        <w:trPr>
          <w:ins w:id="604" w:author="419833547@qq.com" w:date="2019-08-31T18:15:00Z"/>
          <w:del w:id="605" w:author="jidonglin" w:date="2019-11-04T15:38:00Z"/>
        </w:trPr>
        <w:tc>
          <w:tcPr>
            <w:tcW w:w="2347" w:type="dxa"/>
          </w:tcPr>
          <w:p w14:paraId="2AA4AC6E" w14:textId="1C28FAC2" w:rsidR="00A33F30" w:rsidRPr="00A33F30" w:rsidDel="004E1FDF" w:rsidRDefault="00A33F30" w:rsidP="00083A9F">
            <w:pPr>
              <w:rPr>
                <w:ins w:id="606" w:author="419833547@qq.com" w:date="2019-08-31T18:15:00Z"/>
                <w:del w:id="607" w:author="jidonglin" w:date="2019-11-04T15:38:00Z"/>
              </w:rPr>
            </w:pPr>
            <w:ins w:id="608" w:author="419833547@qq.com" w:date="2019-08-31T18:15:00Z">
              <w:del w:id="609" w:author="jidonglin" w:date="2019-11-04T15:38:00Z">
                <w:r w:rsidRPr="00A33F30" w:rsidDel="004E1FDF">
                  <w:delText>NODE_TYPE</w:delText>
                </w:r>
              </w:del>
            </w:ins>
          </w:p>
        </w:tc>
        <w:tc>
          <w:tcPr>
            <w:tcW w:w="2081" w:type="dxa"/>
          </w:tcPr>
          <w:p w14:paraId="0A77B4A8" w14:textId="5E962B70" w:rsidR="00A33F30" w:rsidRPr="00A970E1" w:rsidDel="004E1FDF" w:rsidRDefault="00A33F30" w:rsidP="00083A9F">
            <w:pPr>
              <w:rPr>
                <w:ins w:id="610" w:author="419833547@qq.com" w:date="2019-08-31T18:15:00Z"/>
                <w:del w:id="611" w:author="jidonglin" w:date="2019-11-04T15:38:00Z"/>
              </w:rPr>
            </w:pPr>
            <w:ins w:id="612" w:author="419833547@qq.com" w:date="2019-08-31T18:15:00Z">
              <w:del w:id="613" w:author="jidonglin" w:date="2019-11-04T15:38:00Z">
                <w:r w:rsidDel="004E1FDF">
                  <w:delText>V</w:delText>
                </w:r>
                <w:r w:rsidDel="004E1FDF">
                  <w:rPr>
                    <w:rFonts w:hint="eastAsia"/>
                  </w:rPr>
                  <w:delText>a</w:delText>
                </w:r>
                <w:r w:rsidDel="004E1FDF">
                  <w:delText>rchar(20)</w:delText>
                </w:r>
              </w:del>
            </w:ins>
          </w:p>
        </w:tc>
        <w:tc>
          <w:tcPr>
            <w:tcW w:w="2037" w:type="dxa"/>
          </w:tcPr>
          <w:p w14:paraId="2D5A4974" w14:textId="13E7CF14" w:rsidR="00A33F30" w:rsidDel="004E1FDF" w:rsidRDefault="00A33F30" w:rsidP="00083A9F">
            <w:pPr>
              <w:rPr>
                <w:ins w:id="614" w:author="419833547@qq.com" w:date="2019-08-31T18:15:00Z"/>
                <w:del w:id="615" w:author="jidonglin" w:date="2019-11-04T15:38:00Z"/>
              </w:rPr>
            </w:pPr>
            <w:ins w:id="616" w:author="419833547@qq.com" w:date="2019-08-31T18:15:00Z">
              <w:del w:id="617" w:author="jidonglin" w:date="2019-11-04T15:38:00Z">
                <w:r w:rsidDel="004E1FDF">
                  <w:rPr>
                    <w:rFonts w:hint="eastAsia"/>
                  </w:rPr>
                  <w:delText>否</w:delText>
                </w:r>
              </w:del>
            </w:ins>
          </w:p>
        </w:tc>
        <w:tc>
          <w:tcPr>
            <w:tcW w:w="2057" w:type="dxa"/>
          </w:tcPr>
          <w:p w14:paraId="53838805" w14:textId="794E8501" w:rsidR="00A33F30" w:rsidDel="004E1FDF" w:rsidRDefault="00A33F30" w:rsidP="00083A9F">
            <w:pPr>
              <w:rPr>
                <w:ins w:id="618" w:author="419833547@qq.com" w:date="2019-08-31T18:18:00Z"/>
                <w:del w:id="619" w:author="jidonglin" w:date="2019-11-04T15:38:00Z"/>
              </w:rPr>
            </w:pPr>
            <w:ins w:id="620" w:author="419833547@qq.com" w:date="2019-08-31T18:18:00Z">
              <w:del w:id="621" w:author="jidonglin" w:date="2019-11-04T15:38:00Z">
                <w:r w:rsidRPr="00A33F30" w:rsidDel="004E1FDF">
                  <w:rPr>
                    <w:rFonts w:hint="eastAsia"/>
                  </w:rPr>
                  <w:delText>节点类型</w:delText>
                </w:r>
              </w:del>
            </w:ins>
          </w:p>
          <w:p w14:paraId="61988D07" w14:textId="340BDCE6" w:rsidR="00A33F30" w:rsidDel="004E1FDF" w:rsidRDefault="00A33F30" w:rsidP="00083A9F">
            <w:pPr>
              <w:rPr>
                <w:ins w:id="622" w:author="419833547@qq.com" w:date="2019-08-31T18:18:00Z"/>
                <w:del w:id="623" w:author="jidonglin" w:date="2019-11-04T15:38:00Z"/>
              </w:rPr>
            </w:pPr>
            <w:ins w:id="624" w:author="419833547@qq.com" w:date="2019-08-31T18:18:00Z">
              <w:del w:id="625" w:author="jidonglin" w:date="2019-11-04T15:38:00Z">
                <w:r w:rsidDel="004E1FDF">
                  <w:rPr>
                    <w:rFonts w:hint="eastAsia"/>
                  </w:rPr>
                  <w:delText>p</w:delText>
                </w:r>
                <w:r w:rsidDel="004E1FDF">
                  <w:delText>eer</w:delText>
                </w:r>
                <w:r w:rsidDel="004E1FDF">
                  <w:rPr>
                    <w:rFonts w:hint="eastAsia"/>
                  </w:rPr>
                  <w:delText>：</w:delText>
                </w:r>
                <w:r w:rsidDel="004E1FDF">
                  <w:rPr>
                    <w:rFonts w:hint="eastAsia"/>
                  </w:rPr>
                  <w:delText>peer</w:delText>
                </w:r>
                <w:r w:rsidDel="004E1FDF">
                  <w:rPr>
                    <w:rFonts w:hint="eastAsia"/>
                  </w:rPr>
                  <w:delText>节点</w:delText>
                </w:r>
              </w:del>
            </w:ins>
          </w:p>
          <w:p w14:paraId="7BC0B85C" w14:textId="510465E9" w:rsidR="00A33F30" w:rsidRPr="002C0419" w:rsidDel="004E1FDF" w:rsidRDefault="00A33F30" w:rsidP="00083A9F">
            <w:pPr>
              <w:rPr>
                <w:ins w:id="626" w:author="419833547@qq.com" w:date="2019-08-31T18:15:00Z"/>
                <w:del w:id="627" w:author="jidonglin" w:date="2019-11-04T15:38:00Z"/>
              </w:rPr>
            </w:pPr>
            <w:ins w:id="628" w:author="419833547@qq.com" w:date="2019-08-31T18:18:00Z">
              <w:del w:id="629" w:author="jidonglin" w:date="2019-11-04T15:38:00Z">
                <w:r w:rsidDel="004E1FDF">
                  <w:rPr>
                    <w:rFonts w:hint="eastAsia"/>
                  </w:rPr>
                  <w:delText>order</w:delText>
                </w:r>
                <w:r w:rsidDel="004E1FDF">
                  <w:rPr>
                    <w:rFonts w:hint="eastAsia"/>
                  </w:rPr>
                  <w:delText>：</w:delText>
                </w:r>
                <w:r w:rsidDel="004E1FDF">
                  <w:rPr>
                    <w:rFonts w:hint="eastAsia"/>
                  </w:rPr>
                  <w:delText>order</w:delText>
                </w:r>
                <w:r w:rsidDel="004E1FDF">
                  <w:rPr>
                    <w:rFonts w:hint="eastAsia"/>
                  </w:rPr>
                  <w:delText>节点</w:delText>
                </w:r>
              </w:del>
            </w:ins>
          </w:p>
        </w:tc>
      </w:tr>
    </w:tbl>
    <w:p w14:paraId="19AFE9E2" w14:textId="0D676182" w:rsidR="00A2674A" w:rsidRDefault="00637ECA" w:rsidP="00A2674A">
      <w:pPr>
        <w:pStyle w:val="3"/>
        <w:rPr>
          <w:ins w:id="630" w:author="jidonglin" w:date="2019-11-04T15:57:00Z"/>
        </w:rPr>
      </w:pPr>
      <w:ins w:id="631" w:author="jidonglin" w:date="2019-11-04T16:04:00Z">
        <w:r>
          <w:rPr>
            <w:rFonts w:hint="eastAsia"/>
          </w:rPr>
          <w:t>授权</w:t>
        </w:r>
      </w:ins>
      <w:ins w:id="632" w:author="jidonglin" w:date="2019-11-04T16:20:00Z">
        <w:r w:rsidR="00083A9F">
          <w:rPr>
            <w:rFonts w:hint="eastAsia"/>
          </w:rPr>
          <w:t>关系</w:t>
        </w:r>
      </w:ins>
      <w:ins w:id="633" w:author="jidonglin" w:date="2019-11-04T15:57:00Z">
        <w:r w:rsidR="00A2674A">
          <w:rPr>
            <w:rFonts w:hint="eastAsia"/>
          </w:rPr>
          <w:t>表</w:t>
        </w:r>
        <w:r w:rsidR="00A2674A">
          <w:rPr>
            <w:rFonts w:hint="eastAsia"/>
          </w:rPr>
          <w:t>(</w:t>
        </w:r>
        <w:r w:rsidR="00A2674A">
          <w:t>IMI_</w:t>
        </w:r>
      </w:ins>
      <w:ins w:id="634" w:author="jidonglin" w:date="2019-11-04T16:04:00Z">
        <w:r>
          <w:t>GRANT</w:t>
        </w:r>
      </w:ins>
      <w:ins w:id="635" w:author="jidonglin" w:date="2019-11-04T16:03:00Z">
        <w:r w:rsidR="00A2674A">
          <w:rPr>
            <w:rFonts w:hint="eastAsia"/>
          </w:rPr>
          <w:t>_</w:t>
        </w:r>
      </w:ins>
      <w:ins w:id="636" w:author="jidonglin" w:date="2019-11-04T16:04:00Z">
        <w:r>
          <w:t>AUTHORZATION</w:t>
        </w:r>
      </w:ins>
      <w:ins w:id="637" w:author="jidonglin" w:date="2019-11-04T15:57:00Z">
        <w:r w:rsidR="00A2674A">
          <w:t>)</w:t>
        </w:r>
      </w:ins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  <w:tblPrChange w:id="638" w:author="jidonglin" w:date="2019-11-04T16:27:00Z">
          <w:tblPr>
            <w:tblStyle w:val="af1"/>
            <w:tblW w:w="852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3681"/>
        <w:gridCol w:w="1276"/>
        <w:gridCol w:w="1508"/>
        <w:gridCol w:w="2057"/>
        <w:tblGridChange w:id="639">
          <w:tblGrid>
            <w:gridCol w:w="2347"/>
            <w:gridCol w:w="2081"/>
            <w:gridCol w:w="2037"/>
            <w:gridCol w:w="2057"/>
          </w:tblGrid>
        </w:tblGridChange>
      </w:tblGrid>
      <w:tr w:rsidR="00637ECA" w14:paraId="1685EB19" w14:textId="77777777" w:rsidTr="007F3E93">
        <w:trPr>
          <w:ins w:id="640" w:author="jidonglin" w:date="2019-11-04T16:05:00Z"/>
        </w:trPr>
        <w:tc>
          <w:tcPr>
            <w:tcW w:w="3681" w:type="dxa"/>
            <w:tcPrChange w:id="641" w:author="jidonglin" w:date="2019-11-04T16:27:00Z">
              <w:tcPr>
                <w:tcW w:w="2347" w:type="dxa"/>
              </w:tcPr>
            </w:tcPrChange>
          </w:tcPr>
          <w:p w14:paraId="1E8D296A" w14:textId="77777777" w:rsidR="00637ECA" w:rsidRDefault="00637ECA" w:rsidP="00083A9F">
            <w:pPr>
              <w:rPr>
                <w:ins w:id="642" w:author="jidonglin" w:date="2019-11-04T16:05:00Z"/>
              </w:rPr>
            </w:pPr>
            <w:ins w:id="643" w:author="jidonglin" w:date="2019-11-04T16:05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276" w:type="dxa"/>
            <w:tcPrChange w:id="644" w:author="jidonglin" w:date="2019-11-04T16:27:00Z">
              <w:tcPr>
                <w:tcW w:w="2081" w:type="dxa"/>
              </w:tcPr>
            </w:tcPrChange>
          </w:tcPr>
          <w:p w14:paraId="287A8FE4" w14:textId="77777777" w:rsidR="00637ECA" w:rsidRDefault="00637ECA" w:rsidP="00083A9F">
            <w:pPr>
              <w:rPr>
                <w:ins w:id="645" w:author="jidonglin" w:date="2019-11-04T16:05:00Z"/>
              </w:rPr>
            </w:pPr>
            <w:ins w:id="646" w:author="jidonglin" w:date="2019-11-04T16:05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1508" w:type="dxa"/>
            <w:tcPrChange w:id="647" w:author="jidonglin" w:date="2019-11-04T16:27:00Z">
              <w:tcPr>
                <w:tcW w:w="2037" w:type="dxa"/>
              </w:tcPr>
            </w:tcPrChange>
          </w:tcPr>
          <w:p w14:paraId="00EEE324" w14:textId="77777777" w:rsidR="00637ECA" w:rsidRDefault="00637ECA" w:rsidP="00083A9F">
            <w:pPr>
              <w:rPr>
                <w:ins w:id="648" w:author="jidonglin" w:date="2019-11-04T16:05:00Z"/>
              </w:rPr>
            </w:pPr>
            <w:ins w:id="649" w:author="jidonglin" w:date="2019-11-04T16:05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2057" w:type="dxa"/>
            <w:tcPrChange w:id="650" w:author="jidonglin" w:date="2019-11-04T16:27:00Z">
              <w:tcPr>
                <w:tcW w:w="2057" w:type="dxa"/>
              </w:tcPr>
            </w:tcPrChange>
          </w:tcPr>
          <w:p w14:paraId="678C903A" w14:textId="77777777" w:rsidR="00637ECA" w:rsidRDefault="00637ECA" w:rsidP="00083A9F">
            <w:pPr>
              <w:rPr>
                <w:ins w:id="651" w:author="jidonglin" w:date="2019-11-04T16:05:00Z"/>
              </w:rPr>
            </w:pPr>
            <w:ins w:id="652" w:author="jidonglin" w:date="2019-11-04T16:05:00Z">
              <w:r>
                <w:rPr>
                  <w:rFonts w:hint="eastAsia"/>
                </w:rPr>
                <w:t>字段描述</w:t>
              </w:r>
            </w:ins>
          </w:p>
        </w:tc>
      </w:tr>
      <w:tr w:rsidR="00637ECA" w14:paraId="03D1E5F7" w14:textId="77777777" w:rsidTr="007F3E93">
        <w:trPr>
          <w:ins w:id="653" w:author="jidonglin" w:date="2019-11-04T16:05:00Z"/>
        </w:trPr>
        <w:tc>
          <w:tcPr>
            <w:tcW w:w="3681" w:type="dxa"/>
            <w:tcPrChange w:id="654" w:author="jidonglin" w:date="2019-11-04T16:27:00Z">
              <w:tcPr>
                <w:tcW w:w="2347" w:type="dxa"/>
              </w:tcPr>
            </w:tcPrChange>
          </w:tcPr>
          <w:p w14:paraId="2A98DDD9" w14:textId="77777777" w:rsidR="00637ECA" w:rsidRDefault="00637ECA" w:rsidP="00083A9F">
            <w:pPr>
              <w:rPr>
                <w:ins w:id="655" w:author="jidonglin" w:date="2019-11-04T16:05:00Z"/>
              </w:rPr>
            </w:pPr>
            <w:ins w:id="656" w:author="jidonglin" w:date="2019-11-04T16:05:00Z">
              <w:r>
                <w:t>ID</w:t>
              </w:r>
            </w:ins>
          </w:p>
        </w:tc>
        <w:tc>
          <w:tcPr>
            <w:tcW w:w="1276" w:type="dxa"/>
            <w:tcPrChange w:id="657" w:author="jidonglin" w:date="2019-11-04T16:27:00Z">
              <w:tcPr>
                <w:tcW w:w="2081" w:type="dxa"/>
              </w:tcPr>
            </w:tcPrChange>
          </w:tcPr>
          <w:p w14:paraId="45839769" w14:textId="77777777" w:rsidR="00637ECA" w:rsidRDefault="00637ECA" w:rsidP="00083A9F">
            <w:pPr>
              <w:rPr>
                <w:ins w:id="658" w:author="jidonglin" w:date="2019-11-04T16:05:00Z"/>
              </w:rPr>
            </w:pPr>
            <w:ins w:id="659" w:author="jidonglin" w:date="2019-11-04T16:05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508" w:type="dxa"/>
            <w:tcPrChange w:id="660" w:author="jidonglin" w:date="2019-11-04T16:27:00Z">
              <w:tcPr>
                <w:tcW w:w="2037" w:type="dxa"/>
              </w:tcPr>
            </w:tcPrChange>
          </w:tcPr>
          <w:p w14:paraId="64547F38" w14:textId="77777777" w:rsidR="00637ECA" w:rsidRDefault="00637ECA" w:rsidP="00083A9F">
            <w:pPr>
              <w:rPr>
                <w:ins w:id="661" w:author="jidonglin" w:date="2019-11-04T16:05:00Z"/>
              </w:rPr>
            </w:pPr>
            <w:ins w:id="662" w:author="jidonglin" w:date="2019-11-04T16:05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663" w:author="jidonglin" w:date="2019-11-04T16:27:00Z">
              <w:tcPr>
                <w:tcW w:w="2057" w:type="dxa"/>
              </w:tcPr>
            </w:tcPrChange>
          </w:tcPr>
          <w:p w14:paraId="18A16CA6" w14:textId="77777777" w:rsidR="00637ECA" w:rsidRDefault="00637ECA" w:rsidP="00083A9F">
            <w:pPr>
              <w:rPr>
                <w:ins w:id="664" w:author="jidonglin" w:date="2019-11-04T16:05:00Z"/>
              </w:rPr>
            </w:pPr>
            <w:ins w:id="665" w:author="jidonglin" w:date="2019-11-04T16:05:00Z">
              <w:r>
                <w:rPr>
                  <w:rFonts w:hint="eastAsia"/>
                </w:rPr>
                <w:t>主键</w:t>
              </w:r>
            </w:ins>
          </w:p>
        </w:tc>
      </w:tr>
      <w:tr w:rsidR="00637ECA" w14:paraId="335D8D78" w14:textId="77777777" w:rsidTr="007F3E93">
        <w:trPr>
          <w:ins w:id="666" w:author="jidonglin" w:date="2019-11-04T16:05:00Z"/>
        </w:trPr>
        <w:tc>
          <w:tcPr>
            <w:tcW w:w="3681" w:type="dxa"/>
            <w:tcPrChange w:id="667" w:author="jidonglin" w:date="2019-11-04T16:27:00Z">
              <w:tcPr>
                <w:tcW w:w="2347" w:type="dxa"/>
              </w:tcPr>
            </w:tcPrChange>
          </w:tcPr>
          <w:p w14:paraId="266FD70D" w14:textId="30F6070C" w:rsidR="00637ECA" w:rsidRDefault="00637ECA" w:rsidP="00083A9F">
            <w:pPr>
              <w:rPr>
                <w:ins w:id="668" w:author="jidonglin" w:date="2019-11-04T16:05:00Z"/>
              </w:rPr>
            </w:pPr>
            <w:ins w:id="669" w:author="jidonglin" w:date="2019-11-04T16:14:00Z">
              <w:r w:rsidRPr="00637ECA">
                <w:t>AUTHORIZED</w:t>
              </w:r>
              <w:r>
                <w:t>_</w:t>
              </w:r>
              <w:r w:rsidRPr="00637ECA">
                <w:t>PERSON</w:t>
              </w:r>
              <w:r w:rsidR="00083A9F">
                <w:t>_ID</w:t>
              </w:r>
            </w:ins>
          </w:p>
        </w:tc>
        <w:tc>
          <w:tcPr>
            <w:tcW w:w="1276" w:type="dxa"/>
            <w:tcPrChange w:id="670" w:author="jidonglin" w:date="2019-11-04T16:27:00Z">
              <w:tcPr>
                <w:tcW w:w="2081" w:type="dxa"/>
              </w:tcPr>
            </w:tcPrChange>
          </w:tcPr>
          <w:p w14:paraId="2B99C88B" w14:textId="77777777" w:rsidR="00637ECA" w:rsidRDefault="00637ECA" w:rsidP="00083A9F">
            <w:pPr>
              <w:rPr>
                <w:ins w:id="671" w:author="jidonglin" w:date="2019-11-04T16:05:00Z"/>
              </w:rPr>
            </w:pPr>
            <w:ins w:id="672" w:author="jidonglin" w:date="2019-11-04T16:05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508" w:type="dxa"/>
            <w:tcPrChange w:id="673" w:author="jidonglin" w:date="2019-11-04T16:27:00Z">
              <w:tcPr>
                <w:tcW w:w="2037" w:type="dxa"/>
              </w:tcPr>
            </w:tcPrChange>
          </w:tcPr>
          <w:p w14:paraId="45AF4686" w14:textId="77777777" w:rsidR="00637ECA" w:rsidRDefault="00637ECA" w:rsidP="00083A9F">
            <w:pPr>
              <w:rPr>
                <w:ins w:id="674" w:author="jidonglin" w:date="2019-11-04T16:05:00Z"/>
              </w:rPr>
            </w:pPr>
            <w:ins w:id="675" w:author="jidonglin" w:date="2019-11-04T16:05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676" w:author="jidonglin" w:date="2019-11-04T16:27:00Z">
              <w:tcPr>
                <w:tcW w:w="2057" w:type="dxa"/>
              </w:tcPr>
            </w:tcPrChange>
          </w:tcPr>
          <w:p w14:paraId="70316E33" w14:textId="3ABFB613" w:rsidR="00637ECA" w:rsidRDefault="00083A9F" w:rsidP="00083A9F">
            <w:pPr>
              <w:rPr>
                <w:ins w:id="677" w:author="jidonglin" w:date="2019-11-04T16:05:00Z"/>
              </w:rPr>
            </w:pPr>
            <w:ins w:id="678" w:author="jidonglin" w:date="2019-11-04T16:14:00Z">
              <w:r>
                <w:rPr>
                  <w:rFonts w:hint="eastAsia"/>
                </w:rPr>
                <w:t>授权人用户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637ECA" w14:paraId="4D4CF46C" w14:textId="77777777" w:rsidTr="007F3E93">
        <w:trPr>
          <w:ins w:id="679" w:author="jidonglin" w:date="2019-11-04T16:05:00Z"/>
        </w:trPr>
        <w:tc>
          <w:tcPr>
            <w:tcW w:w="3681" w:type="dxa"/>
            <w:tcPrChange w:id="680" w:author="jidonglin" w:date="2019-11-04T16:27:00Z">
              <w:tcPr>
                <w:tcW w:w="2347" w:type="dxa"/>
              </w:tcPr>
            </w:tcPrChange>
          </w:tcPr>
          <w:p w14:paraId="270900A6" w14:textId="5E0E1279" w:rsidR="00637ECA" w:rsidRDefault="00083A9F" w:rsidP="00083A9F">
            <w:pPr>
              <w:rPr>
                <w:ins w:id="681" w:author="jidonglin" w:date="2019-11-04T16:05:00Z"/>
              </w:rPr>
            </w:pPr>
            <w:ins w:id="682" w:author="jidonglin" w:date="2019-11-04T16:15:00Z">
              <w:r w:rsidRPr="00637ECA">
                <w:t>AUTHORIZED</w:t>
              </w:r>
              <w:r>
                <w:t>_</w:t>
              </w:r>
              <w:r w:rsidRPr="00637ECA">
                <w:t>PERSON</w:t>
              </w:r>
              <w:r>
                <w:t>_TYPE</w:t>
              </w:r>
            </w:ins>
          </w:p>
        </w:tc>
        <w:tc>
          <w:tcPr>
            <w:tcW w:w="1276" w:type="dxa"/>
            <w:tcPrChange w:id="683" w:author="jidonglin" w:date="2019-11-04T16:27:00Z">
              <w:tcPr>
                <w:tcW w:w="2081" w:type="dxa"/>
              </w:tcPr>
            </w:tcPrChange>
          </w:tcPr>
          <w:p w14:paraId="1F6AA1CB" w14:textId="0F18CDCE" w:rsidR="00637ECA" w:rsidRDefault="00637ECA" w:rsidP="00083A9F">
            <w:pPr>
              <w:rPr>
                <w:ins w:id="684" w:author="jidonglin" w:date="2019-11-04T16:05:00Z"/>
              </w:rPr>
            </w:pPr>
            <w:ins w:id="685" w:author="jidonglin" w:date="2019-11-04T16:05:00Z">
              <w:r>
                <w:rPr>
                  <w:rFonts w:hint="eastAsia"/>
                </w:rPr>
                <w:t>Varchar(</w:t>
              </w:r>
            </w:ins>
            <w:ins w:id="686" w:author="jidonglin" w:date="2019-11-04T16:15:00Z">
              <w:r w:rsidR="00083A9F">
                <w:t>32</w:t>
              </w:r>
            </w:ins>
            <w:ins w:id="687" w:author="jidonglin" w:date="2019-11-04T16:05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508" w:type="dxa"/>
            <w:tcPrChange w:id="688" w:author="jidonglin" w:date="2019-11-04T16:27:00Z">
              <w:tcPr>
                <w:tcW w:w="2037" w:type="dxa"/>
              </w:tcPr>
            </w:tcPrChange>
          </w:tcPr>
          <w:p w14:paraId="58CDB925" w14:textId="77777777" w:rsidR="00637ECA" w:rsidRDefault="00637ECA" w:rsidP="00083A9F">
            <w:pPr>
              <w:rPr>
                <w:ins w:id="689" w:author="jidonglin" w:date="2019-11-04T16:05:00Z"/>
              </w:rPr>
            </w:pPr>
            <w:ins w:id="690" w:author="jidonglin" w:date="2019-11-04T16:05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691" w:author="jidonglin" w:date="2019-11-04T16:27:00Z">
              <w:tcPr>
                <w:tcW w:w="2057" w:type="dxa"/>
              </w:tcPr>
            </w:tcPrChange>
          </w:tcPr>
          <w:p w14:paraId="54DA594D" w14:textId="77777777" w:rsidR="00083A9F" w:rsidRDefault="00083A9F" w:rsidP="00083A9F">
            <w:pPr>
              <w:rPr>
                <w:ins w:id="692" w:author="jidonglin" w:date="2019-11-04T16:15:00Z"/>
              </w:rPr>
            </w:pPr>
            <w:ins w:id="693" w:author="jidonglin" w:date="2019-11-04T16:15:00Z">
              <w:r>
                <w:rPr>
                  <w:rFonts w:hint="eastAsia"/>
                </w:rPr>
                <w:t>可取值：</w:t>
              </w:r>
            </w:ins>
          </w:p>
          <w:p w14:paraId="57A0B238" w14:textId="77777777" w:rsidR="00083A9F" w:rsidRDefault="00083A9F" w:rsidP="00083A9F">
            <w:pPr>
              <w:rPr>
                <w:ins w:id="694" w:author="jidonglin" w:date="2019-11-04T16:15:00Z"/>
              </w:rPr>
            </w:pPr>
            <w:ins w:id="695" w:author="jidonglin" w:date="2019-11-04T16:15:00Z">
              <w:r w:rsidRPr="004E1FDF">
                <w:t>legal</w:t>
              </w:r>
              <w:r>
                <w:rPr>
                  <w:rFonts w:hint="eastAsia"/>
                </w:rPr>
                <w:t>：法人</w:t>
              </w:r>
            </w:ins>
          </w:p>
          <w:p w14:paraId="4AE1E09D" w14:textId="77777777" w:rsidR="00083A9F" w:rsidRDefault="00083A9F" w:rsidP="00083A9F">
            <w:pPr>
              <w:rPr>
                <w:ins w:id="696" w:author="jidonglin" w:date="2019-11-04T16:15:00Z"/>
              </w:rPr>
            </w:pPr>
            <w:ins w:id="697" w:author="jidonglin" w:date="2019-11-04T16:15:00Z">
              <w:r>
                <w:rPr>
                  <w:rFonts w:hint="eastAsia"/>
                </w:rPr>
                <w:t>a</w:t>
              </w:r>
              <w:r>
                <w:t>dmin</w:t>
              </w:r>
              <w:r>
                <w:rPr>
                  <w:rFonts w:hint="eastAsia"/>
                </w:rPr>
                <w:t>：管理员</w:t>
              </w:r>
            </w:ins>
          </w:p>
          <w:p w14:paraId="67449675" w14:textId="5672D1CF" w:rsidR="00637ECA" w:rsidRDefault="00083A9F" w:rsidP="00083A9F">
            <w:pPr>
              <w:rPr>
                <w:ins w:id="698" w:author="jidonglin" w:date="2019-11-04T16:05:00Z"/>
              </w:rPr>
            </w:pPr>
            <w:ins w:id="699" w:author="jidonglin" w:date="2019-11-04T16:15:00Z">
              <w:r>
                <w:rPr>
                  <w:rFonts w:hint="eastAsia"/>
                </w:rPr>
                <w:t>agent</w:t>
              </w:r>
              <w:r>
                <w:rPr>
                  <w:rFonts w:hint="eastAsia"/>
                </w:rPr>
                <w:t>：代办人</w:t>
              </w:r>
            </w:ins>
          </w:p>
        </w:tc>
      </w:tr>
      <w:tr w:rsidR="00083A9F" w14:paraId="539234D6" w14:textId="77777777" w:rsidTr="007F3E93">
        <w:trPr>
          <w:ins w:id="700" w:author="jidonglin" w:date="2019-11-04T16:16:00Z"/>
        </w:trPr>
        <w:tc>
          <w:tcPr>
            <w:tcW w:w="3681" w:type="dxa"/>
            <w:tcPrChange w:id="701" w:author="jidonglin" w:date="2019-11-04T16:27:00Z">
              <w:tcPr>
                <w:tcW w:w="2347" w:type="dxa"/>
              </w:tcPr>
            </w:tcPrChange>
          </w:tcPr>
          <w:p w14:paraId="55DB8CE0" w14:textId="039B3DB9" w:rsidR="00083A9F" w:rsidRDefault="00083A9F" w:rsidP="00083A9F">
            <w:pPr>
              <w:rPr>
                <w:ins w:id="702" w:author="jidonglin" w:date="2019-11-04T16:16:00Z"/>
              </w:rPr>
            </w:pPr>
            <w:ins w:id="703" w:author="jidonglin" w:date="2019-11-04T16:18:00Z">
              <w:r w:rsidRPr="00083A9F">
                <w:t>PASSIVE</w:t>
              </w:r>
              <w:r>
                <w:t>_</w:t>
              </w:r>
              <w:r w:rsidRPr="00637ECA">
                <w:t>AUTHORIZED</w:t>
              </w:r>
              <w:r>
                <w:t>_</w:t>
              </w:r>
              <w:r w:rsidRPr="00637ECA">
                <w:t>PERSON</w:t>
              </w:r>
              <w:r>
                <w:t>_ID</w:t>
              </w:r>
            </w:ins>
          </w:p>
        </w:tc>
        <w:tc>
          <w:tcPr>
            <w:tcW w:w="1276" w:type="dxa"/>
            <w:tcPrChange w:id="704" w:author="jidonglin" w:date="2019-11-04T16:27:00Z">
              <w:tcPr>
                <w:tcW w:w="2081" w:type="dxa"/>
              </w:tcPr>
            </w:tcPrChange>
          </w:tcPr>
          <w:p w14:paraId="62B8462A" w14:textId="09DA3D2C" w:rsidR="00083A9F" w:rsidRDefault="00083A9F" w:rsidP="00083A9F">
            <w:pPr>
              <w:rPr>
                <w:ins w:id="705" w:author="jidonglin" w:date="2019-11-04T16:16:00Z"/>
              </w:rPr>
            </w:pPr>
            <w:ins w:id="706" w:author="jidonglin" w:date="2019-11-04T16:18:00Z">
              <w:r>
                <w:rPr>
                  <w:rFonts w:hint="eastAsia"/>
                </w:rPr>
                <w:t>Varchar(</w:t>
              </w:r>
              <w:r>
                <w:t>32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508" w:type="dxa"/>
            <w:tcPrChange w:id="707" w:author="jidonglin" w:date="2019-11-04T16:27:00Z">
              <w:tcPr>
                <w:tcW w:w="2037" w:type="dxa"/>
              </w:tcPr>
            </w:tcPrChange>
          </w:tcPr>
          <w:p w14:paraId="52689C76" w14:textId="14697596" w:rsidR="00083A9F" w:rsidRDefault="00083A9F" w:rsidP="00083A9F">
            <w:pPr>
              <w:rPr>
                <w:ins w:id="708" w:author="jidonglin" w:date="2019-11-04T16:16:00Z"/>
              </w:rPr>
            </w:pPr>
            <w:ins w:id="709" w:author="jidonglin" w:date="2019-11-04T16:18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710" w:author="jidonglin" w:date="2019-11-04T16:27:00Z">
              <w:tcPr>
                <w:tcW w:w="2057" w:type="dxa"/>
              </w:tcPr>
            </w:tcPrChange>
          </w:tcPr>
          <w:p w14:paraId="12474797" w14:textId="7F818DA0" w:rsidR="00083A9F" w:rsidRDefault="00083A9F" w:rsidP="00083A9F">
            <w:pPr>
              <w:rPr>
                <w:ins w:id="711" w:author="jidonglin" w:date="2019-11-04T16:16:00Z"/>
              </w:rPr>
            </w:pPr>
            <w:ins w:id="712" w:author="jidonglin" w:date="2019-11-04T16:18:00Z">
              <w:r>
                <w:rPr>
                  <w:rFonts w:hint="eastAsia"/>
                </w:rPr>
                <w:t>被授权人用户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083A9F" w14:paraId="46460A8D" w14:textId="77777777" w:rsidTr="007F3E93">
        <w:trPr>
          <w:ins w:id="713" w:author="jidonglin" w:date="2019-11-04T16:18:00Z"/>
        </w:trPr>
        <w:tc>
          <w:tcPr>
            <w:tcW w:w="3681" w:type="dxa"/>
            <w:tcPrChange w:id="714" w:author="jidonglin" w:date="2019-11-04T16:27:00Z">
              <w:tcPr>
                <w:tcW w:w="2347" w:type="dxa"/>
              </w:tcPr>
            </w:tcPrChange>
          </w:tcPr>
          <w:p w14:paraId="3DE7E7CD" w14:textId="4D499D2E" w:rsidR="00083A9F" w:rsidRPr="00083A9F" w:rsidRDefault="00083A9F" w:rsidP="00083A9F">
            <w:pPr>
              <w:rPr>
                <w:ins w:id="715" w:author="jidonglin" w:date="2019-11-04T16:18:00Z"/>
              </w:rPr>
            </w:pPr>
            <w:ins w:id="716" w:author="jidonglin" w:date="2019-11-04T16:19:00Z">
              <w:r w:rsidRPr="00083A9F">
                <w:t>PASSIVE</w:t>
              </w:r>
              <w:r>
                <w:t>_</w:t>
              </w:r>
              <w:r w:rsidRPr="00637ECA">
                <w:t>AUTHORIZED</w:t>
              </w:r>
              <w:r>
                <w:t>_</w:t>
              </w:r>
              <w:r w:rsidRPr="00637ECA">
                <w:t>PERSON</w:t>
              </w:r>
              <w:r>
                <w:t>_TYPE</w:t>
              </w:r>
            </w:ins>
          </w:p>
        </w:tc>
        <w:tc>
          <w:tcPr>
            <w:tcW w:w="1276" w:type="dxa"/>
            <w:tcPrChange w:id="717" w:author="jidonglin" w:date="2019-11-04T16:27:00Z">
              <w:tcPr>
                <w:tcW w:w="2081" w:type="dxa"/>
              </w:tcPr>
            </w:tcPrChange>
          </w:tcPr>
          <w:p w14:paraId="04B487CE" w14:textId="5EFE33E4" w:rsidR="00083A9F" w:rsidRDefault="00083A9F" w:rsidP="00083A9F">
            <w:pPr>
              <w:rPr>
                <w:ins w:id="718" w:author="jidonglin" w:date="2019-11-04T16:18:00Z"/>
              </w:rPr>
            </w:pPr>
            <w:ins w:id="719" w:author="jidonglin" w:date="2019-11-04T16:19:00Z">
              <w:r>
                <w:rPr>
                  <w:rFonts w:hint="eastAsia"/>
                </w:rPr>
                <w:t>Varchar(</w:t>
              </w:r>
              <w:r>
                <w:t>32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1508" w:type="dxa"/>
            <w:tcPrChange w:id="720" w:author="jidonglin" w:date="2019-11-04T16:27:00Z">
              <w:tcPr>
                <w:tcW w:w="2037" w:type="dxa"/>
              </w:tcPr>
            </w:tcPrChange>
          </w:tcPr>
          <w:p w14:paraId="1CCAA5A2" w14:textId="59198C44" w:rsidR="00083A9F" w:rsidRDefault="00083A9F" w:rsidP="00083A9F">
            <w:pPr>
              <w:rPr>
                <w:ins w:id="721" w:author="jidonglin" w:date="2019-11-04T16:18:00Z"/>
              </w:rPr>
            </w:pPr>
            <w:ins w:id="722" w:author="jidonglin" w:date="2019-11-04T16:19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723" w:author="jidonglin" w:date="2019-11-04T16:27:00Z">
              <w:tcPr>
                <w:tcW w:w="2057" w:type="dxa"/>
              </w:tcPr>
            </w:tcPrChange>
          </w:tcPr>
          <w:p w14:paraId="4426EFC2" w14:textId="77777777" w:rsidR="00083A9F" w:rsidRDefault="00083A9F" w:rsidP="00083A9F">
            <w:pPr>
              <w:rPr>
                <w:ins w:id="724" w:author="jidonglin" w:date="2019-11-04T16:19:00Z"/>
              </w:rPr>
            </w:pPr>
            <w:ins w:id="725" w:author="jidonglin" w:date="2019-11-04T16:19:00Z">
              <w:r>
                <w:rPr>
                  <w:rFonts w:hint="eastAsia"/>
                </w:rPr>
                <w:t>可取值：</w:t>
              </w:r>
            </w:ins>
          </w:p>
          <w:p w14:paraId="24C8C443" w14:textId="77777777" w:rsidR="00083A9F" w:rsidRDefault="00083A9F" w:rsidP="00083A9F">
            <w:pPr>
              <w:rPr>
                <w:ins w:id="726" w:author="jidonglin" w:date="2019-11-04T16:19:00Z"/>
              </w:rPr>
            </w:pPr>
            <w:ins w:id="727" w:author="jidonglin" w:date="2019-11-04T16:19:00Z">
              <w:r w:rsidRPr="004E1FDF">
                <w:t>legal</w:t>
              </w:r>
              <w:r>
                <w:rPr>
                  <w:rFonts w:hint="eastAsia"/>
                </w:rPr>
                <w:t>：法人</w:t>
              </w:r>
            </w:ins>
          </w:p>
          <w:p w14:paraId="451E0F90" w14:textId="77777777" w:rsidR="00083A9F" w:rsidRDefault="00083A9F" w:rsidP="00083A9F">
            <w:pPr>
              <w:rPr>
                <w:ins w:id="728" w:author="jidonglin" w:date="2019-11-04T16:19:00Z"/>
              </w:rPr>
            </w:pPr>
            <w:ins w:id="729" w:author="jidonglin" w:date="2019-11-04T16:19:00Z">
              <w:r>
                <w:rPr>
                  <w:rFonts w:hint="eastAsia"/>
                </w:rPr>
                <w:t>a</w:t>
              </w:r>
              <w:r>
                <w:t>dmin</w:t>
              </w:r>
              <w:r>
                <w:rPr>
                  <w:rFonts w:hint="eastAsia"/>
                </w:rPr>
                <w:t>：管理员</w:t>
              </w:r>
            </w:ins>
          </w:p>
          <w:p w14:paraId="2540E962" w14:textId="2D47DD42" w:rsidR="00083A9F" w:rsidRDefault="00083A9F" w:rsidP="00083A9F">
            <w:pPr>
              <w:rPr>
                <w:ins w:id="730" w:author="jidonglin" w:date="2019-11-04T16:18:00Z"/>
              </w:rPr>
            </w:pPr>
            <w:ins w:id="731" w:author="jidonglin" w:date="2019-11-04T16:19:00Z">
              <w:r>
                <w:rPr>
                  <w:rFonts w:hint="eastAsia"/>
                </w:rPr>
                <w:t>agent</w:t>
              </w:r>
              <w:r>
                <w:rPr>
                  <w:rFonts w:hint="eastAsia"/>
                </w:rPr>
                <w:t>：代办人</w:t>
              </w:r>
            </w:ins>
          </w:p>
        </w:tc>
      </w:tr>
    </w:tbl>
    <w:p w14:paraId="7F10E40A" w14:textId="6BEB2CA1" w:rsidR="00083A9F" w:rsidRDefault="00083A9F" w:rsidP="00083A9F">
      <w:pPr>
        <w:pStyle w:val="3"/>
        <w:rPr>
          <w:ins w:id="732" w:author="jidonglin" w:date="2019-11-04T16:21:00Z"/>
        </w:rPr>
      </w:pPr>
      <w:ins w:id="733" w:author="jidonglin" w:date="2019-11-04T16:21:00Z">
        <w:r>
          <w:rPr>
            <w:rFonts w:hint="eastAsia"/>
          </w:rPr>
          <w:t>授权事件表</w:t>
        </w:r>
        <w:r>
          <w:rPr>
            <w:rFonts w:hint="eastAsia"/>
          </w:rPr>
          <w:t>(</w:t>
        </w:r>
        <w:r>
          <w:t>IMI_GRANT</w:t>
        </w:r>
        <w:r>
          <w:rPr>
            <w:rFonts w:hint="eastAsia"/>
          </w:rPr>
          <w:t>_</w:t>
        </w:r>
        <w:r>
          <w:t>AUTHORZATION)</w:t>
        </w:r>
      </w:ins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  <w:tblPrChange w:id="734" w:author="jidonglin" w:date="2019-11-04T16:27:00Z">
          <w:tblPr>
            <w:tblStyle w:val="af1"/>
            <w:tblW w:w="8522" w:type="dxa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2830"/>
        <w:gridCol w:w="1598"/>
        <w:gridCol w:w="2037"/>
        <w:gridCol w:w="2057"/>
        <w:tblGridChange w:id="735">
          <w:tblGrid>
            <w:gridCol w:w="2347"/>
            <w:gridCol w:w="483"/>
            <w:gridCol w:w="1598"/>
            <w:gridCol w:w="2037"/>
            <w:gridCol w:w="2057"/>
          </w:tblGrid>
        </w:tblGridChange>
      </w:tblGrid>
      <w:tr w:rsidR="00083A9F" w14:paraId="6CF0EB54" w14:textId="77777777" w:rsidTr="007F3E93">
        <w:trPr>
          <w:ins w:id="736" w:author="jidonglin" w:date="2019-11-04T16:21:00Z"/>
        </w:trPr>
        <w:tc>
          <w:tcPr>
            <w:tcW w:w="2830" w:type="dxa"/>
            <w:tcPrChange w:id="737" w:author="jidonglin" w:date="2019-11-04T16:27:00Z">
              <w:tcPr>
                <w:tcW w:w="2347" w:type="dxa"/>
              </w:tcPr>
            </w:tcPrChange>
          </w:tcPr>
          <w:p w14:paraId="451CC451" w14:textId="77777777" w:rsidR="00083A9F" w:rsidRDefault="00083A9F" w:rsidP="00083A9F">
            <w:pPr>
              <w:rPr>
                <w:ins w:id="738" w:author="jidonglin" w:date="2019-11-04T16:21:00Z"/>
              </w:rPr>
            </w:pPr>
            <w:ins w:id="739" w:author="jidonglin" w:date="2019-11-04T16:21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598" w:type="dxa"/>
            <w:tcPrChange w:id="740" w:author="jidonglin" w:date="2019-11-04T16:27:00Z">
              <w:tcPr>
                <w:tcW w:w="2081" w:type="dxa"/>
                <w:gridSpan w:val="2"/>
              </w:tcPr>
            </w:tcPrChange>
          </w:tcPr>
          <w:p w14:paraId="7BA434C8" w14:textId="77777777" w:rsidR="00083A9F" w:rsidRDefault="00083A9F" w:rsidP="00083A9F">
            <w:pPr>
              <w:rPr>
                <w:ins w:id="741" w:author="jidonglin" w:date="2019-11-04T16:21:00Z"/>
              </w:rPr>
            </w:pPr>
            <w:ins w:id="742" w:author="jidonglin" w:date="2019-11-04T16:21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2037" w:type="dxa"/>
            <w:tcPrChange w:id="743" w:author="jidonglin" w:date="2019-11-04T16:27:00Z">
              <w:tcPr>
                <w:tcW w:w="2037" w:type="dxa"/>
              </w:tcPr>
            </w:tcPrChange>
          </w:tcPr>
          <w:p w14:paraId="6589E94B" w14:textId="77777777" w:rsidR="00083A9F" w:rsidRDefault="00083A9F" w:rsidP="00083A9F">
            <w:pPr>
              <w:rPr>
                <w:ins w:id="744" w:author="jidonglin" w:date="2019-11-04T16:21:00Z"/>
              </w:rPr>
            </w:pPr>
            <w:ins w:id="745" w:author="jidonglin" w:date="2019-11-04T16:21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2057" w:type="dxa"/>
            <w:tcPrChange w:id="746" w:author="jidonglin" w:date="2019-11-04T16:27:00Z">
              <w:tcPr>
                <w:tcW w:w="2057" w:type="dxa"/>
              </w:tcPr>
            </w:tcPrChange>
          </w:tcPr>
          <w:p w14:paraId="76C7E033" w14:textId="77777777" w:rsidR="00083A9F" w:rsidRDefault="00083A9F" w:rsidP="00083A9F">
            <w:pPr>
              <w:rPr>
                <w:ins w:id="747" w:author="jidonglin" w:date="2019-11-04T16:21:00Z"/>
              </w:rPr>
            </w:pPr>
            <w:ins w:id="748" w:author="jidonglin" w:date="2019-11-04T16:21:00Z">
              <w:r>
                <w:rPr>
                  <w:rFonts w:hint="eastAsia"/>
                </w:rPr>
                <w:t>字段描述</w:t>
              </w:r>
            </w:ins>
          </w:p>
        </w:tc>
      </w:tr>
      <w:tr w:rsidR="00083A9F" w14:paraId="7C3BAACE" w14:textId="77777777" w:rsidTr="007F3E93">
        <w:trPr>
          <w:ins w:id="749" w:author="jidonglin" w:date="2019-11-04T16:21:00Z"/>
        </w:trPr>
        <w:tc>
          <w:tcPr>
            <w:tcW w:w="2830" w:type="dxa"/>
            <w:tcPrChange w:id="750" w:author="jidonglin" w:date="2019-11-04T16:27:00Z">
              <w:tcPr>
                <w:tcW w:w="2347" w:type="dxa"/>
              </w:tcPr>
            </w:tcPrChange>
          </w:tcPr>
          <w:p w14:paraId="7180D772" w14:textId="77777777" w:rsidR="00083A9F" w:rsidRDefault="00083A9F" w:rsidP="00083A9F">
            <w:pPr>
              <w:rPr>
                <w:ins w:id="751" w:author="jidonglin" w:date="2019-11-04T16:21:00Z"/>
              </w:rPr>
            </w:pPr>
            <w:ins w:id="752" w:author="jidonglin" w:date="2019-11-04T16:21:00Z">
              <w:r>
                <w:t>ID</w:t>
              </w:r>
            </w:ins>
          </w:p>
        </w:tc>
        <w:tc>
          <w:tcPr>
            <w:tcW w:w="1598" w:type="dxa"/>
            <w:tcPrChange w:id="753" w:author="jidonglin" w:date="2019-11-04T16:27:00Z">
              <w:tcPr>
                <w:tcW w:w="2081" w:type="dxa"/>
                <w:gridSpan w:val="2"/>
              </w:tcPr>
            </w:tcPrChange>
          </w:tcPr>
          <w:p w14:paraId="76D619D6" w14:textId="77777777" w:rsidR="00083A9F" w:rsidRDefault="00083A9F" w:rsidP="00083A9F">
            <w:pPr>
              <w:rPr>
                <w:ins w:id="754" w:author="jidonglin" w:date="2019-11-04T16:21:00Z"/>
              </w:rPr>
            </w:pPr>
            <w:ins w:id="755" w:author="jidonglin" w:date="2019-11-04T16:21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  <w:tcPrChange w:id="756" w:author="jidonglin" w:date="2019-11-04T16:27:00Z">
              <w:tcPr>
                <w:tcW w:w="2037" w:type="dxa"/>
              </w:tcPr>
            </w:tcPrChange>
          </w:tcPr>
          <w:p w14:paraId="0EAA1677" w14:textId="77777777" w:rsidR="00083A9F" w:rsidRDefault="00083A9F" w:rsidP="00083A9F">
            <w:pPr>
              <w:rPr>
                <w:ins w:id="757" w:author="jidonglin" w:date="2019-11-04T16:21:00Z"/>
              </w:rPr>
            </w:pPr>
            <w:ins w:id="758" w:author="jidonglin" w:date="2019-11-04T16:21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759" w:author="jidonglin" w:date="2019-11-04T16:27:00Z">
              <w:tcPr>
                <w:tcW w:w="2057" w:type="dxa"/>
              </w:tcPr>
            </w:tcPrChange>
          </w:tcPr>
          <w:p w14:paraId="2E2C801D" w14:textId="77777777" w:rsidR="00083A9F" w:rsidRDefault="00083A9F" w:rsidP="00083A9F">
            <w:pPr>
              <w:rPr>
                <w:ins w:id="760" w:author="jidonglin" w:date="2019-11-04T16:21:00Z"/>
              </w:rPr>
            </w:pPr>
            <w:ins w:id="761" w:author="jidonglin" w:date="2019-11-04T16:21:00Z">
              <w:r>
                <w:rPr>
                  <w:rFonts w:hint="eastAsia"/>
                </w:rPr>
                <w:t>主键</w:t>
              </w:r>
            </w:ins>
          </w:p>
        </w:tc>
      </w:tr>
      <w:tr w:rsidR="00083A9F" w14:paraId="47D28288" w14:textId="77777777" w:rsidTr="007F3E93">
        <w:trPr>
          <w:ins w:id="762" w:author="jidonglin" w:date="2019-11-04T16:21:00Z"/>
        </w:trPr>
        <w:tc>
          <w:tcPr>
            <w:tcW w:w="2830" w:type="dxa"/>
            <w:tcPrChange w:id="763" w:author="jidonglin" w:date="2019-11-04T16:27:00Z">
              <w:tcPr>
                <w:tcW w:w="2347" w:type="dxa"/>
              </w:tcPr>
            </w:tcPrChange>
          </w:tcPr>
          <w:p w14:paraId="18148B9D" w14:textId="732D67E2" w:rsidR="00083A9F" w:rsidRDefault="00083A9F" w:rsidP="00083A9F">
            <w:pPr>
              <w:rPr>
                <w:ins w:id="764" w:author="jidonglin" w:date="2019-11-04T16:21:00Z"/>
              </w:rPr>
            </w:pPr>
            <w:ins w:id="765" w:author="jidonglin" w:date="2019-11-04T16:22:00Z">
              <w:r>
                <w:t>GRANT</w:t>
              </w:r>
              <w:r>
                <w:rPr>
                  <w:rFonts w:hint="eastAsia"/>
                </w:rPr>
                <w:t>_</w:t>
              </w:r>
              <w:r>
                <w:t>AUTHORZATION</w:t>
              </w:r>
              <w:r>
                <w:rPr>
                  <w:rFonts w:hint="eastAsia"/>
                </w:rPr>
                <w:t>_</w:t>
              </w:r>
              <w:r>
                <w:t>ID</w:t>
              </w:r>
            </w:ins>
          </w:p>
        </w:tc>
        <w:tc>
          <w:tcPr>
            <w:tcW w:w="1598" w:type="dxa"/>
            <w:tcPrChange w:id="766" w:author="jidonglin" w:date="2019-11-04T16:27:00Z">
              <w:tcPr>
                <w:tcW w:w="2081" w:type="dxa"/>
                <w:gridSpan w:val="2"/>
              </w:tcPr>
            </w:tcPrChange>
          </w:tcPr>
          <w:p w14:paraId="673CB35D" w14:textId="77777777" w:rsidR="00083A9F" w:rsidRDefault="00083A9F" w:rsidP="00083A9F">
            <w:pPr>
              <w:rPr>
                <w:ins w:id="767" w:author="jidonglin" w:date="2019-11-04T16:21:00Z"/>
              </w:rPr>
            </w:pPr>
            <w:ins w:id="768" w:author="jidonglin" w:date="2019-11-04T16:21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  <w:tcPrChange w:id="769" w:author="jidonglin" w:date="2019-11-04T16:27:00Z">
              <w:tcPr>
                <w:tcW w:w="2037" w:type="dxa"/>
              </w:tcPr>
            </w:tcPrChange>
          </w:tcPr>
          <w:p w14:paraId="1EB9F2DE" w14:textId="77777777" w:rsidR="00083A9F" w:rsidRDefault="00083A9F" w:rsidP="00083A9F">
            <w:pPr>
              <w:rPr>
                <w:ins w:id="770" w:author="jidonglin" w:date="2019-11-04T16:21:00Z"/>
              </w:rPr>
            </w:pPr>
            <w:ins w:id="771" w:author="jidonglin" w:date="2019-11-04T16:21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772" w:author="jidonglin" w:date="2019-11-04T16:27:00Z">
              <w:tcPr>
                <w:tcW w:w="2057" w:type="dxa"/>
              </w:tcPr>
            </w:tcPrChange>
          </w:tcPr>
          <w:p w14:paraId="5EA700B2" w14:textId="6B2F49FC" w:rsidR="00083A9F" w:rsidRDefault="00083A9F" w:rsidP="00083A9F">
            <w:pPr>
              <w:rPr>
                <w:ins w:id="773" w:author="jidonglin" w:date="2019-11-04T16:21:00Z"/>
              </w:rPr>
            </w:pPr>
            <w:ins w:id="774" w:author="jidonglin" w:date="2019-11-04T16:21:00Z">
              <w:r>
                <w:rPr>
                  <w:rFonts w:hint="eastAsia"/>
                </w:rPr>
                <w:t>授权</w:t>
              </w:r>
            </w:ins>
            <w:ins w:id="775" w:author="jidonglin" w:date="2019-11-04T16:22:00Z">
              <w:r>
                <w:rPr>
                  <w:rFonts w:hint="eastAsia"/>
                </w:rPr>
                <w:t>关系表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7F3E93" w14:paraId="182440C0" w14:textId="77777777" w:rsidTr="007F3E93">
        <w:trPr>
          <w:ins w:id="776" w:author="jidonglin" w:date="2019-11-04T16:21:00Z"/>
        </w:trPr>
        <w:tc>
          <w:tcPr>
            <w:tcW w:w="2830" w:type="dxa"/>
            <w:tcPrChange w:id="777" w:author="jidonglin" w:date="2019-11-04T16:27:00Z">
              <w:tcPr>
                <w:tcW w:w="2347" w:type="dxa"/>
              </w:tcPr>
            </w:tcPrChange>
          </w:tcPr>
          <w:p w14:paraId="71E67B63" w14:textId="0BE090F6" w:rsidR="007F3E93" w:rsidRDefault="007F3E93" w:rsidP="007F3E93">
            <w:pPr>
              <w:rPr>
                <w:ins w:id="778" w:author="jidonglin" w:date="2019-11-04T16:21:00Z"/>
              </w:rPr>
            </w:pPr>
            <w:ins w:id="779" w:author="jidonglin" w:date="2019-11-04T16:27:00Z">
              <w:r>
                <w:t>ITEM_MANAGE_ID</w:t>
              </w:r>
            </w:ins>
          </w:p>
        </w:tc>
        <w:tc>
          <w:tcPr>
            <w:tcW w:w="1598" w:type="dxa"/>
            <w:tcPrChange w:id="780" w:author="jidonglin" w:date="2019-11-04T16:27:00Z">
              <w:tcPr>
                <w:tcW w:w="2081" w:type="dxa"/>
                <w:gridSpan w:val="2"/>
              </w:tcPr>
            </w:tcPrChange>
          </w:tcPr>
          <w:p w14:paraId="321878F4" w14:textId="78843421" w:rsidR="007F3E93" w:rsidRDefault="007F3E93" w:rsidP="007F3E93">
            <w:pPr>
              <w:rPr>
                <w:ins w:id="781" w:author="jidonglin" w:date="2019-11-04T16:21:00Z"/>
              </w:rPr>
            </w:pPr>
            <w:ins w:id="782" w:author="jidonglin" w:date="2019-11-04T16:27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  <w:tcPrChange w:id="783" w:author="jidonglin" w:date="2019-11-04T16:27:00Z">
              <w:tcPr>
                <w:tcW w:w="2037" w:type="dxa"/>
              </w:tcPr>
            </w:tcPrChange>
          </w:tcPr>
          <w:p w14:paraId="6FE5095F" w14:textId="206B2AEA" w:rsidR="007F3E93" w:rsidRDefault="007F3E93" w:rsidP="007F3E93">
            <w:pPr>
              <w:rPr>
                <w:ins w:id="784" w:author="jidonglin" w:date="2019-11-04T16:21:00Z"/>
              </w:rPr>
            </w:pPr>
            <w:ins w:id="785" w:author="jidonglin" w:date="2019-11-04T16:27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  <w:tcPrChange w:id="786" w:author="jidonglin" w:date="2019-11-04T16:27:00Z">
              <w:tcPr>
                <w:tcW w:w="2057" w:type="dxa"/>
              </w:tcPr>
            </w:tcPrChange>
          </w:tcPr>
          <w:p w14:paraId="71850BD8" w14:textId="39702626" w:rsidR="007F3E93" w:rsidRDefault="007F3E93" w:rsidP="007F3E93">
            <w:pPr>
              <w:rPr>
                <w:ins w:id="787" w:author="jidonglin" w:date="2019-11-04T16:21:00Z"/>
              </w:rPr>
            </w:pPr>
            <w:ins w:id="788" w:author="jidonglin" w:date="2019-11-04T16:27:00Z">
              <w:r>
                <w:rPr>
                  <w:rFonts w:hint="eastAsia"/>
                </w:rPr>
                <w:t>事项管理表主键</w:t>
              </w:r>
            </w:ins>
          </w:p>
        </w:tc>
      </w:tr>
      <w:tr w:rsidR="007F3E93" w14:paraId="3B31B0F5" w14:textId="77777777" w:rsidTr="007F3E93">
        <w:trPr>
          <w:ins w:id="789" w:author="jidonglin" w:date="2019-11-04T16:28:00Z"/>
        </w:trPr>
        <w:tc>
          <w:tcPr>
            <w:tcW w:w="2830" w:type="dxa"/>
          </w:tcPr>
          <w:p w14:paraId="0E062121" w14:textId="21B9A5EA" w:rsidR="007F3E93" w:rsidRDefault="007F3E93" w:rsidP="007F3E93">
            <w:pPr>
              <w:rPr>
                <w:ins w:id="790" w:author="jidonglin" w:date="2019-11-04T16:28:00Z"/>
              </w:rPr>
            </w:pPr>
            <w:ins w:id="791" w:author="jidonglin" w:date="2019-11-04T16:34:00Z">
              <w:r w:rsidRPr="007F3E93">
                <w:lastRenderedPageBreak/>
                <w:t>DEADLINE</w:t>
              </w:r>
            </w:ins>
          </w:p>
        </w:tc>
        <w:tc>
          <w:tcPr>
            <w:tcW w:w="1598" w:type="dxa"/>
          </w:tcPr>
          <w:p w14:paraId="1C31A8C3" w14:textId="30F40B8E" w:rsidR="007F3E93" w:rsidRDefault="007F3E93" w:rsidP="007F3E93">
            <w:pPr>
              <w:rPr>
                <w:ins w:id="792" w:author="jidonglin" w:date="2019-11-04T16:28:00Z"/>
              </w:rPr>
            </w:pPr>
            <w:ins w:id="793" w:author="jidonglin" w:date="2019-11-04T16:34:00Z">
              <w:r w:rsidRPr="00A970E1">
                <w:t>datetime</w:t>
              </w:r>
            </w:ins>
          </w:p>
        </w:tc>
        <w:tc>
          <w:tcPr>
            <w:tcW w:w="2037" w:type="dxa"/>
          </w:tcPr>
          <w:p w14:paraId="3823F60A" w14:textId="1D6C0B86" w:rsidR="007F3E93" w:rsidRDefault="007F3E93" w:rsidP="007F3E93">
            <w:pPr>
              <w:rPr>
                <w:ins w:id="794" w:author="jidonglin" w:date="2019-11-04T16:28:00Z"/>
              </w:rPr>
            </w:pPr>
            <w:ins w:id="795" w:author="jidonglin" w:date="2019-11-04T16:34:00Z">
              <w:r>
                <w:rPr>
                  <w:rFonts w:hint="eastAsia"/>
                </w:rPr>
                <w:t>是</w:t>
              </w:r>
            </w:ins>
          </w:p>
        </w:tc>
        <w:tc>
          <w:tcPr>
            <w:tcW w:w="2057" w:type="dxa"/>
          </w:tcPr>
          <w:p w14:paraId="56A2B61F" w14:textId="48240C0F" w:rsidR="007F3E93" w:rsidRDefault="007F3E93" w:rsidP="007F3E93">
            <w:pPr>
              <w:rPr>
                <w:ins w:id="796" w:author="jidonglin" w:date="2019-11-04T16:28:00Z"/>
              </w:rPr>
            </w:pPr>
            <w:ins w:id="797" w:author="jidonglin" w:date="2019-11-04T16:34:00Z">
              <w:r>
                <w:rPr>
                  <w:rFonts w:hint="eastAsia"/>
                </w:rPr>
                <w:t>授权期限，为空表示不限期</w:t>
              </w:r>
            </w:ins>
          </w:p>
        </w:tc>
      </w:tr>
    </w:tbl>
    <w:p w14:paraId="7A6A4DFA" w14:textId="244B7498" w:rsidR="009924D4" w:rsidRDefault="00B7258B" w:rsidP="00B7258B">
      <w:pPr>
        <w:pStyle w:val="3"/>
        <w:rPr>
          <w:ins w:id="798" w:author="jidonglin" w:date="2019-11-05T15:37:00Z"/>
        </w:rPr>
        <w:pPrChange w:id="799" w:author="jidonglin" w:date="2019-11-05T16:13:00Z">
          <w:pPr>
            <w:pStyle w:val="3"/>
          </w:pPr>
        </w:pPrChange>
      </w:pPr>
      <w:ins w:id="800" w:author="jidonglin" w:date="2019-11-05T16:13:00Z">
        <w:r>
          <w:rPr>
            <w:rFonts w:hint="eastAsia"/>
          </w:rPr>
          <w:t>法人</w:t>
        </w:r>
      </w:ins>
      <w:ins w:id="801" w:author="jidonglin" w:date="2019-11-05T15:37:00Z">
        <w:r w:rsidR="009924D4">
          <w:rPr>
            <w:rFonts w:hint="eastAsia"/>
          </w:rPr>
          <w:t>管理表</w:t>
        </w:r>
        <w:r w:rsidR="009924D4">
          <w:rPr>
            <w:rFonts w:hint="eastAsia"/>
          </w:rPr>
          <w:t>(</w:t>
        </w:r>
        <w:r>
          <w:t>IMI_</w:t>
        </w:r>
      </w:ins>
      <w:ins w:id="802" w:author="jidonglin" w:date="2019-11-05T16:13:00Z">
        <w:r w:rsidRPr="00B7258B">
          <w:t>LEGAL</w:t>
        </w:r>
        <w:r>
          <w:t>_</w:t>
        </w:r>
        <w:r w:rsidRPr="00B7258B">
          <w:t>PERSON</w:t>
        </w:r>
      </w:ins>
      <w:ins w:id="803" w:author="jidonglin" w:date="2019-11-05T15:37:00Z">
        <w:r w:rsidR="009924D4">
          <w:t>)</w:t>
        </w:r>
      </w:ins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830"/>
        <w:gridCol w:w="1598"/>
        <w:gridCol w:w="2037"/>
        <w:gridCol w:w="2057"/>
      </w:tblGrid>
      <w:tr w:rsidR="00B7258B" w14:paraId="6A792DDC" w14:textId="77777777" w:rsidTr="00196F1B">
        <w:trPr>
          <w:ins w:id="804" w:author="jidonglin" w:date="2019-11-05T16:14:00Z"/>
        </w:trPr>
        <w:tc>
          <w:tcPr>
            <w:tcW w:w="2830" w:type="dxa"/>
          </w:tcPr>
          <w:p w14:paraId="539A17F7" w14:textId="77777777" w:rsidR="00B7258B" w:rsidRDefault="00B7258B" w:rsidP="00196F1B">
            <w:pPr>
              <w:rPr>
                <w:ins w:id="805" w:author="jidonglin" w:date="2019-11-05T16:14:00Z"/>
              </w:rPr>
            </w:pPr>
            <w:ins w:id="806" w:author="jidonglin" w:date="2019-11-05T16:14:00Z">
              <w:r>
                <w:rPr>
                  <w:rFonts w:hint="eastAsia"/>
                </w:rPr>
                <w:t>字段名</w:t>
              </w:r>
            </w:ins>
          </w:p>
        </w:tc>
        <w:tc>
          <w:tcPr>
            <w:tcW w:w="1598" w:type="dxa"/>
          </w:tcPr>
          <w:p w14:paraId="5996471B" w14:textId="77777777" w:rsidR="00B7258B" w:rsidRDefault="00B7258B" w:rsidP="00196F1B">
            <w:pPr>
              <w:rPr>
                <w:ins w:id="807" w:author="jidonglin" w:date="2019-11-05T16:14:00Z"/>
              </w:rPr>
            </w:pPr>
            <w:ins w:id="808" w:author="jidonglin" w:date="2019-11-05T16:14:00Z">
              <w:r>
                <w:rPr>
                  <w:rFonts w:hint="eastAsia"/>
                </w:rPr>
                <w:t>字段类型</w:t>
              </w:r>
            </w:ins>
          </w:p>
        </w:tc>
        <w:tc>
          <w:tcPr>
            <w:tcW w:w="2037" w:type="dxa"/>
          </w:tcPr>
          <w:p w14:paraId="7532B19E" w14:textId="77777777" w:rsidR="00B7258B" w:rsidRDefault="00B7258B" w:rsidP="00196F1B">
            <w:pPr>
              <w:rPr>
                <w:ins w:id="809" w:author="jidonglin" w:date="2019-11-05T16:14:00Z"/>
              </w:rPr>
            </w:pPr>
            <w:ins w:id="810" w:author="jidonglin" w:date="2019-11-05T16:14:00Z">
              <w:r>
                <w:rPr>
                  <w:rFonts w:hint="eastAsia"/>
                </w:rPr>
                <w:t>是否为空</w:t>
              </w:r>
            </w:ins>
          </w:p>
        </w:tc>
        <w:tc>
          <w:tcPr>
            <w:tcW w:w="2057" w:type="dxa"/>
          </w:tcPr>
          <w:p w14:paraId="34D5004C" w14:textId="77777777" w:rsidR="00B7258B" w:rsidRDefault="00B7258B" w:rsidP="00196F1B">
            <w:pPr>
              <w:rPr>
                <w:ins w:id="811" w:author="jidonglin" w:date="2019-11-05T16:14:00Z"/>
              </w:rPr>
            </w:pPr>
            <w:ins w:id="812" w:author="jidonglin" w:date="2019-11-05T16:14:00Z">
              <w:r>
                <w:rPr>
                  <w:rFonts w:hint="eastAsia"/>
                </w:rPr>
                <w:t>字段描述</w:t>
              </w:r>
            </w:ins>
          </w:p>
        </w:tc>
      </w:tr>
      <w:tr w:rsidR="00B7258B" w14:paraId="1CCDF002" w14:textId="77777777" w:rsidTr="00196F1B">
        <w:trPr>
          <w:ins w:id="813" w:author="jidonglin" w:date="2019-11-05T16:14:00Z"/>
        </w:trPr>
        <w:tc>
          <w:tcPr>
            <w:tcW w:w="2830" w:type="dxa"/>
          </w:tcPr>
          <w:p w14:paraId="45E15159" w14:textId="77777777" w:rsidR="00B7258B" w:rsidRDefault="00B7258B" w:rsidP="00196F1B">
            <w:pPr>
              <w:rPr>
                <w:ins w:id="814" w:author="jidonglin" w:date="2019-11-05T16:14:00Z"/>
              </w:rPr>
            </w:pPr>
            <w:ins w:id="815" w:author="jidonglin" w:date="2019-11-05T16:14:00Z">
              <w:r>
                <w:t>ID</w:t>
              </w:r>
            </w:ins>
          </w:p>
        </w:tc>
        <w:tc>
          <w:tcPr>
            <w:tcW w:w="1598" w:type="dxa"/>
          </w:tcPr>
          <w:p w14:paraId="6FFAA9E8" w14:textId="77777777" w:rsidR="00B7258B" w:rsidRDefault="00B7258B" w:rsidP="00196F1B">
            <w:pPr>
              <w:rPr>
                <w:ins w:id="816" w:author="jidonglin" w:date="2019-11-05T16:14:00Z"/>
              </w:rPr>
            </w:pPr>
            <w:ins w:id="817" w:author="jidonglin" w:date="2019-11-05T16:14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7E551CAB" w14:textId="77777777" w:rsidR="00B7258B" w:rsidRDefault="00B7258B" w:rsidP="00196F1B">
            <w:pPr>
              <w:rPr>
                <w:ins w:id="818" w:author="jidonglin" w:date="2019-11-05T16:14:00Z"/>
              </w:rPr>
            </w:pPr>
            <w:ins w:id="819" w:author="jidonglin" w:date="2019-11-05T16:1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2239C1D6" w14:textId="77777777" w:rsidR="00B7258B" w:rsidRDefault="00B7258B" w:rsidP="00196F1B">
            <w:pPr>
              <w:rPr>
                <w:ins w:id="820" w:author="jidonglin" w:date="2019-11-05T16:14:00Z"/>
              </w:rPr>
            </w:pPr>
            <w:ins w:id="821" w:author="jidonglin" w:date="2019-11-05T16:14:00Z">
              <w:r>
                <w:rPr>
                  <w:rFonts w:hint="eastAsia"/>
                </w:rPr>
                <w:t>主键</w:t>
              </w:r>
            </w:ins>
          </w:p>
        </w:tc>
      </w:tr>
      <w:tr w:rsidR="00B7258B" w14:paraId="3DA799A2" w14:textId="77777777" w:rsidTr="00196F1B">
        <w:trPr>
          <w:ins w:id="822" w:author="jidonglin" w:date="2019-11-05T16:14:00Z"/>
        </w:trPr>
        <w:tc>
          <w:tcPr>
            <w:tcW w:w="2830" w:type="dxa"/>
          </w:tcPr>
          <w:p w14:paraId="237D3839" w14:textId="186BDC0A" w:rsidR="00B7258B" w:rsidRDefault="00B7258B" w:rsidP="00196F1B">
            <w:pPr>
              <w:rPr>
                <w:ins w:id="823" w:author="jidonglin" w:date="2019-11-05T16:14:00Z"/>
              </w:rPr>
            </w:pPr>
            <w:ins w:id="824" w:author="jidonglin" w:date="2019-11-05T16:14:00Z">
              <w:r>
                <w:t>USER</w:t>
              </w:r>
              <w:r>
                <w:rPr>
                  <w:rFonts w:hint="eastAsia"/>
                </w:rPr>
                <w:t>_</w:t>
              </w:r>
              <w:r>
                <w:t>ID</w:t>
              </w:r>
            </w:ins>
          </w:p>
        </w:tc>
        <w:tc>
          <w:tcPr>
            <w:tcW w:w="1598" w:type="dxa"/>
          </w:tcPr>
          <w:p w14:paraId="15E29EBA" w14:textId="77777777" w:rsidR="00B7258B" w:rsidRDefault="00B7258B" w:rsidP="00196F1B">
            <w:pPr>
              <w:rPr>
                <w:ins w:id="825" w:author="jidonglin" w:date="2019-11-05T16:14:00Z"/>
              </w:rPr>
            </w:pPr>
            <w:ins w:id="826" w:author="jidonglin" w:date="2019-11-05T16:14:00Z">
              <w:r>
                <w:rPr>
                  <w:rFonts w:hint="eastAsia"/>
                </w:rPr>
                <w:t>Varchar(3</w:t>
              </w:r>
              <w:r>
                <w:t>2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31F00C01" w14:textId="77777777" w:rsidR="00B7258B" w:rsidRDefault="00B7258B" w:rsidP="00196F1B">
            <w:pPr>
              <w:rPr>
                <w:ins w:id="827" w:author="jidonglin" w:date="2019-11-05T16:14:00Z"/>
              </w:rPr>
            </w:pPr>
            <w:ins w:id="828" w:author="jidonglin" w:date="2019-11-05T16:14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6109524F" w14:textId="69D45906" w:rsidR="00B7258B" w:rsidRDefault="00B7258B" w:rsidP="00196F1B">
            <w:pPr>
              <w:rPr>
                <w:ins w:id="829" w:author="jidonglin" w:date="2019-11-05T16:14:00Z"/>
              </w:rPr>
            </w:pPr>
            <w:ins w:id="830" w:author="jidonglin" w:date="2019-11-05T16:14:00Z">
              <w:r>
                <w:rPr>
                  <w:rFonts w:hint="eastAsia"/>
                </w:rPr>
                <w:t>用户</w:t>
              </w:r>
              <w:r>
                <w:rPr>
                  <w:rFonts w:hint="eastAsia"/>
                </w:rPr>
                <w:t>id</w:t>
              </w:r>
            </w:ins>
          </w:p>
        </w:tc>
      </w:tr>
      <w:tr w:rsidR="00B53AED" w14:paraId="5EBDCE83" w14:textId="77777777" w:rsidTr="00196F1B">
        <w:trPr>
          <w:ins w:id="831" w:author="jidonglin" w:date="2019-11-05T19:40:00Z"/>
        </w:trPr>
        <w:tc>
          <w:tcPr>
            <w:tcW w:w="2830" w:type="dxa"/>
          </w:tcPr>
          <w:p w14:paraId="5DAB5F52" w14:textId="7EBC8AA9" w:rsidR="00B53AED" w:rsidRDefault="00B53AED" w:rsidP="00196F1B">
            <w:pPr>
              <w:rPr>
                <w:ins w:id="832" w:author="jidonglin" w:date="2019-11-05T19:40:00Z"/>
                <w:rFonts w:hint="eastAsia"/>
              </w:rPr>
            </w:pPr>
            <w:ins w:id="833" w:author="jidonglin" w:date="2019-11-05T19:40:00Z">
              <w:r w:rsidRPr="00B53AED">
                <w:t>ENTERPRISE</w:t>
              </w:r>
              <w:r>
                <w:t>_</w:t>
              </w:r>
              <w:r w:rsidRPr="00B53AED">
                <w:t>NAME</w:t>
              </w:r>
            </w:ins>
          </w:p>
        </w:tc>
        <w:tc>
          <w:tcPr>
            <w:tcW w:w="1598" w:type="dxa"/>
          </w:tcPr>
          <w:p w14:paraId="1274B611" w14:textId="1FD6EEC2" w:rsidR="00B53AED" w:rsidRDefault="00B53AED" w:rsidP="00196F1B">
            <w:pPr>
              <w:rPr>
                <w:ins w:id="834" w:author="jidonglin" w:date="2019-11-05T19:40:00Z"/>
                <w:rFonts w:hint="eastAsia"/>
              </w:rPr>
            </w:pPr>
            <w:ins w:id="835" w:author="jidonglin" w:date="2019-11-05T19:40:00Z">
              <w:r>
                <w:rPr>
                  <w:rFonts w:hint="eastAsia"/>
                </w:rPr>
                <w:t>Varchar(</w:t>
              </w:r>
            </w:ins>
            <w:ins w:id="836" w:author="jidonglin" w:date="2019-11-05T19:41:00Z">
              <w:r>
                <w:t>100</w:t>
              </w:r>
            </w:ins>
            <w:ins w:id="837" w:author="jidonglin" w:date="2019-11-05T19:40:00Z"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22796585" w14:textId="6FBA6DFA" w:rsidR="00B53AED" w:rsidRDefault="00B53AED" w:rsidP="00196F1B">
            <w:pPr>
              <w:rPr>
                <w:ins w:id="838" w:author="jidonglin" w:date="2019-11-05T19:40:00Z"/>
                <w:rFonts w:hint="eastAsia"/>
              </w:rPr>
            </w:pPr>
            <w:ins w:id="839" w:author="jidonglin" w:date="2019-11-05T19:40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263873C3" w14:textId="27925730" w:rsidR="00B53AED" w:rsidRDefault="00B53AED" w:rsidP="00196F1B">
            <w:pPr>
              <w:rPr>
                <w:ins w:id="840" w:author="jidonglin" w:date="2019-11-05T19:40:00Z"/>
                <w:rFonts w:hint="eastAsia"/>
              </w:rPr>
            </w:pPr>
            <w:ins w:id="841" w:author="jidonglin" w:date="2019-11-05T19:40:00Z">
              <w:r>
                <w:rPr>
                  <w:rFonts w:hint="eastAsia"/>
                </w:rPr>
                <w:t>企业</w:t>
              </w:r>
            </w:ins>
            <w:ins w:id="842" w:author="jidonglin" w:date="2019-11-05T19:41:00Z">
              <w:r>
                <w:rPr>
                  <w:rFonts w:hint="eastAsia"/>
                </w:rPr>
                <w:t>名称</w:t>
              </w:r>
            </w:ins>
          </w:p>
        </w:tc>
      </w:tr>
      <w:tr w:rsidR="00B53AED" w14:paraId="2461B2A7" w14:textId="77777777" w:rsidTr="00196F1B">
        <w:trPr>
          <w:ins w:id="843" w:author="jidonglin" w:date="2019-11-05T19:40:00Z"/>
        </w:trPr>
        <w:tc>
          <w:tcPr>
            <w:tcW w:w="2830" w:type="dxa"/>
          </w:tcPr>
          <w:p w14:paraId="314B235E" w14:textId="3062D869" w:rsidR="00B53AED" w:rsidRDefault="00B53AED" w:rsidP="00196F1B">
            <w:pPr>
              <w:rPr>
                <w:ins w:id="844" w:author="jidonglin" w:date="2019-11-05T19:40:00Z"/>
                <w:rFonts w:hint="eastAsia"/>
              </w:rPr>
            </w:pPr>
            <w:ins w:id="845" w:author="jidonglin" w:date="2019-11-05T19:41:00Z">
              <w:r w:rsidRPr="00B53AED">
                <w:t>DUTY</w:t>
              </w:r>
              <w:r>
                <w:t>_</w:t>
              </w:r>
              <w:r w:rsidRPr="00B53AED">
                <w:t>PARAGRAPH</w:t>
              </w:r>
            </w:ins>
          </w:p>
        </w:tc>
        <w:tc>
          <w:tcPr>
            <w:tcW w:w="1598" w:type="dxa"/>
          </w:tcPr>
          <w:p w14:paraId="2A9899BA" w14:textId="50FFF724" w:rsidR="00B53AED" w:rsidRDefault="00B53AED" w:rsidP="00196F1B">
            <w:pPr>
              <w:rPr>
                <w:ins w:id="846" w:author="jidonglin" w:date="2019-11-05T19:40:00Z"/>
                <w:rFonts w:hint="eastAsia"/>
              </w:rPr>
            </w:pPr>
            <w:ins w:id="847" w:author="jidonglin" w:date="2019-11-05T19:41:00Z">
              <w:r>
                <w:rPr>
                  <w:rFonts w:hint="eastAsia"/>
                </w:rPr>
                <w:t>Varchar(</w:t>
              </w:r>
              <w:r>
                <w:t>50</w:t>
              </w:r>
              <w:r>
                <w:rPr>
                  <w:rFonts w:hint="eastAsia"/>
                </w:rPr>
                <w:t>)</w:t>
              </w:r>
            </w:ins>
          </w:p>
        </w:tc>
        <w:tc>
          <w:tcPr>
            <w:tcW w:w="2037" w:type="dxa"/>
          </w:tcPr>
          <w:p w14:paraId="3B4E4079" w14:textId="13925B33" w:rsidR="00B53AED" w:rsidRDefault="00B53AED" w:rsidP="00196F1B">
            <w:pPr>
              <w:rPr>
                <w:ins w:id="848" w:author="jidonglin" w:date="2019-11-05T19:40:00Z"/>
                <w:rFonts w:hint="eastAsia"/>
              </w:rPr>
            </w:pPr>
            <w:ins w:id="849" w:author="jidonglin" w:date="2019-11-05T19:41:00Z">
              <w:r>
                <w:rPr>
                  <w:rFonts w:hint="eastAsia"/>
                </w:rPr>
                <w:t>否</w:t>
              </w:r>
            </w:ins>
          </w:p>
        </w:tc>
        <w:tc>
          <w:tcPr>
            <w:tcW w:w="2057" w:type="dxa"/>
          </w:tcPr>
          <w:p w14:paraId="440C3BDF" w14:textId="3049AC12" w:rsidR="00B53AED" w:rsidRDefault="00B53AED" w:rsidP="00196F1B">
            <w:pPr>
              <w:rPr>
                <w:ins w:id="850" w:author="jidonglin" w:date="2019-11-05T19:40:00Z"/>
                <w:rFonts w:hint="eastAsia"/>
              </w:rPr>
            </w:pPr>
            <w:ins w:id="851" w:author="jidonglin" w:date="2019-11-05T19:41:00Z">
              <w:r>
                <w:rPr>
                  <w:rFonts w:hint="eastAsia"/>
                </w:rPr>
                <w:t>税号</w:t>
              </w:r>
            </w:ins>
          </w:p>
        </w:tc>
      </w:tr>
    </w:tbl>
    <w:p w14:paraId="34C94F1F" w14:textId="0DD3C49C" w:rsidR="005B388D" w:rsidRPr="00B7258B" w:rsidRDefault="005B388D">
      <w:pPr>
        <w:rPr>
          <w:rPrChange w:id="852" w:author="jidonglin" w:date="2019-11-05T16:14:00Z">
            <w:rPr/>
          </w:rPrChange>
        </w:rPr>
        <w:pPrChange w:id="853" w:author="jidonglin" w:date="2019-11-04T15:39:00Z">
          <w:pPr>
            <w:pStyle w:val="3"/>
            <w:numPr>
              <w:ilvl w:val="0"/>
              <w:numId w:val="0"/>
            </w:numPr>
            <w:ind w:left="0" w:firstLine="0"/>
          </w:pPr>
        </w:pPrChange>
      </w:pPr>
    </w:p>
    <w:p w14:paraId="213BCE55" w14:textId="095A2F16" w:rsidR="00AD74C0" w:rsidRDefault="00AD74C0" w:rsidP="00AD74C0">
      <w:pPr>
        <w:pStyle w:val="1"/>
      </w:pPr>
      <w:r>
        <w:rPr>
          <w:rFonts w:hint="eastAsia"/>
        </w:rPr>
        <w:t>业务流程实现</w:t>
      </w:r>
    </w:p>
    <w:p w14:paraId="79475B3E" w14:textId="4700A30D" w:rsidR="00350C6E" w:rsidRDefault="00350C6E" w:rsidP="00D54AB8">
      <w:pPr>
        <w:ind w:left="420"/>
      </w:pPr>
      <w:r>
        <w:rPr>
          <w:rFonts w:hint="eastAsia"/>
        </w:rPr>
        <w:t>基于</w:t>
      </w:r>
      <w:r w:rsidR="007E065B">
        <w:rPr>
          <w:rFonts w:hint="eastAsia"/>
        </w:rPr>
        <w:t>spring cloud</w:t>
      </w:r>
      <w:r w:rsidR="000F5B05">
        <w:rPr>
          <w:rFonts w:hint="eastAsia"/>
        </w:rPr>
        <w:t>构建</w:t>
      </w:r>
      <w:del w:id="854" w:author="jidonglin" w:date="2019-11-04T17:33:00Z">
        <w:r w:rsidR="006551A4" w:rsidDel="00787201">
          <w:rPr>
            <w:rFonts w:hint="eastAsia"/>
          </w:rPr>
          <w:delText>iData</w:delText>
        </w:r>
      </w:del>
      <w:ins w:id="855" w:author="jidonglin" w:date="2019-11-04T17:33:00Z">
        <w:r w:rsidR="00787201">
          <w:t>IMI</w:t>
        </w:r>
      </w:ins>
      <w:r w:rsidR="000F5B05">
        <w:rPr>
          <w:rFonts w:hint="eastAsia"/>
        </w:rPr>
        <w:t>系统</w:t>
      </w:r>
      <w:r w:rsidR="007E065B">
        <w:rPr>
          <w:rFonts w:hint="eastAsia"/>
        </w:rPr>
        <w:t>。</w:t>
      </w:r>
    </w:p>
    <w:p w14:paraId="06DC47E1" w14:textId="48744B24" w:rsidR="006551A4" w:rsidRDefault="008F4C7E" w:rsidP="00595C15">
      <w:pPr>
        <w:pStyle w:val="2"/>
      </w:pPr>
      <w:r>
        <w:rPr>
          <w:rFonts w:hint="eastAsia"/>
        </w:rPr>
        <w:t>总体流程</w:t>
      </w:r>
    </w:p>
    <w:p w14:paraId="3073845D" w14:textId="69AE4485" w:rsidR="00595C15" w:rsidRPr="007807A2" w:rsidRDefault="00F46288" w:rsidP="007807A2">
      <w:ins w:id="856" w:author="jidonglin" w:date="2019-11-04T17:35:00Z">
        <w:r>
          <w:rPr>
            <w:rFonts w:hint="eastAsia"/>
          </w:rPr>
          <w:t>根据页面</w:t>
        </w:r>
      </w:ins>
      <w:ins w:id="857" w:author="jidonglin" w:date="2019-11-04T17:36:00Z">
        <w:r>
          <w:rPr>
            <w:rFonts w:hint="eastAsia"/>
          </w:rPr>
          <w:t>操作创建接口</w:t>
        </w:r>
      </w:ins>
      <w:del w:id="858" w:author="jidonglin" w:date="2019-11-04T17:35:00Z">
        <w:r w:rsidR="00E6203D" w:rsidDel="00F46288">
          <w:rPr>
            <w:rFonts w:hint="eastAsia"/>
          </w:rPr>
          <w:delText>在界面的基础上出后台接口</w:delText>
        </w:r>
      </w:del>
    </w:p>
    <w:p w14:paraId="5058565E" w14:textId="3C638B28" w:rsidR="008F4C7E" w:rsidRDefault="006551A4" w:rsidP="003B675E">
      <w:pPr>
        <w:pStyle w:val="3"/>
      </w:pPr>
      <w:del w:id="859" w:author="jidonglin" w:date="2019-11-04T17:56:00Z">
        <w:r w:rsidDel="004168AC">
          <w:rPr>
            <w:rFonts w:hint="eastAsia"/>
          </w:rPr>
          <w:delText>系统管理</w:delText>
        </w:r>
        <w:r w:rsidR="00B55571" w:rsidDel="004168AC">
          <w:rPr>
            <w:rFonts w:hint="eastAsia"/>
          </w:rPr>
          <w:delText>（</w:delText>
        </w:r>
        <w:r w:rsidR="00B55571" w:rsidDel="004168AC">
          <w:rPr>
            <w:rFonts w:hint="eastAsia"/>
          </w:rPr>
          <w:delText>System</w:delText>
        </w:r>
        <w:r w:rsidR="00B55571" w:rsidDel="004168AC">
          <w:rPr>
            <w:rFonts w:hint="eastAsia"/>
          </w:rPr>
          <w:delText>）</w:delText>
        </w:r>
        <w:r w:rsidR="009D63CD" w:rsidDel="004168AC">
          <w:rPr>
            <w:rFonts w:hint="eastAsia"/>
          </w:rPr>
          <w:delText>相关</w:delText>
        </w:r>
      </w:del>
      <w:ins w:id="860" w:author="jidonglin" w:date="2019-11-04T17:56:00Z">
        <w:r w:rsidR="004168AC">
          <w:rPr>
            <w:rFonts w:hint="eastAsia"/>
          </w:rPr>
          <w:t>系统授权流程</w:t>
        </w:r>
      </w:ins>
    </w:p>
    <w:p w14:paraId="2C2466F7" w14:textId="375A2B75" w:rsidR="00DB14E8" w:rsidRDefault="00F46288" w:rsidP="00D840C5">
      <w:pPr>
        <w:pStyle w:val="11"/>
        <w:ind w:firstLine="420"/>
        <w:rPr>
          <w:ins w:id="861" w:author="jidonglin" w:date="2019-11-04T17:36:00Z"/>
        </w:rPr>
      </w:pPr>
      <w:ins w:id="862" w:author="jidonglin" w:date="2019-11-04T17:36:00Z">
        <w:r>
          <w:rPr>
            <w:noProof/>
          </w:rPr>
          <w:drawing>
            <wp:inline distT="0" distB="0" distL="0" distR="0" wp14:anchorId="25C89C84" wp14:editId="7334CABC">
              <wp:extent cx="4533900" cy="2171700"/>
              <wp:effectExtent l="0" t="0" r="0" b="0"/>
              <wp:docPr id="2" name="图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533900" cy="217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  <w:del w:id="863" w:author="jidonglin" w:date="2019-11-04T17:36:00Z">
        <w:r w:rsidR="00595C15" w:rsidDel="00F46288">
          <w:rPr>
            <w:rFonts w:hint="eastAsia"/>
          </w:rPr>
          <w:delText>在</w:delText>
        </w:r>
        <w:r w:rsidR="00595C15" w:rsidDel="00F46288">
          <w:rPr>
            <w:rFonts w:hint="eastAsia"/>
          </w:rPr>
          <w:delText>system</w:delText>
        </w:r>
        <w:r w:rsidR="00595C15" w:rsidDel="00F46288">
          <w:rPr>
            <w:rFonts w:hint="eastAsia"/>
          </w:rPr>
          <w:delText>模块的基础上</w:delText>
        </w:r>
        <w:r w:rsidR="00DB14E8" w:rsidDel="00F46288">
          <w:rPr>
            <w:rFonts w:hint="eastAsia"/>
          </w:rPr>
          <w:delText>，基于模块分层</w:delText>
        </w:r>
        <w:r w:rsidR="00595C15" w:rsidDel="00F46288">
          <w:rPr>
            <w:rFonts w:hint="eastAsia"/>
          </w:rPr>
          <w:delText>添加接口</w:delText>
        </w:r>
      </w:del>
    </w:p>
    <w:p w14:paraId="14B36CC5" w14:textId="54837487" w:rsidR="00511D5F" w:rsidRDefault="00511D5F" w:rsidP="00511D5F">
      <w:pPr>
        <w:pStyle w:val="3"/>
        <w:rPr>
          <w:ins w:id="864" w:author="jidonglin" w:date="2019-11-04T18:53:00Z"/>
        </w:rPr>
      </w:pPr>
      <w:ins w:id="865" w:author="jidonglin" w:date="2019-11-04T19:01:00Z">
        <w:r>
          <w:rPr>
            <w:rFonts w:hint="eastAsia"/>
          </w:rPr>
          <w:lastRenderedPageBreak/>
          <w:t>企业管理</w:t>
        </w:r>
      </w:ins>
    </w:p>
    <w:p w14:paraId="1941F92E" w14:textId="57B2D841" w:rsidR="00F46288" w:rsidRDefault="006E23A9" w:rsidP="006E23A9">
      <w:pPr>
        <w:pStyle w:val="4"/>
        <w:rPr>
          <w:ins w:id="866" w:author="jidonglin" w:date="2019-11-04T19:03:00Z"/>
        </w:rPr>
      </w:pPr>
      <w:ins w:id="867" w:author="jidonglin" w:date="2019-11-04T19:03:00Z">
        <w:r>
          <w:rPr>
            <w:rFonts w:hint="eastAsia"/>
          </w:rPr>
          <w:t>我的企业</w:t>
        </w:r>
      </w:ins>
    </w:p>
    <w:p w14:paraId="031F1A9F" w14:textId="3FD054D6" w:rsidR="006E23A9" w:rsidRDefault="006E23A9">
      <w:pPr>
        <w:pStyle w:val="a9"/>
        <w:numPr>
          <w:ilvl w:val="0"/>
          <w:numId w:val="107"/>
        </w:numPr>
        <w:ind w:firstLineChars="0"/>
        <w:rPr>
          <w:ins w:id="868" w:author="jidonglin" w:date="2019-11-04T19:23:00Z"/>
        </w:rPr>
        <w:pPrChange w:id="869" w:author="jidonglin" w:date="2019-11-04T19:23:00Z">
          <w:pPr/>
        </w:pPrChange>
      </w:pPr>
      <w:ins w:id="870" w:author="jidonglin" w:date="2019-11-04T19:04:00Z">
        <w:r>
          <w:rPr>
            <w:rFonts w:hint="eastAsia"/>
          </w:rPr>
          <w:t>添加管理员</w:t>
        </w:r>
        <w:r>
          <w:rPr>
            <w:rFonts w:hint="eastAsia"/>
          </w:rPr>
          <w:t>/</w:t>
        </w:r>
        <w:r>
          <w:rPr>
            <w:rFonts w:hint="eastAsia"/>
          </w:rPr>
          <w:t>代办人</w:t>
        </w:r>
      </w:ins>
      <w:ins w:id="871" w:author="jidonglin" w:date="2019-11-05T19:52:00Z">
        <w:r w:rsidR="001B3E33">
          <w:rPr>
            <w:rFonts w:hint="eastAsia"/>
          </w:rPr>
          <w:t>（煌辉）</w:t>
        </w:r>
      </w:ins>
    </w:p>
    <w:p w14:paraId="4C3189E2" w14:textId="77777777" w:rsidR="00E30A26" w:rsidRDefault="00E30A26">
      <w:pPr>
        <w:rPr>
          <w:ins w:id="872" w:author="jidonglin" w:date="2019-11-04T19:23:00Z"/>
        </w:rPr>
        <w:pPrChange w:id="873" w:author="jidonglin" w:date="2019-11-04T19:24:00Z">
          <w:pPr>
            <w:pStyle w:val="a9"/>
            <w:numPr>
              <w:numId w:val="107"/>
            </w:numPr>
            <w:ind w:left="420" w:firstLineChars="0" w:hanging="420"/>
          </w:pPr>
        </w:pPrChange>
      </w:pPr>
      <w:ins w:id="874" w:author="jidonglin" w:date="2019-11-04T19:23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  <w:tblPrChange w:id="875" w:author="jidonglin" w:date="2019-11-04T19:33:00Z">
          <w:tblPr>
            <w:tblStyle w:val="af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912"/>
        <w:gridCol w:w="1904"/>
        <w:gridCol w:w="2125"/>
        <w:gridCol w:w="1355"/>
        <w:tblGridChange w:id="876">
          <w:tblGrid>
            <w:gridCol w:w="2912"/>
            <w:gridCol w:w="1904"/>
            <w:gridCol w:w="1769"/>
            <w:gridCol w:w="1711"/>
          </w:tblGrid>
        </w:tblGridChange>
      </w:tblGrid>
      <w:tr w:rsidR="00E30A26" w14:paraId="782D1258" w14:textId="77777777" w:rsidTr="00E30A26">
        <w:trPr>
          <w:ins w:id="877" w:author="jidonglin" w:date="2019-11-04T19:23:00Z"/>
        </w:trPr>
        <w:tc>
          <w:tcPr>
            <w:tcW w:w="2912" w:type="dxa"/>
            <w:tcPrChange w:id="878" w:author="jidonglin" w:date="2019-11-04T19:33:00Z">
              <w:tcPr>
                <w:tcW w:w="2265" w:type="dxa"/>
              </w:tcPr>
            </w:tcPrChange>
          </w:tcPr>
          <w:p w14:paraId="23838ABB" w14:textId="77777777" w:rsidR="00E30A26" w:rsidRDefault="00E30A26" w:rsidP="000E53C6">
            <w:pPr>
              <w:rPr>
                <w:ins w:id="879" w:author="jidonglin" w:date="2019-11-04T19:23:00Z"/>
              </w:rPr>
            </w:pPr>
            <w:ins w:id="880" w:author="jidonglin" w:date="2019-11-04T19:23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1904" w:type="dxa"/>
            <w:tcPrChange w:id="881" w:author="jidonglin" w:date="2019-11-04T19:33:00Z">
              <w:tcPr>
                <w:tcW w:w="2102" w:type="dxa"/>
              </w:tcPr>
            </w:tcPrChange>
          </w:tcPr>
          <w:p w14:paraId="086DE36E" w14:textId="77777777" w:rsidR="00E30A26" w:rsidRDefault="00E30A26" w:rsidP="000E53C6">
            <w:pPr>
              <w:rPr>
                <w:ins w:id="882" w:author="jidonglin" w:date="2019-11-04T19:23:00Z"/>
              </w:rPr>
            </w:pPr>
            <w:ins w:id="883" w:author="jidonglin" w:date="2019-11-04T19:23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125" w:type="dxa"/>
            <w:tcPrChange w:id="884" w:author="jidonglin" w:date="2019-11-04T19:33:00Z">
              <w:tcPr>
                <w:tcW w:w="1998" w:type="dxa"/>
              </w:tcPr>
            </w:tcPrChange>
          </w:tcPr>
          <w:p w14:paraId="7ABAAEFA" w14:textId="77777777" w:rsidR="00E30A26" w:rsidRDefault="00E30A26" w:rsidP="000E53C6">
            <w:pPr>
              <w:rPr>
                <w:ins w:id="885" w:author="jidonglin" w:date="2019-11-04T19:23:00Z"/>
              </w:rPr>
            </w:pPr>
            <w:ins w:id="886" w:author="jidonglin" w:date="2019-11-04T19:23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355" w:type="dxa"/>
            <w:tcPrChange w:id="887" w:author="jidonglin" w:date="2019-11-04T19:33:00Z">
              <w:tcPr>
                <w:tcW w:w="1931" w:type="dxa"/>
              </w:tcPr>
            </w:tcPrChange>
          </w:tcPr>
          <w:p w14:paraId="66D7999D" w14:textId="77777777" w:rsidR="00E30A26" w:rsidRDefault="00E30A26" w:rsidP="000E53C6">
            <w:pPr>
              <w:rPr>
                <w:ins w:id="888" w:author="jidonglin" w:date="2019-11-04T19:23:00Z"/>
              </w:rPr>
            </w:pPr>
            <w:ins w:id="889" w:author="jidonglin" w:date="2019-11-04T19:23:00Z">
              <w:r>
                <w:rPr>
                  <w:rFonts w:hint="eastAsia"/>
                </w:rPr>
                <w:t>是否可为空</w:t>
              </w:r>
            </w:ins>
          </w:p>
        </w:tc>
      </w:tr>
      <w:tr w:rsidR="00E30A26" w14:paraId="0E767020" w14:textId="77777777" w:rsidTr="00E30A26">
        <w:trPr>
          <w:ins w:id="890" w:author="jidonglin" w:date="2019-11-04T19:23:00Z"/>
        </w:trPr>
        <w:tc>
          <w:tcPr>
            <w:tcW w:w="2912" w:type="dxa"/>
            <w:tcPrChange w:id="891" w:author="jidonglin" w:date="2019-11-04T19:33:00Z">
              <w:tcPr>
                <w:tcW w:w="2265" w:type="dxa"/>
              </w:tcPr>
            </w:tcPrChange>
          </w:tcPr>
          <w:p w14:paraId="7425B2E6" w14:textId="55A74330" w:rsidR="00E30A26" w:rsidRDefault="00E30A26" w:rsidP="000E53C6">
            <w:pPr>
              <w:rPr>
                <w:ins w:id="892" w:author="jidonglin" w:date="2019-11-04T19:23:00Z"/>
              </w:rPr>
            </w:pPr>
            <w:ins w:id="893" w:author="jidonglin" w:date="2019-11-04T19:24:00Z">
              <w:r w:rsidRPr="00637ECA">
                <w:t>authorized</w:t>
              </w:r>
              <w:r>
                <w:rPr>
                  <w:rFonts w:hint="eastAsia"/>
                </w:rPr>
                <w:t>P</w:t>
              </w:r>
              <w:r w:rsidRPr="00637ECA">
                <w:t>erson</w:t>
              </w:r>
              <w:r>
                <w:t>Id</w:t>
              </w:r>
            </w:ins>
          </w:p>
        </w:tc>
        <w:tc>
          <w:tcPr>
            <w:tcW w:w="1904" w:type="dxa"/>
            <w:tcPrChange w:id="894" w:author="jidonglin" w:date="2019-11-04T19:33:00Z">
              <w:tcPr>
                <w:tcW w:w="2102" w:type="dxa"/>
              </w:tcPr>
            </w:tcPrChange>
          </w:tcPr>
          <w:p w14:paraId="654D2859" w14:textId="2AB1C8B2" w:rsidR="00E30A26" w:rsidRDefault="00E30A26" w:rsidP="000E53C6">
            <w:pPr>
              <w:rPr>
                <w:ins w:id="895" w:author="jidonglin" w:date="2019-11-04T19:23:00Z"/>
              </w:rPr>
            </w:pPr>
            <w:ins w:id="896" w:author="jidonglin" w:date="2019-11-04T19:24:00Z">
              <w:r>
                <w:t>String</w:t>
              </w:r>
            </w:ins>
          </w:p>
        </w:tc>
        <w:tc>
          <w:tcPr>
            <w:tcW w:w="2125" w:type="dxa"/>
            <w:tcPrChange w:id="897" w:author="jidonglin" w:date="2019-11-04T19:33:00Z">
              <w:tcPr>
                <w:tcW w:w="1998" w:type="dxa"/>
              </w:tcPr>
            </w:tcPrChange>
          </w:tcPr>
          <w:p w14:paraId="5C11D5D7" w14:textId="651F0766" w:rsidR="00E30A26" w:rsidRDefault="00E30A26" w:rsidP="000E53C6">
            <w:pPr>
              <w:rPr>
                <w:ins w:id="898" w:author="jidonglin" w:date="2019-11-04T19:23:00Z"/>
              </w:rPr>
            </w:pPr>
            <w:ins w:id="899" w:author="jidonglin" w:date="2019-11-04T19:24:00Z">
              <w:r>
                <w:rPr>
                  <w:rFonts w:hint="eastAsia"/>
                </w:rPr>
                <w:t>授权人</w:t>
              </w:r>
            </w:ins>
          </w:p>
        </w:tc>
        <w:tc>
          <w:tcPr>
            <w:tcW w:w="1355" w:type="dxa"/>
            <w:tcPrChange w:id="900" w:author="jidonglin" w:date="2019-11-04T19:33:00Z">
              <w:tcPr>
                <w:tcW w:w="1931" w:type="dxa"/>
              </w:tcPr>
            </w:tcPrChange>
          </w:tcPr>
          <w:p w14:paraId="33458E72" w14:textId="2BBB10AC" w:rsidR="00E30A26" w:rsidRDefault="00E30A26" w:rsidP="000E53C6">
            <w:pPr>
              <w:rPr>
                <w:ins w:id="901" w:author="jidonglin" w:date="2019-11-04T19:23:00Z"/>
              </w:rPr>
            </w:pPr>
            <w:ins w:id="902" w:author="jidonglin" w:date="2019-11-04T19:24:00Z">
              <w:r>
                <w:rPr>
                  <w:rFonts w:hint="eastAsia"/>
                </w:rPr>
                <w:t>否</w:t>
              </w:r>
            </w:ins>
          </w:p>
        </w:tc>
      </w:tr>
      <w:tr w:rsidR="00E30A26" w14:paraId="0BBFC49C" w14:textId="77777777" w:rsidTr="00E30A26">
        <w:trPr>
          <w:ins w:id="903" w:author="jidonglin" w:date="2019-11-04T19:23:00Z"/>
        </w:trPr>
        <w:tc>
          <w:tcPr>
            <w:tcW w:w="2912" w:type="dxa"/>
            <w:tcPrChange w:id="904" w:author="jidonglin" w:date="2019-11-04T19:33:00Z">
              <w:tcPr>
                <w:tcW w:w="2265" w:type="dxa"/>
              </w:tcPr>
            </w:tcPrChange>
          </w:tcPr>
          <w:p w14:paraId="70B844C1" w14:textId="264DFC48" w:rsidR="00E30A26" w:rsidRDefault="00E30A26" w:rsidP="000E53C6">
            <w:pPr>
              <w:rPr>
                <w:ins w:id="905" w:author="jidonglin" w:date="2019-11-04T19:23:00Z"/>
              </w:rPr>
            </w:pPr>
            <w:ins w:id="906" w:author="jidonglin" w:date="2019-11-04T19:25:00Z">
              <w:r w:rsidRPr="00637ECA">
                <w:t>authorized</w:t>
              </w:r>
              <w:r>
                <w:rPr>
                  <w:rFonts w:hint="eastAsia"/>
                </w:rPr>
                <w:t>P</w:t>
              </w:r>
              <w:r w:rsidRPr="00637ECA">
                <w:t>erson</w:t>
              </w:r>
              <w:r>
                <w:rPr>
                  <w:rFonts w:hint="eastAsia"/>
                </w:rPr>
                <w:t>Type</w:t>
              </w:r>
            </w:ins>
          </w:p>
        </w:tc>
        <w:tc>
          <w:tcPr>
            <w:tcW w:w="1904" w:type="dxa"/>
            <w:tcPrChange w:id="907" w:author="jidonglin" w:date="2019-11-04T19:33:00Z">
              <w:tcPr>
                <w:tcW w:w="2102" w:type="dxa"/>
              </w:tcPr>
            </w:tcPrChange>
          </w:tcPr>
          <w:p w14:paraId="683284BD" w14:textId="77777777" w:rsidR="00E30A26" w:rsidRDefault="00E30A26" w:rsidP="000E53C6">
            <w:pPr>
              <w:rPr>
                <w:ins w:id="908" w:author="jidonglin" w:date="2019-11-04T19:23:00Z"/>
              </w:rPr>
            </w:pPr>
            <w:ins w:id="909" w:author="jidonglin" w:date="2019-11-04T19:2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125" w:type="dxa"/>
            <w:tcPrChange w:id="910" w:author="jidonglin" w:date="2019-11-04T19:33:00Z">
              <w:tcPr>
                <w:tcW w:w="1998" w:type="dxa"/>
              </w:tcPr>
            </w:tcPrChange>
          </w:tcPr>
          <w:p w14:paraId="751B44C3" w14:textId="44A1B27C" w:rsidR="00E30A26" w:rsidRDefault="00E30A26" w:rsidP="000E53C6">
            <w:pPr>
              <w:rPr>
                <w:ins w:id="911" w:author="jidonglin" w:date="2019-11-04T19:23:00Z"/>
              </w:rPr>
            </w:pPr>
            <w:ins w:id="912" w:author="jidonglin" w:date="2019-11-04T19:25:00Z">
              <w:r>
                <w:rPr>
                  <w:rFonts w:hint="eastAsia"/>
                </w:rPr>
                <w:t>授权人类型</w:t>
              </w:r>
            </w:ins>
          </w:p>
        </w:tc>
        <w:tc>
          <w:tcPr>
            <w:tcW w:w="1355" w:type="dxa"/>
            <w:tcPrChange w:id="913" w:author="jidonglin" w:date="2019-11-04T19:33:00Z">
              <w:tcPr>
                <w:tcW w:w="1931" w:type="dxa"/>
              </w:tcPr>
            </w:tcPrChange>
          </w:tcPr>
          <w:p w14:paraId="3229E194" w14:textId="2E726EFD" w:rsidR="00E30A26" w:rsidRDefault="00E30A26" w:rsidP="000E53C6">
            <w:pPr>
              <w:rPr>
                <w:ins w:id="914" w:author="jidonglin" w:date="2019-11-04T19:23:00Z"/>
              </w:rPr>
            </w:pPr>
            <w:ins w:id="915" w:author="jidonglin" w:date="2019-11-04T19:25:00Z">
              <w:r>
                <w:rPr>
                  <w:rFonts w:hint="eastAsia"/>
                </w:rPr>
                <w:t>否</w:t>
              </w:r>
            </w:ins>
          </w:p>
        </w:tc>
      </w:tr>
      <w:tr w:rsidR="00E30A26" w14:paraId="0608BADE" w14:textId="77777777" w:rsidTr="00E30A26">
        <w:trPr>
          <w:ins w:id="916" w:author="jidonglin" w:date="2019-11-04T19:25:00Z"/>
        </w:trPr>
        <w:tc>
          <w:tcPr>
            <w:tcW w:w="2912" w:type="dxa"/>
            <w:tcPrChange w:id="917" w:author="jidonglin" w:date="2019-11-04T19:33:00Z">
              <w:tcPr>
                <w:tcW w:w="2265" w:type="dxa"/>
              </w:tcPr>
            </w:tcPrChange>
          </w:tcPr>
          <w:p w14:paraId="7CD3FCA8" w14:textId="1F63CD56" w:rsidR="00E30A26" w:rsidRPr="00637ECA" w:rsidRDefault="00E30A26" w:rsidP="000E53C6">
            <w:pPr>
              <w:rPr>
                <w:ins w:id="918" w:author="jidonglin" w:date="2019-11-04T19:25:00Z"/>
              </w:rPr>
            </w:pPr>
            <w:ins w:id="919" w:author="jidonglin" w:date="2019-11-04T19:25:00Z">
              <w:r w:rsidRPr="00083A9F">
                <w:t>passive</w:t>
              </w:r>
              <w:r>
                <w:t>A</w:t>
              </w:r>
              <w:r w:rsidRPr="00637ECA">
                <w:t>uthorized</w:t>
              </w:r>
              <w:r>
                <w:t>P</w:t>
              </w:r>
              <w:r w:rsidRPr="00637ECA">
                <w:t>erson</w:t>
              </w:r>
            </w:ins>
            <w:ins w:id="920" w:author="jidonglin" w:date="2019-11-04T19:26:00Z">
              <w:r>
                <w:t>I</w:t>
              </w:r>
            </w:ins>
            <w:ins w:id="921" w:author="jidonglin" w:date="2019-11-04T19:25:00Z">
              <w:r>
                <w:t>d</w:t>
              </w:r>
            </w:ins>
          </w:p>
        </w:tc>
        <w:tc>
          <w:tcPr>
            <w:tcW w:w="1904" w:type="dxa"/>
            <w:tcPrChange w:id="922" w:author="jidonglin" w:date="2019-11-04T19:33:00Z">
              <w:tcPr>
                <w:tcW w:w="2102" w:type="dxa"/>
              </w:tcPr>
            </w:tcPrChange>
          </w:tcPr>
          <w:p w14:paraId="6B90A3E1" w14:textId="70E6862E" w:rsidR="00E30A26" w:rsidRDefault="00E30A26" w:rsidP="000E53C6">
            <w:pPr>
              <w:rPr>
                <w:ins w:id="923" w:author="jidonglin" w:date="2019-11-04T19:25:00Z"/>
              </w:rPr>
            </w:pPr>
            <w:ins w:id="924" w:author="jidonglin" w:date="2019-11-04T19:26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2125" w:type="dxa"/>
            <w:tcPrChange w:id="925" w:author="jidonglin" w:date="2019-11-04T19:33:00Z">
              <w:tcPr>
                <w:tcW w:w="1998" w:type="dxa"/>
              </w:tcPr>
            </w:tcPrChange>
          </w:tcPr>
          <w:p w14:paraId="26EBD7B7" w14:textId="693D480C" w:rsidR="00E30A26" w:rsidRDefault="00E30A26" w:rsidP="000E53C6">
            <w:pPr>
              <w:rPr>
                <w:ins w:id="926" w:author="jidonglin" w:date="2019-11-04T19:25:00Z"/>
              </w:rPr>
            </w:pPr>
            <w:ins w:id="927" w:author="jidonglin" w:date="2019-11-04T19:26:00Z">
              <w:r>
                <w:rPr>
                  <w:rFonts w:hint="eastAsia"/>
                </w:rPr>
                <w:t>被授权人</w:t>
              </w:r>
            </w:ins>
          </w:p>
        </w:tc>
        <w:tc>
          <w:tcPr>
            <w:tcW w:w="1355" w:type="dxa"/>
            <w:tcPrChange w:id="928" w:author="jidonglin" w:date="2019-11-04T19:33:00Z">
              <w:tcPr>
                <w:tcW w:w="1931" w:type="dxa"/>
              </w:tcPr>
            </w:tcPrChange>
          </w:tcPr>
          <w:p w14:paraId="40BF4D64" w14:textId="613D5872" w:rsidR="00E30A26" w:rsidRDefault="00E30A26" w:rsidP="000E53C6">
            <w:pPr>
              <w:rPr>
                <w:ins w:id="929" w:author="jidonglin" w:date="2019-11-04T19:25:00Z"/>
              </w:rPr>
            </w:pPr>
            <w:ins w:id="930" w:author="jidonglin" w:date="2019-11-04T19:26:00Z">
              <w:r>
                <w:rPr>
                  <w:rFonts w:hint="eastAsia"/>
                </w:rPr>
                <w:t>否</w:t>
              </w:r>
            </w:ins>
          </w:p>
        </w:tc>
      </w:tr>
      <w:tr w:rsidR="00E30A26" w14:paraId="143D29B2" w14:textId="77777777" w:rsidTr="00E30A26">
        <w:trPr>
          <w:ins w:id="931" w:author="jidonglin" w:date="2019-11-04T19:25:00Z"/>
        </w:trPr>
        <w:tc>
          <w:tcPr>
            <w:tcW w:w="2912" w:type="dxa"/>
            <w:tcPrChange w:id="932" w:author="jidonglin" w:date="2019-11-04T19:33:00Z">
              <w:tcPr>
                <w:tcW w:w="2265" w:type="dxa"/>
              </w:tcPr>
            </w:tcPrChange>
          </w:tcPr>
          <w:p w14:paraId="211412F7" w14:textId="58098BE2" w:rsidR="00E30A26" w:rsidRPr="00637ECA" w:rsidRDefault="00E30A26" w:rsidP="000E53C6">
            <w:pPr>
              <w:rPr>
                <w:ins w:id="933" w:author="jidonglin" w:date="2019-11-04T19:25:00Z"/>
              </w:rPr>
            </w:pPr>
            <w:ins w:id="934" w:author="jidonglin" w:date="2019-11-04T19:26:00Z">
              <w:r w:rsidRPr="00083A9F">
                <w:t>passive</w:t>
              </w:r>
              <w:r>
                <w:t>A</w:t>
              </w:r>
              <w:r w:rsidRPr="00637ECA">
                <w:t>uthorized</w:t>
              </w:r>
              <w:r>
                <w:t>P</w:t>
              </w:r>
              <w:r w:rsidRPr="00637ECA">
                <w:t>erson</w:t>
              </w:r>
              <w:r>
                <w:rPr>
                  <w:rFonts w:hint="eastAsia"/>
                </w:rPr>
                <w:t>Type</w:t>
              </w:r>
            </w:ins>
          </w:p>
        </w:tc>
        <w:tc>
          <w:tcPr>
            <w:tcW w:w="1904" w:type="dxa"/>
            <w:tcPrChange w:id="935" w:author="jidonglin" w:date="2019-11-04T19:33:00Z">
              <w:tcPr>
                <w:tcW w:w="2102" w:type="dxa"/>
              </w:tcPr>
            </w:tcPrChange>
          </w:tcPr>
          <w:p w14:paraId="1A2852F8" w14:textId="469B45AE" w:rsidR="00E30A26" w:rsidRDefault="00E30A26" w:rsidP="000E53C6">
            <w:pPr>
              <w:rPr>
                <w:ins w:id="936" w:author="jidonglin" w:date="2019-11-04T19:25:00Z"/>
              </w:rPr>
            </w:pPr>
            <w:ins w:id="937" w:author="jidonglin" w:date="2019-11-04T19:26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2125" w:type="dxa"/>
            <w:tcPrChange w:id="938" w:author="jidonglin" w:date="2019-11-04T19:33:00Z">
              <w:tcPr>
                <w:tcW w:w="1998" w:type="dxa"/>
              </w:tcPr>
            </w:tcPrChange>
          </w:tcPr>
          <w:p w14:paraId="1803A147" w14:textId="1FF05017" w:rsidR="00E30A26" w:rsidRDefault="00E30A26" w:rsidP="000E53C6">
            <w:pPr>
              <w:rPr>
                <w:ins w:id="939" w:author="jidonglin" w:date="2019-11-04T19:25:00Z"/>
              </w:rPr>
            </w:pPr>
            <w:ins w:id="940" w:author="jidonglin" w:date="2019-11-04T19:26:00Z">
              <w:r>
                <w:rPr>
                  <w:rFonts w:hint="eastAsia"/>
                </w:rPr>
                <w:t>被授权人类型</w:t>
              </w:r>
            </w:ins>
          </w:p>
        </w:tc>
        <w:tc>
          <w:tcPr>
            <w:tcW w:w="1355" w:type="dxa"/>
            <w:tcPrChange w:id="941" w:author="jidonglin" w:date="2019-11-04T19:33:00Z">
              <w:tcPr>
                <w:tcW w:w="1931" w:type="dxa"/>
              </w:tcPr>
            </w:tcPrChange>
          </w:tcPr>
          <w:p w14:paraId="5E4EE893" w14:textId="0977024E" w:rsidR="00E30A26" w:rsidRDefault="00E30A26" w:rsidP="000E53C6">
            <w:pPr>
              <w:rPr>
                <w:ins w:id="942" w:author="jidonglin" w:date="2019-11-04T19:25:00Z"/>
              </w:rPr>
            </w:pPr>
            <w:ins w:id="943" w:author="jidonglin" w:date="2019-11-04T19:26:00Z">
              <w:r>
                <w:rPr>
                  <w:rFonts w:hint="eastAsia"/>
                </w:rPr>
                <w:t>否</w:t>
              </w:r>
            </w:ins>
          </w:p>
        </w:tc>
      </w:tr>
      <w:tr w:rsidR="00E30A26" w14:paraId="3C911D38" w14:textId="77777777" w:rsidTr="00E30A26">
        <w:trPr>
          <w:ins w:id="944" w:author="jidonglin" w:date="2019-11-04T19:28:00Z"/>
        </w:trPr>
        <w:tc>
          <w:tcPr>
            <w:tcW w:w="2912" w:type="dxa"/>
            <w:tcPrChange w:id="945" w:author="jidonglin" w:date="2019-11-04T19:33:00Z">
              <w:tcPr>
                <w:tcW w:w="2265" w:type="dxa"/>
              </w:tcPr>
            </w:tcPrChange>
          </w:tcPr>
          <w:p w14:paraId="6485FA09" w14:textId="20942BB7" w:rsidR="00E30A26" w:rsidRPr="00083A9F" w:rsidRDefault="00E30A26" w:rsidP="000E53C6">
            <w:pPr>
              <w:rPr>
                <w:ins w:id="946" w:author="jidonglin" w:date="2019-11-04T19:28:00Z"/>
              </w:rPr>
            </w:pPr>
            <w:ins w:id="947" w:author="jidonglin" w:date="2019-11-04T19:28:00Z">
              <w:r>
                <w:rPr>
                  <w:rFonts w:hint="eastAsia"/>
                </w:rPr>
                <w:t>i</w:t>
              </w:r>
              <w:r>
                <w:t>temManage</w:t>
              </w:r>
            </w:ins>
            <w:ins w:id="948" w:author="jidonglin" w:date="2019-11-04T19:31:00Z">
              <w:r>
                <w:rPr>
                  <w:rFonts w:hint="eastAsia"/>
                </w:rPr>
                <w:t>Id</w:t>
              </w:r>
            </w:ins>
            <w:ins w:id="949" w:author="jidonglin" w:date="2019-11-05T11:15:00Z">
              <w:r w:rsidR="00BF6582">
                <w:t>s</w:t>
              </w:r>
            </w:ins>
          </w:p>
        </w:tc>
        <w:tc>
          <w:tcPr>
            <w:tcW w:w="1904" w:type="dxa"/>
            <w:tcPrChange w:id="950" w:author="jidonglin" w:date="2019-11-04T19:33:00Z">
              <w:tcPr>
                <w:tcW w:w="2102" w:type="dxa"/>
              </w:tcPr>
            </w:tcPrChange>
          </w:tcPr>
          <w:p w14:paraId="02D6173F" w14:textId="0A421AFC" w:rsidR="00E30A26" w:rsidRDefault="00E30A26" w:rsidP="000E53C6">
            <w:pPr>
              <w:rPr>
                <w:ins w:id="951" w:author="jidonglin" w:date="2019-11-04T19:28:00Z"/>
              </w:rPr>
            </w:pPr>
            <w:ins w:id="952" w:author="jidonglin" w:date="2019-11-04T19:29:00Z">
              <w:r>
                <w:rPr>
                  <w:rFonts w:hint="eastAsia"/>
                </w:rPr>
                <w:t>L</w:t>
              </w:r>
              <w:r>
                <w:t>ist</w:t>
              </w:r>
            </w:ins>
          </w:p>
        </w:tc>
        <w:tc>
          <w:tcPr>
            <w:tcW w:w="2125" w:type="dxa"/>
            <w:tcPrChange w:id="953" w:author="jidonglin" w:date="2019-11-04T19:33:00Z">
              <w:tcPr>
                <w:tcW w:w="1998" w:type="dxa"/>
              </w:tcPr>
            </w:tcPrChange>
          </w:tcPr>
          <w:p w14:paraId="6A46758B" w14:textId="2511DD30" w:rsidR="00E30A26" w:rsidRDefault="00E30A26" w:rsidP="000E53C6">
            <w:pPr>
              <w:rPr>
                <w:ins w:id="954" w:author="jidonglin" w:date="2019-11-04T19:28:00Z"/>
              </w:rPr>
            </w:pPr>
            <w:ins w:id="955" w:author="jidonglin" w:date="2019-11-04T19:29:00Z">
              <w:r>
                <w:rPr>
                  <w:rFonts w:hint="eastAsia"/>
                </w:rPr>
                <w:t>事项</w:t>
              </w:r>
            </w:ins>
          </w:p>
        </w:tc>
        <w:tc>
          <w:tcPr>
            <w:tcW w:w="1355" w:type="dxa"/>
            <w:tcPrChange w:id="956" w:author="jidonglin" w:date="2019-11-04T19:33:00Z">
              <w:tcPr>
                <w:tcW w:w="1931" w:type="dxa"/>
              </w:tcPr>
            </w:tcPrChange>
          </w:tcPr>
          <w:p w14:paraId="2C185567" w14:textId="395F3149" w:rsidR="00E30A26" w:rsidRDefault="00E30A26" w:rsidP="000E53C6">
            <w:pPr>
              <w:rPr>
                <w:ins w:id="957" w:author="jidonglin" w:date="2019-11-04T19:28:00Z"/>
              </w:rPr>
            </w:pPr>
            <w:ins w:id="958" w:author="jidonglin" w:date="2019-11-04T19:29:00Z">
              <w:r>
                <w:rPr>
                  <w:rFonts w:hint="eastAsia"/>
                </w:rPr>
                <w:t>否</w:t>
              </w:r>
            </w:ins>
          </w:p>
        </w:tc>
      </w:tr>
      <w:tr w:rsidR="00E30A26" w14:paraId="050BA155" w14:textId="77777777" w:rsidTr="00E30A26">
        <w:trPr>
          <w:ins w:id="959" w:author="jidonglin" w:date="2019-11-04T19:31:00Z"/>
        </w:trPr>
        <w:tc>
          <w:tcPr>
            <w:tcW w:w="2912" w:type="dxa"/>
            <w:tcPrChange w:id="960" w:author="jidonglin" w:date="2019-11-04T19:33:00Z">
              <w:tcPr>
                <w:tcW w:w="2265" w:type="dxa"/>
              </w:tcPr>
            </w:tcPrChange>
          </w:tcPr>
          <w:p w14:paraId="3937116E" w14:textId="1DB8CF1C" w:rsidR="00E30A26" w:rsidRDefault="00E30A26" w:rsidP="000E53C6">
            <w:pPr>
              <w:rPr>
                <w:ins w:id="961" w:author="jidonglin" w:date="2019-11-04T19:31:00Z"/>
              </w:rPr>
            </w:pPr>
            <w:ins w:id="962" w:author="jidonglin" w:date="2019-11-04T19:31:00Z">
              <w:r w:rsidRPr="007F3E93">
                <w:t>deadline</w:t>
              </w:r>
            </w:ins>
          </w:p>
        </w:tc>
        <w:tc>
          <w:tcPr>
            <w:tcW w:w="1904" w:type="dxa"/>
            <w:tcPrChange w:id="963" w:author="jidonglin" w:date="2019-11-04T19:33:00Z">
              <w:tcPr>
                <w:tcW w:w="2102" w:type="dxa"/>
              </w:tcPr>
            </w:tcPrChange>
          </w:tcPr>
          <w:p w14:paraId="10A46B0D" w14:textId="370673BA" w:rsidR="00E30A26" w:rsidRDefault="00E30A26" w:rsidP="000E53C6">
            <w:pPr>
              <w:rPr>
                <w:ins w:id="964" w:author="jidonglin" w:date="2019-11-04T19:31:00Z"/>
              </w:rPr>
            </w:pPr>
            <w:ins w:id="965" w:author="jidonglin" w:date="2019-11-04T19:3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125" w:type="dxa"/>
            <w:tcPrChange w:id="966" w:author="jidonglin" w:date="2019-11-04T19:33:00Z">
              <w:tcPr>
                <w:tcW w:w="1998" w:type="dxa"/>
              </w:tcPr>
            </w:tcPrChange>
          </w:tcPr>
          <w:p w14:paraId="7331817D" w14:textId="77777777" w:rsidR="00E30A26" w:rsidRDefault="00E30A26" w:rsidP="000E53C6">
            <w:pPr>
              <w:rPr>
                <w:ins w:id="967" w:author="jidonglin" w:date="2019-11-04T19:33:00Z"/>
              </w:rPr>
            </w:pPr>
            <w:ins w:id="968" w:author="jidonglin" w:date="2019-11-04T19:32:00Z">
              <w:r>
                <w:rPr>
                  <w:rFonts w:hint="eastAsia"/>
                </w:rPr>
                <w:t>授权期限</w:t>
              </w:r>
            </w:ins>
          </w:p>
          <w:p w14:paraId="0EAB8D25" w14:textId="4F0AFA4F" w:rsidR="00E30A26" w:rsidRDefault="00E30A26" w:rsidP="000E53C6">
            <w:pPr>
              <w:rPr>
                <w:ins w:id="969" w:author="jidonglin" w:date="2019-11-04T19:31:00Z"/>
              </w:rPr>
            </w:pPr>
            <w:ins w:id="970" w:author="jidonglin" w:date="2019-11-04T19:33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y</w:t>
              </w:r>
              <w:r>
                <w:t>yyyMMdd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55" w:type="dxa"/>
            <w:tcPrChange w:id="971" w:author="jidonglin" w:date="2019-11-04T19:33:00Z">
              <w:tcPr>
                <w:tcW w:w="1931" w:type="dxa"/>
              </w:tcPr>
            </w:tcPrChange>
          </w:tcPr>
          <w:p w14:paraId="6652797D" w14:textId="46B79FD4" w:rsidR="00E30A26" w:rsidRDefault="00E30A26" w:rsidP="000E53C6">
            <w:pPr>
              <w:rPr>
                <w:ins w:id="972" w:author="jidonglin" w:date="2019-11-04T19:31:00Z"/>
              </w:rPr>
            </w:pPr>
            <w:ins w:id="973" w:author="jidonglin" w:date="2019-11-04T19:32:00Z">
              <w:r>
                <w:rPr>
                  <w:rFonts w:hint="eastAsia"/>
                </w:rPr>
                <w:t>是</w:t>
              </w:r>
            </w:ins>
          </w:p>
        </w:tc>
      </w:tr>
    </w:tbl>
    <w:p w14:paraId="52C1B095" w14:textId="3240A316" w:rsidR="00E30A26" w:rsidRDefault="00E30A26" w:rsidP="006E23A9">
      <w:pPr>
        <w:rPr>
          <w:ins w:id="974" w:author="jidonglin" w:date="2019-11-04T19:32:00Z"/>
        </w:rPr>
      </w:pPr>
      <w:ins w:id="975" w:author="jidonglin" w:date="2019-11-04T19:32:00Z">
        <w:r>
          <w:rPr>
            <w:rFonts w:hint="eastAsia"/>
          </w:rPr>
          <w:t>处理逻辑：</w:t>
        </w:r>
      </w:ins>
    </w:p>
    <w:p w14:paraId="5593D472" w14:textId="782607B0" w:rsidR="00A76E0E" w:rsidRDefault="00E30A26" w:rsidP="006E23A9">
      <w:pPr>
        <w:rPr>
          <w:ins w:id="976" w:author="jidonglin" w:date="2019-11-05T11:09:00Z"/>
        </w:rPr>
      </w:pPr>
      <w:ins w:id="977" w:author="jidonglin" w:date="2019-11-04T19:26:00Z">
        <w:r>
          <w:rPr>
            <w:rFonts w:hint="eastAsia"/>
          </w:rPr>
          <w:t>判断授权人的</w:t>
        </w:r>
        <w:r>
          <w:rPr>
            <w:rFonts w:hint="eastAsia"/>
          </w:rPr>
          <w:t>id</w:t>
        </w:r>
        <w:r>
          <w:rPr>
            <w:rFonts w:hint="eastAsia"/>
          </w:rPr>
          <w:t>和被授权人的</w:t>
        </w:r>
        <w:r>
          <w:rPr>
            <w:rFonts w:hint="eastAsia"/>
          </w:rPr>
          <w:t>id</w:t>
        </w:r>
        <w:r>
          <w:rPr>
            <w:rFonts w:hint="eastAsia"/>
          </w:rPr>
          <w:t>是否存在用户管理表</w:t>
        </w:r>
      </w:ins>
      <w:ins w:id="978" w:author="jidonglin" w:date="2019-11-04T19:27:00Z">
        <w:r>
          <w:rPr>
            <w:rFonts w:hint="eastAsia"/>
          </w:rPr>
          <w:t>（</w:t>
        </w:r>
        <w:r w:rsidRPr="00E30A26">
          <w:t>IMI_USER</w:t>
        </w:r>
        <w:r>
          <w:rPr>
            <w:rFonts w:hint="eastAsia"/>
          </w:rPr>
          <w:t>），不存在则抛出异常</w:t>
        </w:r>
      </w:ins>
      <w:ins w:id="979" w:author="jidonglin" w:date="2019-11-04T19:36:00Z">
        <w:r w:rsidR="00A76E0E">
          <w:rPr>
            <w:rFonts w:hint="eastAsia"/>
          </w:rPr>
          <w:t>；</w:t>
        </w:r>
      </w:ins>
    </w:p>
    <w:p w14:paraId="6601E66B" w14:textId="062FC74A" w:rsidR="00BF6582" w:rsidRDefault="00BF6582" w:rsidP="006E23A9">
      <w:pPr>
        <w:rPr>
          <w:ins w:id="980" w:author="jidonglin" w:date="2019-11-04T19:42:00Z"/>
        </w:rPr>
      </w:pPr>
      <w:ins w:id="981" w:author="jidonglin" w:date="2019-11-05T11:10:00Z">
        <w:r>
          <w:rPr>
            <w:rFonts w:hint="eastAsia"/>
          </w:rPr>
          <w:t>根据</w:t>
        </w:r>
        <w:r w:rsidRPr="00637ECA">
          <w:t>authorized</w:t>
        </w:r>
        <w:r>
          <w:rPr>
            <w:rFonts w:hint="eastAsia"/>
          </w:rPr>
          <w:t>P</w:t>
        </w:r>
        <w:r w:rsidRPr="00637ECA">
          <w:t>erson</w:t>
        </w:r>
        <w:r>
          <w:t>Id</w:t>
        </w:r>
        <w:r>
          <w:rPr>
            <w:rFonts w:hint="eastAsia"/>
          </w:rPr>
          <w:t>，</w:t>
        </w:r>
        <w:r w:rsidRPr="00637ECA">
          <w:t>authorized</w:t>
        </w:r>
        <w:r>
          <w:rPr>
            <w:rFonts w:hint="eastAsia"/>
          </w:rPr>
          <w:t>P</w:t>
        </w:r>
        <w:r w:rsidRPr="00637ECA">
          <w:t>erson</w:t>
        </w:r>
        <w:r>
          <w:rPr>
            <w:rFonts w:hint="eastAsia"/>
          </w:rPr>
          <w:t>Type</w:t>
        </w:r>
        <w:r>
          <w:rPr>
            <w:rFonts w:hint="eastAsia"/>
          </w:rPr>
          <w:t>，</w:t>
        </w:r>
        <w:r w:rsidRPr="00083A9F">
          <w:t>passive</w:t>
        </w:r>
        <w:r>
          <w:t>A</w:t>
        </w:r>
        <w:r w:rsidRPr="00637ECA">
          <w:t>uthorized</w:t>
        </w:r>
        <w:r>
          <w:t>P</w:t>
        </w:r>
        <w:r w:rsidRPr="00637ECA">
          <w:t>erson</w:t>
        </w:r>
        <w:r>
          <w:t>Id</w:t>
        </w:r>
        <w:r>
          <w:rPr>
            <w:rFonts w:hint="eastAsia"/>
          </w:rPr>
          <w:t>，</w:t>
        </w:r>
        <w:r w:rsidRPr="00083A9F">
          <w:t>passive</w:t>
        </w:r>
        <w:r>
          <w:t>A</w:t>
        </w:r>
        <w:r w:rsidRPr="00637ECA">
          <w:t>uthorized</w:t>
        </w:r>
        <w:r>
          <w:t>P</w:t>
        </w:r>
        <w:r w:rsidRPr="00637ECA">
          <w:t>erson</w:t>
        </w:r>
        <w:r>
          <w:rPr>
            <w:rFonts w:hint="eastAsia"/>
          </w:rPr>
          <w:t>Type</w:t>
        </w:r>
        <w:r>
          <w:rPr>
            <w:rFonts w:hint="eastAsia"/>
          </w:rPr>
          <w:t>查询</w:t>
        </w:r>
      </w:ins>
      <w:ins w:id="982" w:author="jidonglin" w:date="2019-11-05T11:11:00Z">
        <w:r>
          <w:rPr>
            <w:rFonts w:hint="eastAsia"/>
          </w:rPr>
          <w:t>出是否存在授权关系，存在则抛出异常；</w:t>
        </w:r>
      </w:ins>
    </w:p>
    <w:p w14:paraId="5E76A6A9" w14:textId="21D15E94" w:rsidR="00BF6582" w:rsidRDefault="00A76E0E" w:rsidP="006E23A9">
      <w:pPr>
        <w:rPr>
          <w:ins w:id="983" w:author="jidonglin" w:date="2019-11-05T11:09:00Z"/>
        </w:rPr>
      </w:pPr>
      <w:ins w:id="984" w:author="jidonglin" w:date="2019-11-04T19:42:00Z">
        <w:r>
          <w:rPr>
            <w:rFonts w:hint="eastAsia"/>
          </w:rPr>
          <w:t>如果授权人类型为</w:t>
        </w:r>
      </w:ins>
      <w:ins w:id="985" w:author="jidonglin" w:date="2019-11-04T19:43:00Z">
        <w:r>
          <w:rPr>
            <w:rFonts w:hint="eastAsia"/>
          </w:rPr>
          <w:t>agent</w:t>
        </w:r>
        <w:r>
          <w:rPr>
            <w:rFonts w:hint="eastAsia"/>
          </w:rPr>
          <w:t>（代办人），则抛出异常，不允许代办人授权</w:t>
        </w:r>
      </w:ins>
      <w:ins w:id="986" w:author="jidonglin" w:date="2019-11-05T10:04:00Z">
        <w:r w:rsidR="002753E3">
          <w:rPr>
            <w:rFonts w:hint="eastAsia"/>
          </w:rPr>
          <w:t>；</w:t>
        </w:r>
      </w:ins>
    </w:p>
    <w:p w14:paraId="12B6E481" w14:textId="46DA6288" w:rsidR="003D27CD" w:rsidRDefault="003D27CD" w:rsidP="006E23A9">
      <w:pPr>
        <w:rPr>
          <w:ins w:id="987" w:author="jidonglin" w:date="2019-11-04T19:42:00Z"/>
        </w:rPr>
      </w:pPr>
      <w:ins w:id="988" w:author="jidonglin" w:date="2019-11-05T11:09:00Z">
        <w:r>
          <w:rPr>
            <w:rFonts w:hint="eastAsia"/>
          </w:rPr>
          <w:t>授权人类型和被授权人类型一致，抛出异常</w:t>
        </w:r>
        <w:r w:rsidR="00BF6582">
          <w:rPr>
            <w:rFonts w:hint="eastAsia"/>
          </w:rPr>
          <w:t>；</w:t>
        </w:r>
      </w:ins>
    </w:p>
    <w:p w14:paraId="6E595189" w14:textId="47EE9593" w:rsidR="00E30A26" w:rsidRDefault="00A76E0E" w:rsidP="006E23A9">
      <w:pPr>
        <w:rPr>
          <w:ins w:id="989" w:author="jidonglin" w:date="2019-11-04T19:37:00Z"/>
        </w:rPr>
      </w:pPr>
      <w:ins w:id="990" w:author="jidonglin" w:date="2019-11-04T19:36:00Z">
        <w:r>
          <w:rPr>
            <w:rFonts w:hint="eastAsia"/>
          </w:rPr>
          <w:t>判断事项是否存在，如果</w:t>
        </w:r>
      </w:ins>
      <w:ins w:id="991" w:author="jidonglin" w:date="2019-11-05T09:56:00Z">
        <w:r w:rsidR="00C863F5" w:rsidRPr="002753E3">
          <w:rPr>
            <w:rFonts w:hint="eastAsia"/>
            <w:color w:val="FF0000"/>
            <w:rPrChange w:id="992" w:author="jidonglin" w:date="2019-11-05T10:04:00Z">
              <w:rPr>
                <w:rFonts w:hint="eastAsia"/>
              </w:rPr>
            </w:rPrChange>
          </w:rPr>
          <w:t>被</w:t>
        </w:r>
      </w:ins>
      <w:ins w:id="993" w:author="jidonglin" w:date="2019-11-04T19:37:00Z">
        <w:r w:rsidRPr="002753E3">
          <w:rPr>
            <w:rFonts w:hint="eastAsia"/>
            <w:color w:val="FF0000"/>
            <w:rPrChange w:id="994" w:author="jidonglin" w:date="2019-11-05T10:04:00Z">
              <w:rPr>
                <w:rFonts w:hint="eastAsia"/>
              </w:rPr>
            </w:rPrChange>
          </w:rPr>
          <w:t>授权人</w:t>
        </w:r>
        <w:r>
          <w:rPr>
            <w:rFonts w:hint="eastAsia"/>
          </w:rPr>
          <w:t>为</w:t>
        </w:r>
      </w:ins>
      <w:ins w:id="995" w:author="jidonglin" w:date="2019-11-05T09:56:00Z">
        <w:r w:rsidR="00C863F5">
          <w:rPr>
            <w:rFonts w:hint="eastAsia"/>
          </w:rPr>
          <w:t>管理员</w:t>
        </w:r>
      </w:ins>
      <w:ins w:id="996" w:author="jidonglin" w:date="2019-11-04T19:37:00Z">
        <w:r>
          <w:rPr>
            <w:rFonts w:hint="eastAsia"/>
          </w:rPr>
          <w:t>，则事项必须为主事项</w:t>
        </w:r>
      </w:ins>
      <w:ins w:id="997" w:author="jidonglin" w:date="2019-11-05T10:06:00Z">
        <w:r w:rsidR="002753E3">
          <w:rPr>
            <w:rFonts w:hint="eastAsia"/>
          </w:rPr>
          <w:t>，</w:t>
        </w:r>
      </w:ins>
      <w:ins w:id="998" w:author="jidonglin" w:date="2019-11-05T10:07:00Z">
        <w:r w:rsidR="002753E3">
          <w:rPr>
            <w:rFonts w:hint="eastAsia"/>
          </w:rPr>
          <w:t>不需要</w:t>
        </w:r>
      </w:ins>
      <w:ins w:id="999" w:author="jidonglin" w:date="2019-11-05T10:06:00Z">
        <w:r w:rsidR="002753E3">
          <w:rPr>
            <w:rFonts w:hint="eastAsia"/>
          </w:rPr>
          <w:t>授权期限</w:t>
        </w:r>
      </w:ins>
      <w:ins w:id="1000" w:author="jidonglin" w:date="2019-11-05T10:04:00Z">
        <w:r w:rsidR="002753E3">
          <w:rPr>
            <w:rFonts w:hint="eastAsia"/>
          </w:rPr>
          <w:t>；</w:t>
        </w:r>
      </w:ins>
    </w:p>
    <w:p w14:paraId="4D9C1D23" w14:textId="54A5D52B" w:rsidR="00A76E0E" w:rsidRDefault="00A76E0E" w:rsidP="006E23A9">
      <w:pPr>
        <w:rPr>
          <w:ins w:id="1001" w:author="jidonglin" w:date="2019-11-05T10:09:00Z"/>
        </w:rPr>
      </w:pPr>
      <w:ins w:id="1002" w:author="jidonglin" w:date="2019-11-04T19:37:00Z">
        <w:r>
          <w:rPr>
            <w:rFonts w:hint="eastAsia"/>
          </w:rPr>
          <w:t>如果</w:t>
        </w:r>
      </w:ins>
      <w:ins w:id="1003" w:author="jidonglin" w:date="2019-11-05T09:56:00Z">
        <w:r w:rsidR="00C863F5" w:rsidRPr="002753E3">
          <w:rPr>
            <w:rFonts w:hint="eastAsia"/>
            <w:color w:val="FF0000"/>
            <w:rPrChange w:id="1004" w:author="jidonglin" w:date="2019-11-05T10:04:00Z">
              <w:rPr>
                <w:rFonts w:hint="eastAsia"/>
              </w:rPr>
            </w:rPrChange>
          </w:rPr>
          <w:t>被</w:t>
        </w:r>
      </w:ins>
      <w:ins w:id="1005" w:author="jidonglin" w:date="2019-11-04T19:37:00Z">
        <w:r w:rsidRPr="002753E3">
          <w:rPr>
            <w:rFonts w:hint="eastAsia"/>
            <w:color w:val="FF0000"/>
            <w:rPrChange w:id="1006" w:author="jidonglin" w:date="2019-11-05T10:04:00Z">
              <w:rPr>
                <w:rFonts w:hint="eastAsia"/>
              </w:rPr>
            </w:rPrChange>
          </w:rPr>
          <w:t>授权人</w:t>
        </w:r>
        <w:r>
          <w:rPr>
            <w:rFonts w:hint="eastAsia"/>
          </w:rPr>
          <w:t>为</w:t>
        </w:r>
      </w:ins>
      <w:ins w:id="1007" w:author="jidonglin" w:date="2019-11-05T09:57:00Z">
        <w:r w:rsidR="00C863F5">
          <w:rPr>
            <w:rFonts w:hint="eastAsia"/>
          </w:rPr>
          <w:t>代办人</w:t>
        </w:r>
      </w:ins>
      <w:ins w:id="1008" w:author="jidonglin" w:date="2019-11-04T19:43:00Z">
        <w:r w:rsidR="00596A4A">
          <w:rPr>
            <w:rFonts w:hint="eastAsia"/>
          </w:rPr>
          <w:t>，则</w:t>
        </w:r>
      </w:ins>
      <w:ins w:id="1009" w:author="jidonglin" w:date="2019-11-04T19:44:00Z">
        <w:r w:rsidR="00596A4A">
          <w:rPr>
            <w:rFonts w:hint="eastAsia"/>
          </w:rPr>
          <w:t>事项必须全为子事项</w:t>
        </w:r>
      </w:ins>
      <w:ins w:id="1010" w:author="jidonglin" w:date="2019-11-05T10:04:00Z">
        <w:r w:rsidR="002753E3">
          <w:rPr>
            <w:rFonts w:hint="eastAsia"/>
          </w:rPr>
          <w:t>；</w:t>
        </w:r>
      </w:ins>
    </w:p>
    <w:p w14:paraId="02B09D9D" w14:textId="7E2FFE51" w:rsidR="002753E3" w:rsidRPr="002753E3" w:rsidRDefault="00F106FD" w:rsidP="006E23A9">
      <w:pPr>
        <w:rPr>
          <w:ins w:id="1011" w:author="jidonglin" w:date="2019-11-05T10:06:00Z"/>
        </w:rPr>
      </w:pPr>
      <w:ins w:id="1012" w:author="jidonglin" w:date="2019-11-05T10:19:00Z">
        <w:r>
          <w:rPr>
            <w:rFonts w:hint="eastAsia"/>
          </w:rPr>
          <w:t>持久化授权关系表和授权事件表</w:t>
        </w:r>
      </w:ins>
    </w:p>
    <w:p w14:paraId="1E164984" w14:textId="62EC030C" w:rsidR="002753E3" w:rsidRDefault="002753E3" w:rsidP="006E23A9">
      <w:pPr>
        <w:rPr>
          <w:ins w:id="1013" w:author="jidonglin" w:date="2019-11-05T10:19:00Z"/>
        </w:rPr>
      </w:pPr>
    </w:p>
    <w:p w14:paraId="133DDEFE" w14:textId="713EA0D8" w:rsidR="00CE4127" w:rsidRDefault="00CE4127" w:rsidP="00CE4127">
      <w:pPr>
        <w:pStyle w:val="a9"/>
        <w:numPr>
          <w:ilvl w:val="0"/>
          <w:numId w:val="107"/>
        </w:numPr>
        <w:ind w:firstLineChars="0"/>
        <w:rPr>
          <w:ins w:id="1014" w:author="jidonglin" w:date="2019-11-05T10:20:00Z"/>
        </w:rPr>
      </w:pPr>
      <w:ins w:id="1015" w:author="jidonglin" w:date="2019-11-05T10:19:00Z">
        <w:r>
          <w:rPr>
            <w:rFonts w:hint="eastAsia"/>
          </w:rPr>
          <w:t>编辑管理员</w:t>
        </w:r>
      </w:ins>
      <w:ins w:id="1016" w:author="jidonglin" w:date="2019-11-05T11:18:00Z">
        <w:r w:rsidR="00BF6582">
          <w:rPr>
            <w:rFonts w:hint="eastAsia"/>
          </w:rPr>
          <w:t>/</w:t>
        </w:r>
        <w:r w:rsidR="00BF6582">
          <w:rPr>
            <w:rFonts w:hint="eastAsia"/>
          </w:rPr>
          <w:t>代办人</w:t>
        </w:r>
      </w:ins>
      <w:ins w:id="1017" w:author="jidonglin" w:date="2019-11-05T10:20:00Z">
        <w:r>
          <w:rPr>
            <w:rFonts w:hint="eastAsia"/>
          </w:rPr>
          <w:t>事项</w:t>
        </w:r>
      </w:ins>
      <w:ins w:id="1018" w:author="jidonglin" w:date="2019-11-05T19:52:00Z">
        <w:r w:rsidR="001B3E33">
          <w:rPr>
            <w:rFonts w:hint="eastAsia"/>
          </w:rPr>
          <w:t>（煌辉）</w:t>
        </w:r>
      </w:ins>
    </w:p>
    <w:p w14:paraId="1B9EFFE9" w14:textId="77777777" w:rsidR="00CE4127" w:rsidRDefault="00CE4127">
      <w:pPr>
        <w:rPr>
          <w:ins w:id="1019" w:author="jidonglin" w:date="2019-11-05T10:20:00Z"/>
        </w:rPr>
        <w:pPrChange w:id="1020" w:author="jidonglin" w:date="2019-11-05T10:20:00Z">
          <w:pPr>
            <w:pStyle w:val="a9"/>
            <w:numPr>
              <w:numId w:val="107"/>
            </w:numPr>
            <w:ind w:left="420" w:firstLineChars="0" w:hanging="420"/>
          </w:pPr>
        </w:pPrChange>
      </w:pPr>
      <w:ins w:id="1021" w:author="jidonglin" w:date="2019-11-05T10:20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12"/>
        <w:gridCol w:w="1904"/>
        <w:gridCol w:w="2125"/>
        <w:gridCol w:w="1355"/>
      </w:tblGrid>
      <w:tr w:rsidR="00CE4127" w14:paraId="49799584" w14:textId="77777777" w:rsidTr="000E53C6">
        <w:trPr>
          <w:ins w:id="1022" w:author="jidonglin" w:date="2019-11-05T10:20:00Z"/>
        </w:trPr>
        <w:tc>
          <w:tcPr>
            <w:tcW w:w="2912" w:type="dxa"/>
          </w:tcPr>
          <w:p w14:paraId="3DCC53B4" w14:textId="77777777" w:rsidR="00CE4127" w:rsidRDefault="00CE4127" w:rsidP="000E53C6">
            <w:pPr>
              <w:rPr>
                <w:ins w:id="1023" w:author="jidonglin" w:date="2019-11-05T10:20:00Z"/>
              </w:rPr>
            </w:pPr>
            <w:ins w:id="1024" w:author="jidonglin" w:date="2019-11-05T10:20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1904" w:type="dxa"/>
          </w:tcPr>
          <w:p w14:paraId="62B3F3DC" w14:textId="77777777" w:rsidR="00CE4127" w:rsidRDefault="00CE4127" w:rsidP="000E53C6">
            <w:pPr>
              <w:rPr>
                <w:ins w:id="1025" w:author="jidonglin" w:date="2019-11-05T10:20:00Z"/>
              </w:rPr>
            </w:pPr>
            <w:ins w:id="1026" w:author="jidonglin" w:date="2019-11-05T10:2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125" w:type="dxa"/>
          </w:tcPr>
          <w:p w14:paraId="2C9F261A" w14:textId="77777777" w:rsidR="00CE4127" w:rsidRDefault="00CE4127" w:rsidP="000E53C6">
            <w:pPr>
              <w:rPr>
                <w:ins w:id="1027" w:author="jidonglin" w:date="2019-11-05T10:20:00Z"/>
              </w:rPr>
            </w:pPr>
            <w:ins w:id="1028" w:author="jidonglin" w:date="2019-11-05T10:2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355" w:type="dxa"/>
          </w:tcPr>
          <w:p w14:paraId="70856B7D" w14:textId="77777777" w:rsidR="00CE4127" w:rsidRDefault="00CE4127" w:rsidP="000E53C6">
            <w:pPr>
              <w:rPr>
                <w:ins w:id="1029" w:author="jidonglin" w:date="2019-11-05T10:20:00Z"/>
              </w:rPr>
            </w:pPr>
            <w:ins w:id="1030" w:author="jidonglin" w:date="2019-11-05T10:20:00Z">
              <w:r>
                <w:rPr>
                  <w:rFonts w:hint="eastAsia"/>
                </w:rPr>
                <w:t>是否可为空</w:t>
              </w:r>
            </w:ins>
          </w:p>
        </w:tc>
      </w:tr>
      <w:tr w:rsidR="005D6828" w14:paraId="06E47B53" w14:textId="77777777" w:rsidTr="000E53C6">
        <w:trPr>
          <w:ins w:id="1031" w:author="jidonglin" w:date="2019-11-05T11:23:00Z"/>
        </w:trPr>
        <w:tc>
          <w:tcPr>
            <w:tcW w:w="2912" w:type="dxa"/>
          </w:tcPr>
          <w:p w14:paraId="0C480445" w14:textId="0318E379" w:rsidR="005D6828" w:rsidRDefault="005D6828" w:rsidP="000E53C6">
            <w:pPr>
              <w:rPr>
                <w:ins w:id="1032" w:author="jidonglin" w:date="2019-11-05T11:23:00Z"/>
              </w:rPr>
            </w:pPr>
            <w:ins w:id="1033" w:author="jidonglin" w:date="2019-11-05T11:24:00Z">
              <w:r>
                <w:t>grant</w:t>
              </w:r>
              <w:r>
                <w:rPr>
                  <w:rFonts w:hint="eastAsia"/>
                </w:rPr>
                <w:t>A</w:t>
              </w:r>
              <w:r>
                <w:t>uthorzationId</w:t>
              </w:r>
            </w:ins>
          </w:p>
        </w:tc>
        <w:tc>
          <w:tcPr>
            <w:tcW w:w="1904" w:type="dxa"/>
          </w:tcPr>
          <w:p w14:paraId="41D88416" w14:textId="720CD180" w:rsidR="005D6828" w:rsidRDefault="005D6828" w:rsidP="000E53C6">
            <w:pPr>
              <w:rPr>
                <w:ins w:id="1034" w:author="jidonglin" w:date="2019-11-05T11:23:00Z"/>
              </w:rPr>
            </w:pPr>
            <w:ins w:id="1035" w:author="jidonglin" w:date="2019-11-05T11:24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2125" w:type="dxa"/>
          </w:tcPr>
          <w:p w14:paraId="2A502299" w14:textId="2C6BACC3" w:rsidR="005D6828" w:rsidRDefault="005D6828" w:rsidP="000E53C6">
            <w:pPr>
              <w:rPr>
                <w:ins w:id="1036" w:author="jidonglin" w:date="2019-11-05T11:23:00Z"/>
              </w:rPr>
            </w:pPr>
            <w:ins w:id="1037" w:author="jidonglin" w:date="2019-11-05T11:24:00Z">
              <w:r>
                <w:rPr>
                  <w:rFonts w:hint="eastAsia"/>
                </w:rPr>
                <w:t>授权</w:t>
              </w:r>
              <w:r>
                <w:rPr>
                  <w:rFonts w:hint="eastAsia"/>
                </w:rPr>
                <w:t>id</w:t>
              </w:r>
            </w:ins>
          </w:p>
        </w:tc>
        <w:tc>
          <w:tcPr>
            <w:tcW w:w="1355" w:type="dxa"/>
          </w:tcPr>
          <w:p w14:paraId="5F4C22EB" w14:textId="39CF80E5" w:rsidR="005D6828" w:rsidRDefault="005D6828" w:rsidP="000E53C6">
            <w:pPr>
              <w:rPr>
                <w:ins w:id="1038" w:author="jidonglin" w:date="2019-11-05T11:23:00Z"/>
              </w:rPr>
            </w:pPr>
            <w:ins w:id="1039" w:author="jidonglin" w:date="2019-11-05T11:24:00Z">
              <w:r>
                <w:rPr>
                  <w:rFonts w:hint="eastAsia"/>
                </w:rPr>
                <w:t>否</w:t>
              </w:r>
            </w:ins>
          </w:p>
        </w:tc>
      </w:tr>
      <w:tr w:rsidR="00CE4127" w14:paraId="092B0660" w14:textId="77777777" w:rsidTr="000E53C6">
        <w:trPr>
          <w:ins w:id="1040" w:author="jidonglin" w:date="2019-11-05T10:20:00Z"/>
        </w:trPr>
        <w:tc>
          <w:tcPr>
            <w:tcW w:w="2912" w:type="dxa"/>
          </w:tcPr>
          <w:p w14:paraId="60A7FA2C" w14:textId="1B8D8E2E" w:rsidR="00CE4127" w:rsidRPr="00083A9F" w:rsidRDefault="00CE4127" w:rsidP="000E53C6">
            <w:pPr>
              <w:rPr>
                <w:ins w:id="1041" w:author="jidonglin" w:date="2019-11-05T10:20:00Z"/>
              </w:rPr>
            </w:pPr>
            <w:ins w:id="1042" w:author="jidonglin" w:date="2019-11-05T10:20:00Z">
              <w:r>
                <w:rPr>
                  <w:rFonts w:hint="eastAsia"/>
                </w:rPr>
                <w:t>i</w:t>
              </w:r>
              <w:r>
                <w:t>temManage</w:t>
              </w:r>
              <w:r>
                <w:rPr>
                  <w:rFonts w:hint="eastAsia"/>
                </w:rPr>
                <w:t>Id</w:t>
              </w:r>
            </w:ins>
            <w:ins w:id="1043" w:author="jidonglin" w:date="2019-11-05T11:15:00Z">
              <w:r w:rsidR="00BF6582">
                <w:rPr>
                  <w:rFonts w:hint="eastAsia"/>
                </w:rPr>
                <w:t>s</w:t>
              </w:r>
            </w:ins>
          </w:p>
        </w:tc>
        <w:tc>
          <w:tcPr>
            <w:tcW w:w="1904" w:type="dxa"/>
          </w:tcPr>
          <w:p w14:paraId="2735556F" w14:textId="77777777" w:rsidR="00CE4127" w:rsidRDefault="00CE4127" w:rsidP="000E53C6">
            <w:pPr>
              <w:rPr>
                <w:ins w:id="1044" w:author="jidonglin" w:date="2019-11-05T10:20:00Z"/>
              </w:rPr>
            </w:pPr>
            <w:ins w:id="1045" w:author="jidonglin" w:date="2019-11-05T10:20:00Z">
              <w:r>
                <w:rPr>
                  <w:rFonts w:hint="eastAsia"/>
                </w:rPr>
                <w:t>L</w:t>
              </w:r>
              <w:r>
                <w:t>ist</w:t>
              </w:r>
            </w:ins>
          </w:p>
        </w:tc>
        <w:tc>
          <w:tcPr>
            <w:tcW w:w="2125" w:type="dxa"/>
          </w:tcPr>
          <w:p w14:paraId="441B48EF" w14:textId="77777777" w:rsidR="00CE4127" w:rsidRDefault="00CE4127" w:rsidP="000E53C6">
            <w:pPr>
              <w:rPr>
                <w:ins w:id="1046" w:author="jidonglin" w:date="2019-11-05T10:20:00Z"/>
              </w:rPr>
            </w:pPr>
            <w:ins w:id="1047" w:author="jidonglin" w:date="2019-11-05T10:20:00Z">
              <w:r>
                <w:rPr>
                  <w:rFonts w:hint="eastAsia"/>
                </w:rPr>
                <w:t>事项</w:t>
              </w:r>
            </w:ins>
          </w:p>
        </w:tc>
        <w:tc>
          <w:tcPr>
            <w:tcW w:w="1355" w:type="dxa"/>
          </w:tcPr>
          <w:p w14:paraId="65C9C8D8" w14:textId="77777777" w:rsidR="00CE4127" w:rsidRDefault="00CE4127" w:rsidP="000E53C6">
            <w:pPr>
              <w:rPr>
                <w:ins w:id="1048" w:author="jidonglin" w:date="2019-11-05T10:20:00Z"/>
              </w:rPr>
            </w:pPr>
            <w:ins w:id="1049" w:author="jidonglin" w:date="2019-11-05T10:20:00Z">
              <w:r>
                <w:rPr>
                  <w:rFonts w:hint="eastAsia"/>
                </w:rPr>
                <w:t>否</w:t>
              </w:r>
            </w:ins>
          </w:p>
        </w:tc>
      </w:tr>
      <w:tr w:rsidR="004E38E0" w14:paraId="473754B6" w14:textId="77777777" w:rsidTr="000E53C6">
        <w:trPr>
          <w:ins w:id="1050" w:author="jidonglin" w:date="2019-11-05T11:20:00Z"/>
        </w:trPr>
        <w:tc>
          <w:tcPr>
            <w:tcW w:w="2912" w:type="dxa"/>
          </w:tcPr>
          <w:p w14:paraId="651764B5" w14:textId="50B0B1A5" w:rsidR="004E38E0" w:rsidRDefault="004E38E0" w:rsidP="004E38E0">
            <w:pPr>
              <w:rPr>
                <w:ins w:id="1051" w:author="jidonglin" w:date="2019-11-05T11:20:00Z"/>
              </w:rPr>
            </w:pPr>
            <w:ins w:id="1052" w:author="jidonglin" w:date="2019-11-05T11:20:00Z">
              <w:r w:rsidRPr="007F3E93">
                <w:t>deadline</w:t>
              </w:r>
            </w:ins>
          </w:p>
        </w:tc>
        <w:tc>
          <w:tcPr>
            <w:tcW w:w="1904" w:type="dxa"/>
          </w:tcPr>
          <w:p w14:paraId="4D7F6725" w14:textId="259BF7EF" w:rsidR="004E38E0" w:rsidRDefault="004E38E0" w:rsidP="004E38E0">
            <w:pPr>
              <w:rPr>
                <w:ins w:id="1053" w:author="jidonglin" w:date="2019-11-05T11:20:00Z"/>
              </w:rPr>
            </w:pPr>
            <w:ins w:id="1054" w:author="jidonglin" w:date="2019-11-05T11:2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125" w:type="dxa"/>
          </w:tcPr>
          <w:p w14:paraId="6B83625D" w14:textId="77777777" w:rsidR="004E38E0" w:rsidRDefault="004E38E0" w:rsidP="004E38E0">
            <w:pPr>
              <w:rPr>
                <w:ins w:id="1055" w:author="jidonglin" w:date="2019-11-05T11:20:00Z"/>
              </w:rPr>
            </w:pPr>
            <w:ins w:id="1056" w:author="jidonglin" w:date="2019-11-05T11:20:00Z">
              <w:r>
                <w:rPr>
                  <w:rFonts w:hint="eastAsia"/>
                </w:rPr>
                <w:t>授权期限</w:t>
              </w:r>
            </w:ins>
          </w:p>
          <w:p w14:paraId="2BA4C5CB" w14:textId="2A61821F" w:rsidR="004E38E0" w:rsidRDefault="004E38E0" w:rsidP="004E38E0">
            <w:pPr>
              <w:rPr>
                <w:ins w:id="1057" w:author="jidonglin" w:date="2019-11-05T11:20:00Z"/>
              </w:rPr>
            </w:pPr>
            <w:ins w:id="1058" w:author="jidonglin" w:date="2019-11-05T11:20:00Z">
              <w:r>
                <w:rPr>
                  <w:rFonts w:hint="eastAsia"/>
                </w:rPr>
                <w:t>（</w:t>
              </w:r>
              <w:r>
                <w:rPr>
                  <w:rFonts w:hint="eastAsia"/>
                </w:rPr>
                <w:t>y</w:t>
              </w:r>
              <w:r>
                <w:t>yyyMMdd</w:t>
              </w:r>
              <w:r>
                <w:rPr>
                  <w:rFonts w:hint="eastAsia"/>
                </w:rPr>
                <w:t>）</w:t>
              </w:r>
            </w:ins>
          </w:p>
        </w:tc>
        <w:tc>
          <w:tcPr>
            <w:tcW w:w="1355" w:type="dxa"/>
          </w:tcPr>
          <w:p w14:paraId="6B44BDEE" w14:textId="79C9AE4F" w:rsidR="004E38E0" w:rsidRDefault="004E38E0" w:rsidP="004E38E0">
            <w:pPr>
              <w:rPr>
                <w:ins w:id="1059" w:author="jidonglin" w:date="2019-11-05T11:20:00Z"/>
              </w:rPr>
            </w:pPr>
            <w:ins w:id="1060" w:author="jidonglin" w:date="2019-11-05T11:20:00Z">
              <w:r>
                <w:rPr>
                  <w:rFonts w:hint="eastAsia"/>
                </w:rPr>
                <w:t>是</w:t>
              </w:r>
            </w:ins>
          </w:p>
        </w:tc>
      </w:tr>
    </w:tbl>
    <w:p w14:paraId="51916F5B" w14:textId="229D073D" w:rsidR="00CE4127" w:rsidRDefault="00CE4127" w:rsidP="00CE4127">
      <w:pPr>
        <w:rPr>
          <w:ins w:id="1061" w:author="jidonglin" w:date="2019-11-05T10:23:00Z"/>
        </w:rPr>
      </w:pPr>
      <w:ins w:id="1062" w:author="jidonglin" w:date="2019-11-05T10:23:00Z">
        <w:r>
          <w:rPr>
            <w:rFonts w:hint="eastAsia"/>
          </w:rPr>
          <w:t>处理逻辑：</w:t>
        </w:r>
      </w:ins>
    </w:p>
    <w:p w14:paraId="71D536AA" w14:textId="0BB59563" w:rsidR="00CE4127" w:rsidRDefault="00BF6582" w:rsidP="00CE4127">
      <w:pPr>
        <w:rPr>
          <w:ins w:id="1063" w:author="jidonglin" w:date="2019-11-05T10:23:00Z"/>
        </w:rPr>
      </w:pPr>
      <w:ins w:id="1064" w:author="jidonglin" w:date="2019-11-05T11:14:00Z">
        <w:r>
          <w:rPr>
            <w:rFonts w:hint="eastAsia"/>
          </w:rPr>
          <w:t>根据</w:t>
        </w:r>
      </w:ins>
      <w:ins w:id="1065" w:author="jidonglin" w:date="2019-11-05T11:24:00Z">
        <w:r w:rsidR="005D6828">
          <w:t>grant</w:t>
        </w:r>
        <w:r w:rsidR="005D6828">
          <w:rPr>
            <w:rFonts w:hint="eastAsia"/>
          </w:rPr>
          <w:t>A</w:t>
        </w:r>
        <w:r w:rsidR="005D6828">
          <w:t>uthorzationId</w:t>
        </w:r>
      </w:ins>
      <w:ins w:id="1066" w:author="jidonglin" w:date="2019-11-05T11:14:00Z">
        <w:r>
          <w:rPr>
            <w:rFonts w:hint="eastAsia"/>
          </w:rPr>
          <w:t>查询出是否存在授权关系，不存在抛出异常，存在</w:t>
        </w:r>
      </w:ins>
      <w:ins w:id="1067" w:author="jidonglin" w:date="2019-11-05T11:15:00Z">
        <w:r>
          <w:rPr>
            <w:rFonts w:hint="eastAsia"/>
          </w:rPr>
          <w:t>则查询出对应的授权事件列表（</w:t>
        </w:r>
        <w:r>
          <w:rPr>
            <w:rFonts w:hint="eastAsia"/>
          </w:rPr>
          <w:t>e</w:t>
        </w:r>
        <w:r>
          <w:t>xist</w:t>
        </w:r>
      </w:ins>
      <w:ins w:id="1068" w:author="jidonglin" w:date="2019-11-05T11:16:00Z">
        <w:r>
          <w:t>I</w:t>
        </w:r>
      </w:ins>
      <w:ins w:id="1069" w:author="jidonglin" w:date="2019-11-05T11:15:00Z">
        <w:r>
          <w:t>temManage</w:t>
        </w:r>
        <w:r>
          <w:rPr>
            <w:rFonts w:hint="eastAsia"/>
          </w:rPr>
          <w:t>Ids</w:t>
        </w:r>
        <w:r>
          <w:rPr>
            <w:rFonts w:hint="eastAsia"/>
          </w:rPr>
          <w:t>）</w:t>
        </w:r>
      </w:ins>
      <w:ins w:id="1070" w:author="jidonglin" w:date="2019-11-05T11:16:00Z">
        <w:r>
          <w:rPr>
            <w:rFonts w:hint="eastAsia"/>
          </w:rPr>
          <w:t>,</w:t>
        </w:r>
        <w:r>
          <w:rPr>
            <w:rFonts w:hint="eastAsia"/>
          </w:rPr>
          <w:t>取</w:t>
        </w:r>
        <w:r w:rsidRPr="00BF6582">
          <w:rPr>
            <w:rFonts w:hint="eastAsia"/>
          </w:rPr>
          <w:t xml:space="preserve"> </w:t>
        </w:r>
      </w:ins>
      <w:ins w:id="1071" w:author="jidonglin" w:date="2019-11-05T11:17:00Z">
        <w:r>
          <w:rPr>
            <w:rFonts w:hint="eastAsia"/>
          </w:rPr>
          <w:t>e</w:t>
        </w:r>
        <w:r>
          <w:t>xistItemManage</w:t>
        </w:r>
        <w:r>
          <w:rPr>
            <w:rFonts w:hint="eastAsia"/>
          </w:rPr>
          <w:t>Ids</w:t>
        </w:r>
      </w:ins>
      <w:ins w:id="1072" w:author="jidonglin" w:date="2019-11-05T11:16:00Z">
        <w:r>
          <w:rPr>
            <w:rFonts w:hint="eastAsia"/>
          </w:rPr>
          <w:t>和</w:t>
        </w:r>
      </w:ins>
      <w:ins w:id="1073" w:author="jidonglin" w:date="2019-11-05T11:17:00Z">
        <w:r>
          <w:rPr>
            <w:rFonts w:hint="eastAsia"/>
          </w:rPr>
          <w:t>i</w:t>
        </w:r>
        <w:r>
          <w:t>temManage</w:t>
        </w:r>
        <w:r>
          <w:rPr>
            <w:rFonts w:hint="eastAsia"/>
          </w:rPr>
          <w:t>Ids</w:t>
        </w:r>
      </w:ins>
      <w:ins w:id="1074" w:author="jidonglin" w:date="2019-11-05T11:16:00Z">
        <w:r>
          <w:rPr>
            <w:rFonts w:hint="eastAsia"/>
          </w:rPr>
          <w:t>的差集进行删除</w:t>
        </w:r>
      </w:ins>
      <w:ins w:id="1075" w:author="jidonglin" w:date="2019-11-05T11:17:00Z">
        <w:r>
          <w:rPr>
            <w:rFonts w:hint="eastAsia"/>
          </w:rPr>
          <w:t>，取</w:t>
        </w:r>
        <w:r>
          <w:rPr>
            <w:rFonts w:hint="eastAsia"/>
          </w:rPr>
          <w:t>i</w:t>
        </w:r>
        <w:r>
          <w:t>temManage</w:t>
        </w:r>
        <w:r>
          <w:rPr>
            <w:rFonts w:hint="eastAsia"/>
          </w:rPr>
          <w:t>Ids</w:t>
        </w:r>
        <w:r>
          <w:rPr>
            <w:rFonts w:hint="eastAsia"/>
          </w:rPr>
          <w:t>和</w:t>
        </w:r>
        <w:r>
          <w:rPr>
            <w:rFonts w:hint="eastAsia"/>
          </w:rPr>
          <w:t>e</w:t>
        </w:r>
        <w:r>
          <w:t>xistItemManage</w:t>
        </w:r>
        <w:r>
          <w:rPr>
            <w:rFonts w:hint="eastAsia"/>
          </w:rPr>
          <w:t>Ids</w:t>
        </w:r>
        <w:r>
          <w:rPr>
            <w:rFonts w:hint="eastAsia"/>
          </w:rPr>
          <w:t>的差集</w:t>
        </w:r>
      </w:ins>
      <w:ins w:id="1076" w:author="jidonglin" w:date="2019-11-05T11:18:00Z">
        <w:r>
          <w:rPr>
            <w:rFonts w:hint="eastAsia"/>
          </w:rPr>
          <w:t>进行增加，一个事务完成</w:t>
        </w:r>
      </w:ins>
    </w:p>
    <w:p w14:paraId="1F0014AF" w14:textId="3D79EA7E" w:rsidR="00CE4127" w:rsidRDefault="00CE4127" w:rsidP="00CE4127">
      <w:pPr>
        <w:rPr>
          <w:ins w:id="1077" w:author="jidonglin" w:date="2019-11-05T11:44:00Z"/>
        </w:rPr>
      </w:pPr>
    </w:p>
    <w:p w14:paraId="0925C170" w14:textId="2A7B647A" w:rsidR="00565782" w:rsidRDefault="00565782" w:rsidP="00565782">
      <w:pPr>
        <w:pStyle w:val="a9"/>
        <w:numPr>
          <w:ilvl w:val="0"/>
          <w:numId w:val="107"/>
        </w:numPr>
        <w:ind w:firstLineChars="0"/>
        <w:rPr>
          <w:ins w:id="1078" w:author="jidonglin" w:date="2019-11-05T11:46:00Z"/>
        </w:rPr>
      </w:pPr>
      <w:ins w:id="1079" w:author="jidonglin" w:date="2019-11-05T11:44:00Z">
        <w:r>
          <w:rPr>
            <w:rFonts w:hint="eastAsia"/>
          </w:rPr>
          <w:t>管理员</w:t>
        </w:r>
        <w:r>
          <w:rPr>
            <w:rFonts w:hint="eastAsia"/>
          </w:rPr>
          <w:t>/</w:t>
        </w:r>
        <w:r>
          <w:rPr>
            <w:rFonts w:hint="eastAsia"/>
          </w:rPr>
          <w:t>代办人事项查询</w:t>
        </w:r>
      </w:ins>
      <w:ins w:id="1080" w:author="jidonglin" w:date="2019-11-05T19:51:00Z">
        <w:r w:rsidR="001B3E33">
          <w:rPr>
            <w:rFonts w:hint="eastAsia"/>
          </w:rPr>
          <w:t>（许昌）</w:t>
        </w:r>
      </w:ins>
    </w:p>
    <w:p w14:paraId="53B17353" w14:textId="70916C9F" w:rsidR="00565782" w:rsidRDefault="00565782">
      <w:pPr>
        <w:rPr>
          <w:ins w:id="1081" w:author="jidonglin" w:date="2019-11-05T11:44:00Z"/>
        </w:rPr>
        <w:pPrChange w:id="1082" w:author="jidonglin" w:date="2019-11-05T11:46:00Z">
          <w:pPr>
            <w:pStyle w:val="a9"/>
            <w:numPr>
              <w:numId w:val="107"/>
            </w:numPr>
            <w:ind w:left="420" w:firstLineChars="0" w:hanging="420"/>
          </w:pPr>
        </w:pPrChange>
      </w:pPr>
      <w:ins w:id="1083" w:author="jidonglin" w:date="2019-11-05T11:46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912"/>
        <w:gridCol w:w="1904"/>
        <w:gridCol w:w="2125"/>
        <w:gridCol w:w="1355"/>
      </w:tblGrid>
      <w:tr w:rsidR="00565782" w14:paraId="0280C4B0" w14:textId="77777777" w:rsidTr="009924D4">
        <w:trPr>
          <w:ins w:id="1084" w:author="jidonglin" w:date="2019-11-05T11:44:00Z"/>
        </w:trPr>
        <w:tc>
          <w:tcPr>
            <w:tcW w:w="2912" w:type="dxa"/>
          </w:tcPr>
          <w:p w14:paraId="40F806CF" w14:textId="77777777" w:rsidR="00565782" w:rsidRDefault="00565782" w:rsidP="009924D4">
            <w:pPr>
              <w:rPr>
                <w:ins w:id="1085" w:author="jidonglin" w:date="2019-11-05T11:44:00Z"/>
              </w:rPr>
            </w:pPr>
            <w:ins w:id="1086" w:author="jidonglin" w:date="2019-11-05T11:44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1904" w:type="dxa"/>
          </w:tcPr>
          <w:p w14:paraId="062A0A0C" w14:textId="77777777" w:rsidR="00565782" w:rsidRDefault="00565782" w:rsidP="009924D4">
            <w:pPr>
              <w:rPr>
                <w:ins w:id="1087" w:author="jidonglin" w:date="2019-11-05T11:44:00Z"/>
              </w:rPr>
            </w:pPr>
            <w:ins w:id="1088" w:author="jidonglin" w:date="2019-11-05T11:44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2125" w:type="dxa"/>
          </w:tcPr>
          <w:p w14:paraId="15D00F7B" w14:textId="77777777" w:rsidR="00565782" w:rsidRDefault="00565782" w:rsidP="009924D4">
            <w:pPr>
              <w:rPr>
                <w:ins w:id="1089" w:author="jidonglin" w:date="2019-11-05T11:44:00Z"/>
              </w:rPr>
            </w:pPr>
            <w:ins w:id="1090" w:author="jidonglin" w:date="2019-11-05T11:44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355" w:type="dxa"/>
          </w:tcPr>
          <w:p w14:paraId="69EEA019" w14:textId="77777777" w:rsidR="00565782" w:rsidRDefault="00565782" w:rsidP="009924D4">
            <w:pPr>
              <w:rPr>
                <w:ins w:id="1091" w:author="jidonglin" w:date="2019-11-05T11:44:00Z"/>
              </w:rPr>
            </w:pPr>
            <w:ins w:id="1092" w:author="jidonglin" w:date="2019-11-05T11:44:00Z">
              <w:r>
                <w:rPr>
                  <w:rFonts w:hint="eastAsia"/>
                </w:rPr>
                <w:t>是否可为空</w:t>
              </w:r>
            </w:ins>
          </w:p>
        </w:tc>
      </w:tr>
      <w:tr w:rsidR="00565782" w14:paraId="77E47C4E" w14:textId="77777777" w:rsidTr="009924D4">
        <w:trPr>
          <w:ins w:id="1093" w:author="jidonglin" w:date="2019-11-05T11:44:00Z"/>
        </w:trPr>
        <w:tc>
          <w:tcPr>
            <w:tcW w:w="2912" w:type="dxa"/>
          </w:tcPr>
          <w:p w14:paraId="2106531B" w14:textId="77777777" w:rsidR="00565782" w:rsidRDefault="00565782" w:rsidP="009924D4">
            <w:pPr>
              <w:rPr>
                <w:ins w:id="1094" w:author="jidonglin" w:date="2019-11-05T11:44:00Z"/>
              </w:rPr>
            </w:pPr>
            <w:ins w:id="1095" w:author="jidonglin" w:date="2019-11-05T11:44:00Z">
              <w:r w:rsidRPr="00637ECA">
                <w:t>authorized</w:t>
              </w:r>
              <w:r>
                <w:rPr>
                  <w:rFonts w:hint="eastAsia"/>
                </w:rPr>
                <w:t>P</w:t>
              </w:r>
              <w:r w:rsidRPr="00637ECA">
                <w:t>erson</w:t>
              </w:r>
              <w:r>
                <w:t>Id</w:t>
              </w:r>
            </w:ins>
          </w:p>
        </w:tc>
        <w:tc>
          <w:tcPr>
            <w:tcW w:w="1904" w:type="dxa"/>
          </w:tcPr>
          <w:p w14:paraId="0AAEEB03" w14:textId="77777777" w:rsidR="00565782" w:rsidRDefault="00565782" w:rsidP="009924D4">
            <w:pPr>
              <w:rPr>
                <w:ins w:id="1096" w:author="jidonglin" w:date="2019-11-05T11:44:00Z"/>
              </w:rPr>
            </w:pPr>
            <w:ins w:id="1097" w:author="jidonglin" w:date="2019-11-05T11:44:00Z">
              <w:r>
                <w:t>String</w:t>
              </w:r>
            </w:ins>
          </w:p>
        </w:tc>
        <w:tc>
          <w:tcPr>
            <w:tcW w:w="2125" w:type="dxa"/>
          </w:tcPr>
          <w:p w14:paraId="737A7F0B" w14:textId="77777777" w:rsidR="00565782" w:rsidRDefault="00565782" w:rsidP="009924D4">
            <w:pPr>
              <w:rPr>
                <w:ins w:id="1098" w:author="jidonglin" w:date="2019-11-05T11:44:00Z"/>
              </w:rPr>
            </w:pPr>
            <w:ins w:id="1099" w:author="jidonglin" w:date="2019-11-05T11:44:00Z">
              <w:r>
                <w:rPr>
                  <w:rFonts w:hint="eastAsia"/>
                </w:rPr>
                <w:t>授权人</w:t>
              </w:r>
            </w:ins>
          </w:p>
        </w:tc>
        <w:tc>
          <w:tcPr>
            <w:tcW w:w="1355" w:type="dxa"/>
          </w:tcPr>
          <w:p w14:paraId="3D68C899" w14:textId="77777777" w:rsidR="00565782" w:rsidRDefault="00565782" w:rsidP="009924D4">
            <w:pPr>
              <w:rPr>
                <w:ins w:id="1100" w:author="jidonglin" w:date="2019-11-05T11:44:00Z"/>
              </w:rPr>
            </w:pPr>
            <w:ins w:id="1101" w:author="jidonglin" w:date="2019-11-05T11:44:00Z">
              <w:r>
                <w:rPr>
                  <w:rFonts w:hint="eastAsia"/>
                </w:rPr>
                <w:t>否</w:t>
              </w:r>
            </w:ins>
          </w:p>
        </w:tc>
      </w:tr>
      <w:tr w:rsidR="00565782" w14:paraId="7065C00B" w14:textId="77777777" w:rsidTr="009924D4">
        <w:trPr>
          <w:ins w:id="1102" w:author="jidonglin" w:date="2019-11-05T11:44:00Z"/>
        </w:trPr>
        <w:tc>
          <w:tcPr>
            <w:tcW w:w="2912" w:type="dxa"/>
          </w:tcPr>
          <w:p w14:paraId="1381BDAA" w14:textId="77777777" w:rsidR="00565782" w:rsidRDefault="00565782" w:rsidP="009924D4">
            <w:pPr>
              <w:rPr>
                <w:ins w:id="1103" w:author="jidonglin" w:date="2019-11-05T11:44:00Z"/>
              </w:rPr>
            </w:pPr>
            <w:ins w:id="1104" w:author="jidonglin" w:date="2019-11-05T11:44:00Z">
              <w:r w:rsidRPr="00637ECA">
                <w:t>authorized</w:t>
              </w:r>
              <w:r>
                <w:rPr>
                  <w:rFonts w:hint="eastAsia"/>
                </w:rPr>
                <w:t>P</w:t>
              </w:r>
              <w:r w:rsidRPr="00637ECA">
                <w:t>erson</w:t>
              </w:r>
              <w:r>
                <w:rPr>
                  <w:rFonts w:hint="eastAsia"/>
                </w:rPr>
                <w:t>Type</w:t>
              </w:r>
            </w:ins>
          </w:p>
        </w:tc>
        <w:tc>
          <w:tcPr>
            <w:tcW w:w="1904" w:type="dxa"/>
          </w:tcPr>
          <w:p w14:paraId="7355EA03" w14:textId="77777777" w:rsidR="00565782" w:rsidRDefault="00565782" w:rsidP="009924D4">
            <w:pPr>
              <w:rPr>
                <w:ins w:id="1105" w:author="jidonglin" w:date="2019-11-05T11:44:00Z"/>
              </w:rPr>
            </w:pPr>
            <w:ins w:id="1106" w:author="jidonglin" w:date="2019-11-05T11:44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2125" w:type="dxa"/>
          </w:tcPr>
          <w:p w14:paraId="41FF6B54" w14:textId="77777777" w:rsidR="00565782" w:rsidRDefault="00565782" w:rsidP="009924D4">
            <w:pPr>
              <w:rPr>
                <w:ins w:id="1107" w:author="jidonglin" w:date="2019-11-05T11:44:00Z"/>
              </w:rPr>
            </w:pPr>
            <w:ins w:id="1108" w:author="jidonglin" w:date="2019-11-05T11:44:00Z">
              <w:r>
                <w:rPr>
                  <w:rFonts w:hint="eastAsia"/>
                </w:rPr>
                <w:t>授权人类型</w:t>
              </w:r>
            </w:ins>
          </w:p>
        </w:tc>
        <w:tc>
          <w:tcPr>
            <w:tcW w:w="1355" w:type="dxa"/>
          </w:tcPr>
          <w:p w14:paraId="7EC54144" w14:textId="77777777" w:rsidR="00565782" w:rsidRDefault="00565782" w:rsidP="009924D4">
            <w:pPr>
              <w:rPr>
                <w:ins w:id="1109" w:author="jidonglin" w:date="2019-11-05T11:44:00Z"/>
              </w:rPr>
            </w:pPr>
            <w:ins w:id="1110" w:author="jidonglin" w:date="2019-11-05T11:44:00Z">
              <w:r>
                <w:rPr>
                  <w:rFonts w:hint="eastAsia"/>
                </w:rPr>
                <w:t>否</w:t>
              </w:r>
            </w:ins>
          </w:p>
        </w:tc>
      </w:tr>
      <w:tr w:rsidR="00565782" w14:paraId="49299A09" w14:textId="77777777" w:rsidTr="009924D4">
        <w:trPr>
          <w:ins w:id="1111" w:author="jidonglin" w:date="2019-11-05T11:44:00Z"/>
        </w:trPr>
        <w:tc>
          <w:tcPr>
            <w:tcW w:w="2912" w:type="dxa"/>
          </w:tcPr>
          <w:p w14:paraId="0A854708" w14:textId="77777777" w:rsidR="00565782" w:rsidRPr="00637ECA" w:rsidRDefault="00565782" w:rsidP="009924D4">
            <w:pPr>
              <w:rPr>
                <w:ins w:id="1112" w:author="jidonglin" w:date="2019-11-05T11:44:00Z"/>
              </w:rPr>
            </w:pPr>
            <w:ins w:id="1113" w:author="jidonglin" w:date="2019-11-05T11:44:00Z">
              <w:r w:rsidRPr="00083A9F">
                <w:t>passive</w:t>
              </w:r>
              <w:r>
                <w:t>A</w:t>
              </w:r>
              <w:r w:rsidRPr="00637ECA">
                <w:t>uthorized</w:t>
              </w:r>
              <w:r>
                <w:t>P</w:t>
              </w:r>
              <w:r w:rsidRPr="00637ECA">
                <w:t>erson</w:t>
              </w:r>
              <w:r>
                <w:t>Id</w:t>
              </w:r>
            </w:ins>
          </w:p>
        </w:tc>
        <w:tc>
          <w:tcPr>
            <w:tcW w:w="1904" w:type="dxa"/>
          </w:tcPr>
          <w:p w14:paraId="3602BA13" w14:textId="77777777" w:rsidR="00565782" w:rsidRDefault="00565782" w:rsidP="009924D4">
            <w:pPr>
              <w:rPr>
                <w:ins w:id="1114" w:author="jidonglin" w:date="2019-11-05T11:44:00Z"/>
              </w:rPr>
            </w:pPr>
            <w:ins w:id="1115" w:author="jidonglin" w:date="2019-11-05T11:44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2125" w:type="dxa"/>
          </w:tcPr>
          <w:p w14:paraId="21A93F46" w14:textId="77777777" w:rsidR="00565782" w:rsidRDefault="00565782" w:rsidP="009924D4">
            <w:pPr>
              <w:rPr>
                <w:ins w:id="1116" w:author="jidonglin" w:date="2019-11-05T11:44:00Z"/>
              </w:rPr>
            </w:pPr>
            <w:ins w:id="1117" w:author="jidonglin" w:date="2019-11-05T11:44:00Z">
              <w:r>
                <w:rPr>
                  <w:rFonts w:hint="eastAsia"/>
                </w:rPr>
                <w:t>被授权人</w:t>
              </w:r>
            </w:ins>
          </w:p>
        </w:tc>
        <w:tc>
          <w:tcPr>
            <w:tcW w:w="1355" w:type="dxa"/>
          </w:tcPr>
          <w:p w14:paraId="74ED2822" w14:textId="77777777" w:rsidR="00565782" w:rsidRDefault="00565782" w:rsidP="009924D4">
            <w:pPr>
              <w:rPr>
                <w:ins w:id="1118" w:author="jidonglin" w:date="2019-11-05T11:44:00Z"/>
              </w:rPr>
            </w:pPr>
            <w:ins w:id="1119" w:author="jidonglin" w:date="2019-11-05T11:44:00Z">
              <w:r>
                <w:rPr>
                  <w:rFonts w:hint="eastAsia"/>
                </w:rPr>
                <w:t>否</w:t>
              </w:r>
            </w:ins>
          </w:p>
        </w:tc>
      </w:tr>
      <w:tr w:rsidR="00565782" w14:paraId="3E91239B" w14:textId="77777777" w:rsidTr="009924D4">
        <w:trPr>
          <w:ins w:id="1120" w:author="jidonglin" w:date="2019-11-05T11:44:00Z"/>
        </w:trPr>
        <w:tc>
          <w:tcPr>
            <w:tcW w:w="2912" w:type="dxa"/>
          </w:tcPr>
          <w:p w14:paraId="5C072482" w14:textId="77777777" w:rsidR="00565782" w:rsidRPr="00637ECA" w:rsidRDefault="00565782" w:rsidP="009924D4">
            <w:pPr>
              <w:rPr>
                <w:ins w:id="1121" w:author="jidonglin" w:date="2019-11-05T11:44:00Z"/>
              </w:rPr>
            </w:pPr>
            <w:ins w:id="1122" w:author="jidonglin" w:date="2019-11-05T11:44:00Z">
              <w:r w:rsidRPr="00083A9F">
                <w:lastRenderedPageBreak/>
                <w:t>passive</w:t>
              </w:r>
              <w:r>
                <w:t>A</w:t>
              </w:r>
              <w:r w:rsidRPr="00637ECA">
                <w:t>uthorized</w:t>
              </w:r>
              <w:r>
                <w:t>P</w:t>
              </w:r>
              <w:r w:rsidRPr="00637ECA">
                <w:t>erson</w:t>
              </w:r>
              <w:r>
                <w:rPr>
                  <w:rFonts w:hint="eastAsia"/>
                </w:rPr>
                <w:t>Type</w:t>
              </w:r>
            </w:ins>
          </w:p>
        </w:tc>
        <w:tc>
          <w:tcPr>
            <w:tcW w:w="1904" w:type="dxa"/>
          </w:tcPr>
          <w:p w14:paraId="191075E2" w14:textId="77777777" w:rsidR="00565782" w:rsidRDefault="00565782" w:rsidP="009924D4">
            <w:pPr>
              <w:rPr>
                <w:ins w:id="1123" w:author="jidonglin" w:date="2019-11-05T11:44:00Z"/>
              </w:rPr>
            </w:pPr>
            <w:ins w:id="1124" w:author="jidonglin" w:date="2019-11-05T11:44:00Z">
              <w:r>
                <w:rPr>
                  <w:rFonts w:hint="eastAsia"/>
                </w:rPr>
                <w:t>S</w:t>
              </w:r>
              <w:r>
                <w:t>tring</w:t>
              </w:r>
            </w:ins>
          </w:p>
        </w:tc>
        <w:tc>
          <w:tcPr>
            <w:tcW w:w="2125" w:type="dxa"/>
          </w:tcPr>
          <w:p w14:paraId="27870CBC" w14:textId="77777777" w:rsidR="00565782" w:rsidRDefault="00565782" w:rsidP="009924D4">
            <w:pPr>
              <w:rPr>
                <w:ins w:id="1125" w:author="jidonglin" w:date="2019-11-05T11:44:00Z"/>
              </w:rPr>
            </w:pPr>
            <w:ins w:id="1126" w:author="jidonglin" w:date="2019-11-05T11:44:00Z">
              <w:r>
                <w:rPr>
                  <w:rFonts w:hint="eastAsia"/>
                </w:rPr>
                <w:t>被授权人类型</w:t>
              </w:r>
            </w:ins>
          </w:p>
        </w:tc>
        <w:tc>
          <w:tcPr>
            <w:tcW w:w="1355" w:type="dxa"/>
          </w:tcPr>
          <w:p w14:paraId="03005387" w14:textId="77777777" w:rsidR="00565782" w:rsidRDefault="00565782" w:rsidP="009924D4">
            <w:pPr>
              <w:rPr>
                <w:ins w:id="1127" w:author="jidonglin" w:date="2019-11-05T11:44:00Z"/>
              </w:rPr>
            </w:pPr>
            <w:ins w:id="1128" w:author="jidonglin" w:date="2019-11-05T11:44:00Z">
              <w:r>
                <w:rPr>
                  <w:rFonts w:hint="eastAsia"/>
                </w:rPr>
                <w:t>否</w:t>
              </w:r>
            </w:ins>
          </w:p>
        </w:tc>
      </w:tr>
    </w:tbl>
    <w:p w14:paraId="61D1CF23" w14:textId="77777777" w:rsidR="00922DFC" w:rsidRDefault="00922DFC">
      <w:pPr>
        <w:rPr>
          <w:ins w:id="1129" w:author="jidonglin" w:date="2019-11-05T19:18:00Z"/>
        </w:rPr>
      </w:pPr>
      <w:ins w:id="1130" w:author="jidonglin" w:date="2019-11-05T19:18:00Z">
        <w:r>
          <w:rPr>
            <w:rFonts w:hint="eastAsia"/>
          </w:rPr>
          <w:t>处理逻辑：</w:t>
        </w:r>
      </w:ins>
    </w:p>
    <w:p w14:paraId="0F8CD28C" w14:textId="6FFD9DCE" w:rsidR="00565782" w:rsidRDefault="00565782">
      <w:pPr>
        <w:rPr>
          <w:ins w:id="1131" w:author="jidonglin" w:date="2019-11-05T10:23:00Z"/>
        </w:rPr>
      </w:pPr>
      <w:ins w:id="1132" w:author="jidonglin" w:date="2019-11-05T11:46:00Z">
        <w:r>
          <w:rPr>
            <w:rFonts w:hint="eastAsia"/>
          </w:rPr>
          <w:t>根据条件查询出授权关系表</w:t>
        </w:r>
      </w:ins>
      <w:ins w:id="1133" w:author="jidonglin" w:date="2019-11-05T11:47:00Z">
        <w:r>
          <w:rPr>
            <w:rFonts w:hint="eastAsia"/>
          </w:rPr>
          <w:t>和授权事件表数据，并返回</w:t>
        </w:r>
      </w:ins>
      <w:ins w:id="1134" w:author="jidonglin" w:date="2019-11-05T19:19:00Z">
        <w:r w:rsidR="00922DFC">
          <w:rPr>
            <w:rFonts w:hint="eastAsia"/>
          </w:rPr>
          <w:t>事项列表。</w:t>
        </w:r>
      </w:ins>
    </w:p>
    <w:p w14:paraId="3FB038E4" w14:textId="3F304DFC" w:rsidR="006E23A9" w:rsidRDefault="006E23A9" w:rsidP="006E23A9">
      <w:pPr>
        <w:pStyle w:val="4"/>
        <w:rPr>
          <w:ins w:id="1135" w:author="jidonglin" w:date="2019-11-04T19:06:00Z"/>
        </w:rPr>
      </w:pPr>
      <w:ins w:id="1136" w:author="jidonglin" w:date="2019-11-04T19:06:00Z">
        <w:r>
          <w:rPr>
            <w:rFonts w:hint="eastAsia"/>
          </w:rPr>
          <w:t>事项管理</w:t>
        </w:r>
      </w:ins>
    </w:p>
    <w:p w14:paraId="28BE2DFB" w14:textId="247DCF52" w:rsidR="006E23A9" w:rsidRDefault="006E23A9">
      <w:pPr>
        <w:pStyle w:val="a9"/>
        <w:numPr>
          <w:ilvl w:val="0"/>
          <w:numId w:val="106"/>
        </w:numPr>
        <w:ind w:firstLineChars="0"/>
        <w:rPr>
          <w:ins w:id="1137" w:author="jidonglin" w:date="2019-11-04T19:07:00Z"/>
        </w:rPr>
        <w:pPrChange w:id="1138" w:author="jidonglin" w:date="2019-11-04T19:16:00Z">
          <w:pPr/>
        </w:pPrChange>
      </w:pPr>
      <w:ins w:id="1139" w:author="jidonglin" w:date="2019-11-04T19:06:00Z">
        <w:r>
          <w:rPr>
            <w:rFonts w:hint="eastAsia"/>
          </w:rPr>
          <w:t>事项管理表的增</w:t>
        </w:r>
      </w:ins>
      <w:ins w:id="1140" w:author="jidonglin" w:date="2019-11-04T19:07:00Z">
        <w:r>
          <w:rPr>
            <w:rFonts w:hint="eastAsia"/>
          </w:rPr>
          <w:t>加接口：</w:t>
        </w:r>
      </w:ins>
    </w:p>
    <w:p w14:paraId="5CD1BF07" w14:textId="77777777" w:rsidR="006E23A9" w:rsidRDefault="006E23A9" w:rsidP="006E23A9">
      <w:pPr>
        <w:rPr>
          <w:ins w:id="1141" w:author="jidonglin" w:date="2019-11-04T19:08:00Z"/>
        </w:rPr>
      </w:pPr>
      <w:ins w:id="1142" w:author="jidonglin" w:date="2019-11-04T19:07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  <w:tblPrChange w:id="1143" w:author="jidonglin" w:date="2019-11-04T19:09:00Z">
          <w:tblPr>
            <w:tblStyle w:val="af1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2265"/>
        <w:gridCol w:w="2102"/>
        <w:gridCol w:w="1998"/>
        <w:gridCol w:w="1931"/>
        <w:tblGridChange w:id="1144">
          <w:tblGrid>
            <w:gridCol w:w="2765"/>
            <w:gridCol w:w="2765"/>
            <w:gridCol w:w="2766"/>
            <w:gridCol w:w="2766"/>
          </w:tblGrid>
        </w:tblGridChange>
      </w:tblGrid>
      <w:tr w:rsidR="006E23A9" w14:paraId="50808667" w14:textId="0820926E" w:rsidTr="006E23A9">
        <w:trPr>
          <w:ins w:id="1145" w:author="jidonglin" w:date="2019-11-04T19:08:00Z"/>
        </w:trPr>
        <w:tc>
          <w:tcPr>
            <w:tcW w:w="2265" w:type="dxa"/>
            <w:tcPrChange w:id="1146" w:author="jidonglin" w:date="2019-11-04T19:09:00Z">
              <w:tcPr>
                <w:tcW w:w="2765" w:type="dxa"/>
              </w:tcPr>
            </w:tcPrChange>
          </w:tcPr>
          <w:p w14:paraId="0CDBDE3E" w14:textId="6104ADFA" w:rsidR="006E23A9" w:rsidRDefault="006E23A9" w:rsidP="006E23A9">
            <w:pPr>
              <w:rPr>
                <w:ins w:id="1147" w:author="jidonglin" w:date="2019-11-04T19:08:00Z"/>
              </w:rPr>
            </w:pPr>
            <w:ins w:id="1148" w:author="jidonglin" w:date="2019-11-04T19:08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  <w:tcPrChange w:id="1149" w:author="jidonglin" w:date="2019-11-04T19:09:00Z">
              <w:tcPr>
                <w:tcW w:w="2765" w:type="dxa"/>
              </w:tcPr>
            </w:tcPrChange>
          </w:tcPr>
          <w:p w14:paraId="69E9A2F3" w14:textId="0B933101" w:rsidR="006E23A9" w:rsidRDefault="006E23A9" w:rsidP="006E23A9">
            <w:pPr>
              <w:rPr>
                <w:ins w:id="1150" w:author="jidonglin" w:date="2019-11-04T19:08:00Z"/>
              </w:rPr>
            </w:pPr>
            <w:ins w:id="1151" w:author="jidonglin" w:date="2019-11-04T19:0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  <w:tcPrChange w:id="1152" w:author="jidonglin" w:date="2019-11-04T19:09:00Z">
              <w:tcPr>
                <w:tcW w:w="2766" w:type="dxa"/>
              </w:tcPr>
            </w:tcPrChange>
          </w:tcPr>
          <w:p w14:paraId="431D277C" w14:textId="28CBBD65" w:rsidR="006E23A9" w:rsidRDefault="006E23A9" w:rsidP="006E23A9">
            <w:pPr>
              <w:rPr>
                <w:ins w:id="1153" w:author="jidonglin" w:date="2019-11-04T19:08:00Z"/>
              </w:rPr>
            </w:pPr>
            <w:ins w:id="1154" w:author="jidonglin" w:date="2019-11-04T19:08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  <w:tcPrChange w:id="1155" w:author="jidonglin" w:date="2019-11-04T19:09:00Z">
              <w:tcPr>
                <w:tcW w:w="2766" w:type="dxa"/>
              </w:tcPr>
            </w:tcPrChange>
          </w:tcPr>
          <w:p w14:paraId="649E2F3F" w14:textId="421B8F2D" w:rsidR="006E23A9" w:rsidRDefault="006E23A9" w:rsidP="006E23A9">
            <w:pPr>
              <w:rPr>
                <w:ins w:id="1156" w:author="jidonglin" w:date="2019-11-04T19:09:00Z"/>
              </w:rPr>
            </w:pPr>
            <w:ins w:id="1157" w:author="jidonglin" w:date="2019-11-04T19:09:00Z">
              <w:r>
                <w:rPr>
                  <w:rFonts w:hint="eastAsia"/>
                </w:rPr>
                <w:t>是否可为空</w:t>
              </w:r>
            </w:ins>
          </w:p>
        </w:tc>
      </w:tr>
      <w:tr w:rsidR="006E23A9" w14:paraId="51C469F4" w14:textId="238760F3" w:rsidTr="006E23A9">
        <w:trPr>
          <w:ins w:id="1158" w:author="jidonglin" w:date="2019-11-04T19:08:00Z"/>
        </w:trPr>
        <w:tc>
          <w:tcPr>
            <w:tcW w:w="2265" w:type="dxa"/>
            <w:tcPrChange w:id="1159" w:author="jidonglin" w:date="2019-11-04T19:09:00Z">
              <w:tcPr>
                <w:tcW w:w="2765" w:type="dxa"/>
              </w:tcPr>
            </w:tcPrChange>
          </w:tcPr>
          <w:p w14:paraId="6DB10CC2" w14:textId="236B1EB5" w:rsidR="006E23A9" w:rsidRDefault="00581BED" w:rsidP="006E23A9">
            <w:pPr>
              <w:rPr>
                <w:ins w:id="1160" w:author="jidonglin" w:date="2019-11-04T19:08:00Z"/>
              </w:rPr>
            </w:pPr>
            <w:ins w:id="1161" w:author="jidonglin" w:date="2019-11-04T19:09:00Z">
              <w:r>
                <w:t>names</w:t>
              </w:r>
            </w:ins>
          </w:p>
        </w:tc>
        <w:tc>
          <w:tcPr>
            <w:tcW w:w="2102" w:type="dxa"/>
            <w:tcPrChange w:id="1162" w:author="jidonglin" w:date="2019-11-04T19:09:00Z">
              <w:tcPr>
                <w:tcW w:w="2765" w:type="dxa"/>
              </w:tcPr>
            </w:tcPrChange>
          </w:tcPr>
          <w:p w14:paraId="3C436B88" w14:textId="47350627" w:rsidR="006E23A9" w:rsidRDefault="006E23A9" w:rsidP="006E23A9">
            <w:pPr>
              <w:rPr>
                <w:ins w:id="1163" w:author="jidonglin" w:date="2019-11-04T19:08:00Z"/>
              </w:rPr>
            </w:pPr>
            <w:ins w:id="1164" w:author="jidonglin" w:date="2019-11-04T19:09:00Z">
              <w:r>
                <w:rPr>
                  <w:rFonts w:hint="eastAsia"/>
                </w:rPr>
                <w:t>L</w:t>
              </w:r>
              <w:r>
                <w:t>IST</w:t>
              </w:r>
            </w:ins>
          </w:p>
        </w:tc>
        <w:tc>
          <w:tcPr>
            <w:tcW w:w="1998" w:type="dxa"/>
            <w:tcPrChange w:id="1165" w:author="jidonglin" w:date="2019-11-04T19:09:00Z">
              <w:tcPr>
                <w:tcW w:w="2766" w:type="dxa"/>
              </w:tcPr>
            </w:tcPrChange>
          </w:tcPr>
          <w:p w14:paraId="01812065" w14:textId="31787655" w:rsidR="006E23A9" w:rsidRDefault="006E23A9" w:rsidP="006E23A9">
            <w:pPr>
              <w:rPr>
                <w:ins w:id="1166" w:author="jidonglin" w:date="2019-11-04T19:08:00Z"/>
              </w:rPr>
            </w:pPr>
            <w:ins w:id="1167" w:author="jidonglin" w:date="2019-11-04T19:10:00Z">
              <w:r>
                <w:rPr>
                  <w:rFonts w:hint="eastAsia"/>
                </w:rPr>
                <w:t>事项名称</w:t>
              </w:r>
            </w:ins>
          </w:p>
        </w:tc>
        <w:tc>
          <w:tcPr>
            <w:tcW w:w="1931" w:type="dxa"/>
            <w:tcPrChange w:id="1168" w:author="jidonglin" w:date="2019-11-04T19:09:00Z">
              <w:tcPr>
                <w:tcW w:w="2766" w:type="dxa"/>
              </w:tcPr>
            </w:tcPrChange>
          </w:tcPr>
          <w:p w14:paraId="1B9F14AF" w14:textId="4C994F5B" w:rsidR="006E23A9" w:rsidRDefault="006E23A9" w:rsidP="006E23A9">
            <w:pPr>
              <w:rPr>
                <w:ins w:id="1169" w:author="jidonglin" w:date="2019-11-04T19:09:00Z"/>
              </w:rPr>
            </w:pPr>
            <w:ins w:id="1170" w:author="jidonglin" w:date="2019-11-04T19:10:00Z">
              <w:r>
                <w:rPr>
                  <w:rFonts w:hint="eastAsia"/>
                </w:rPr>
                <w:t>否</w:t>
              </w:r>
            </w:ins>
          </w:p>
        </w:tc>
      </w:tr>
      <w:tr w:rsidR="006E23A9" w14:paraId="238D262D" w14:textId="40E93F36" w:rsidTr="006E23A9">
        <w:trPr>
          <w:ins w:id="1171" w:author="jidonglin" w:date="2019-11-04T19:09:00Z"/>
        </w:trPr>
        <w:tc>
          <w:tcPr>
            <w:tcW w:w="2265" w:type="dxa"/>
            <w:tcPrChange w:id="1172" w:author="jidonglin" w:date="2019-11-04T19:09:00Z">
              <w:tcPr>
                <w:tcW w:w="2765" w:type="dxa"/>
              </w:tcPr>
            </w:tcPrChange>
          </w:tcPr>
          <w:p w14:paraId="2D29FCE0" w14:textId="662772E4" w:rsidR="006E23A9" w:rsidRDefault="00581BED" w:rsidP="006E23A9">
            <w:pPr>
              <w:rPr>
                <w:ins w:id="1173" w:author="jidonglin" w:date="2019-11-04T19:09:00Z"/>
              </w:rPr>
            </w:pPr>
            <w:ins w:id="1174" w:author="jidonglin" w:date="2019-11-04T19:09:00Z">
              <w:r>
                <w:t>parent</w:t>
              </w:r>
            </w:ins>
            <w:ins w:id="1175" w:author="jidonglin" w:date="2019-11-04T19:51:00Z">
              <w:r>
                <w:rPr>
                  <w:rFonts w:hint="eastAsia"/>
                </w:rPr>
                <w:t>I</w:t>
              </w:r>
            </w:ins>
            <w:ins w:id="1176" w:author="jidonglin" w:date="2019-11-04T19:09:00Z">
              <w:r>
                <w:t>d</w:t>
              </w:r>
            </w:ins>
          </w:p>
        </w:tc>
        <w:tc>
          <w:tcPr>
            <w:tcW w:w="2102" w:type="dxa"/>
            <w:tcPrChange w:id="1177" w:author="jidonglin" w:date="2019-11-04T19:09:00Z">
              <w:tcPr>
                <w:tcW w:w="2765" w:type="dxa"/>
              </w:tcPr>
            </w:tcPrChange>
          </w:tcPr>
          <w:p w14:paraId="3ED6E96D" w14:textId="521077B4" w:rsidR="006E23A9" w:rsidRDefault="006E23A9" w:rsidP="006E23A9">
            <w:pPr>
              <w:rPr>
                <w:ins w:id="1178" w:author="jidonglin" w:date="2019-11-04T19:09:00Z"/>
              </w:rPr>
            </w:pPr>
            <w:ins w:id="1179" w:author="jidonglin" w:date="2019-11-04T19:09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  <w:tcPrChange w:id="1180" w:author="jidonglin" w:date="2019-11-04T19:09:00Z">
              <w:tcPr>
                <w:tcW w:w="2766" w:type="dxa"/>
              </w:tcPr>
            </w:tcPrChange>
          </w:tcPr>
          <w:p w14:paraId="55C5E272" w14:textId="7AFCD1EB" w:rsidR="006E23A9" w:rsidRDefault="006E23A9" w:rsidP="006E23A9">
            <w:pPr>
              <w:rPr>
                <w:ins w:id="1181" w:author="jidonglin" w:date="2019-11-04T19:09:00Z"/>
              </w:rPr>
            </w:pPr>
            <w:ins w:id="1182" w:author="jidonglin" w:date="2019-11-04T19:10:00Z">
              <w:r>
                <w:rPr>
                  <w:rFonts w:hint="eastAsia"/>
                </w:rPr>
                <w:t>为</w:t>
              </w:r>
            </w:ins>
            <w:ins w:id="1183" w:author="jidonglin" w:date="2019-11-04T19:11:00Z">
              <w:r>
                <w:rPr>
                  <w:rFonts w:hint="eastAsia"/>
                </w:rPr>
                <w:t>空表示主事项</w:t>
              </w:r>
            </w:ins>
          </w:p>
        </w:tc>
        <w:tc>
          <w:tcPr>
            <w:tcW w:w="1931" w:type="dxa"/>
            <w:tcPrChange w:id="1184" w:author="jidonglin" w:date="2019-11-04T19:09:00Z">
              <w:tcPr>
                <w:tcW w:w="2766" w:type="dxa"/>
              </w:tcPr>
            </w:tcPrChange>
          </w:tcPr>
          <w:p w14:paraId="4F2AD8F4" w14:textId="3650960D" w:rsidR="006E23A9" w:rsidRDefault="006E23A9" w:rsidP="006E23A9">
            <w:pPr>
              <w:rPr>
                <w:ins w:id="1185" w:author="jidonglin" w:date="2019-11-04T19:09:00Z"/>
              </w:rPr>
            </w:pPr>
            <w:ins w:id="1186" w:author="jidonglin" w:date="2019-11-04T19:10:00Z">
              <w:r>
                <w:rPr>
                  <w:rFonts w:hint="eastAsia"/>
                </w:rPr>
                <w:t>是</w:t>
              </w:r>
            </w:ins>
          </w:p>
        </w:tc>
      </w:tr>
    </w:tbl>
    <w:p w14:paraId="74C3F54D" w14:textId="2F0AF196" w:rsidR="00090613" w:rsidRDefault="002753E3" w:rsidP="006E23A9">
      <w:pPr>
        <w:rPr>
          <w:ins w:id="1187" w:author="jidonglin" w:date="2019-11-04T19:16:00Z"/>
        </w:rPr>
      </w:pPr>
      <w:ins w:id="1188" w:author="jidonglin" w:date="2019-11-05T10:10:00Z">
        <w:r>
          <w:rPr>
            <w:rFonts w:hint="eastAsia"/>
          </w:rPr>
          <w:t>处理逻辑：</w:t>
        </w:r>
      </w:ins>
      <w:ins w:id="1189" w:author="jidonglin" w:date="2019-11-04T19:20:00Z">
        <w:r w:rsidR="00090613">
          <w:rPr>
            <w:rFonts w:hint="eastAsia"/>
          </w:rPr>
          <w:t>如果</w:t>
        </w:r>
        <w:r w:rsidR="00090613">
          <w:rPr>
            <w:rFonts w:hint="eastAsia"/>
          </w:rPr>
          <w:t>P</w:t>
        </w:r>
        <w:r w:rsidR="00090613">
          <w:t>ARENT_ID</w:t>
        </w:r>
        <w:r w:rsidR="00090613">
          <w:rPr>
            <w:rFonts w:hint="eastAsia"/>
          </w:rPr>
          <w:t>不为空，判断</w:t>
        </w:r>
        <w:r w:rsidR="00090613">
          <w:rPr>
            <w:rFonts w:hint="eastAsia"/>
          </w:rPr>
          <w:t>P</w:t>
        </w:r>
        <w:r w:rsidR="00090613">
          <w:t>ARENT_ID</w:t>
        </w:r>
        <w:r w:rsidR="00090613">
          <w:rPr>
            <w:rFonts w:hint="eastAsia"/>
          </w:rPr>
          <w:t>是否存在，不存在抛出异常；再判断</w:t>
        </w:r>
        <w:r w:rsidR="00090613">
          <w:rPr>
            <w:rFonts w:hint="eastAsia"/>
          </w:rPr>
          <w:t>P</w:t>
        </w:r>
        <w:r w:rsidR="00090613">
          <w:t>ARENT_ID</w:t>
        </w:r>
      </w:ins>
      <w:ins w:id="1190" w:author="jidonglin" w:date="2019-11-04T19:21:00Z">
        <w:r w:rsidR="00090613">
          <w:rPr>
            <w:rFonts w:hint="eastAsia"/>
          </w:rPr>
          <w:t>是否为父事项</w:t>
        </w:r>
      </w:ins>
      <w:ins w:id="1191" w:author="jidonglin" w:date="2019-11-05T10:11:00Z">
        <w:r>
          <w:rPr>
            <w:rFonts w:hint="eastAsia"/>
          </w:rPr>
          <w:t>，持久化事项管理数据</w:t>
        </w:r>
      </w:ins>
    </w:p>
    <w:p w14:paraId="5D5922BE" w14:textId="465CE4D7" w:rsidR="006E23A9" w:rsidRDefault="006E23A9">
      <w:pPr>
        <w:pStyle w:val="a9"/>
        <w:numPr>
          <w:ilvl w:val="0"/>
          <w:numId w:val="106"/>
        </w:numPr>
        <w:ind w:firstLineChars="0"/>
        <w:rPr>
          <w:ins w:id="1192" w:author="jidonglin" w:date="2019-11-04T19:11:00Z"/>
        </w:rPr>
        <w:pPrChange w:id="1193" w:author="jidonglin" w:date="2019-11-04T19:16:00Z">
          <w:pPr/>
        </w:pPrChange>
      </w:pPr>
      <w:ins w:id="1194" w:author="jidonglin" w:date="2019-11-04T19:11:00Z">
        <w:r>
          <w:rPr>
            <w:rFonts w:hint="eastAsia"/>
          </w:rPr>
          <w:t>事项管理表的查询接口：</w:t>
        </w:r>
      </w:ins>
    </w:p>
    <w:p w14:paraId="47098497" w14:textId="77777777" w:rsidR="006E23A9" w:rsidRDefault="006E23A9" w:rsidP="006E23A9">
      <w:pPr>
        <w:rPr>
          <w:ins w:id="1195" w:author="jidonglin" w:date="2019-11-04T19:12:00Z"/>
        </w:rPr>
      </w:pPr>
      <w:ins w:id="1196" w:author="jidonglin" w:date="2019-11-04T19:12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6E23A9" w14:paraId="067A35AA" w14:textId="77777777" w:rsidTr="000E53C6">
        <w:trPr>
          <w:ins w:id="1197" w:author="jidonglin" w:date="2019-11-04T19:12:00Z"/>
        </w:trPr>
        <w:tc>
          <w:tcPr>
            <w:tcW w:w="2265" w:type="dxa"/>
          </w:tcPr>
          <w:p w14:paraId="53306208" w14:textId="77777777" w:rsidR="006E23A9" w:rsidRDefault="006E23A9" w:rsidP="000E53C6">
            <w:pPr>
              <w:rPr>
                <w:ins w:id="1198" w:author="jidonglin" w:date="2019-11-04T19:12:00Z"/>
              </w:rPr>
            </w:pPr>
            <w:ins w:id="1199" w:author="jidonglin" w:date="2019-11-04T19:12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022DAA32" w14:textId="77777777" w:rsidR="006E23A9" w:rsidRDefault="006E23A9" w:rsidP="000E53C6">
            <w:pPr>
              <w:rPr>
                <w:ins w:id="1200" w:author="jidonglin" w:date="2019-11-04T19:12:00Z"/>
              </w:rPr>
            </w:pPr>
            <w:ins w:id="1201" w:author="jidonglin" w:date="2019-11-04T19:12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2CE6F91C" w14:textId="77777777" w:rsidR="006E23A9" w:rsidRDefault="006E23A9" w:rsidP="000E53C6">
            <w:pPr>
              <w:rPr>
                <w:ins w:id="1202" w:author="jidonglin" w:date="2019-11-04T19:12:00Z"/>
              </w:rPr>
            </w:pPr>
            <w:ins w:id="1203" w:author="jidonglin" w:date="2019-11-04T19:12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33EF82D0" w14:textId="77777777" w:rsidR="006E23A9" w:rsidRDefault="006E23A9" w:rsidP="000E53C6">
            <w:pPr>
              <w:rPr>
                <w:ins w:id="1204" w:author="jidonglin" w:date="2019-11-04T19:12:00Z"/>
              </w:rPr>
            </w:pPr>
            <w:ins w:id="1205" w:author="jidonglin" w:date="2019-11-04T19:12:00Z">
              <w:r>
                <w:rPr>
                  <w:rFonts w:hint="eastAsia"/>
                </w:rPr>
                <w:t>是否可为空</w:t>
              </w:r>
            </w:ins>
          </w:p>
        </w:tc>
      </w:tr>
      <w:tr w:rsidR="006E23A9" w14:paraId="1E321144" w14:textId="77777777" w:rsidTr="000E53C6">
        <w:trPr>
          <w:ins w:id="1206" w:author="jidonglin" w:date="2019-11-04T19:12:00Z"/>
        </w:trPr>
        <w:tc>
          <w:tcPr>
            <w:tcW w:w="2265" w:type="dxa"/>
          </w:tcPr>
          <w:p w14:paraId="196974E8" w14:textId="64F4921A" w:rsidR="006E23A9" w:rsidRDefault="00581BED" w:rsidP="000E53C6">
            <w:pPr>
              <w:rPr>
                <w:ins w:id="1207" w:author="jidonglin" w:date="2019-11-04T19:12:00Z"/>
              </w:rPr>
            </w:pPr>
            <w:ins w:id="1208" w:author="jidonglin" w:date="2019-11-04T19:13:00Z">
              <w:r>
                <w:t>id</w:t>
              </w:r>
            </w:ins>
          </w:p>
        </w:tc>
        <w:tc>
          <w:tcPr>
            <w:tcW w:w="2102" w:type="dxa"/>
          </w:tcPr>
          <w:p w14:paraId="7DB699F5" w14:textId="463F68F3" w:rsidR="006E23A9" w:rsidRDefault="00090613" w:rsidP="000E53C6">
            <w:pPr>
              <w:rPr>
                <w:ins w:id="1209" w:author="jidonglin" w:date="2019-11-04T19:12:00Z"/>
              </w:rPr>
            </w:pPr>
            <w:ins w:id="1210" w:author="jidonglin" w:date="2019-11-04T19:13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613D3640" w14:textId="6466582A" w:rsidR="006E23A9" w:rsidRDefault="00090613" w:rsidP="000E53C6">
            <w:pPr>
              <w:rPr>
                <w:ins w:id="1211" w:author="jidonglin" w:date="2019-11-04T19:12:00Z"/>
              </w:rPr>
            </w:pPr>
            <w:ins w:id="1212" w:author="jidonglin" w:date="2019-11-04T19:13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1931" w:type="dxa"/>
          </w:tcPr>
          <w:p w14:paraId="045724F9" w14:textId="54491494" w:rsidR="006E23A9" w:rsidRDefault="00090613" w:rsidP="000E53C6">
            <w:pPr>
              <w:rPr>
                <w:ins w:id="1213" w:author="jidonglin" w:date="2019-11-04T19:12:00Z"/>
              </w:rPr>
            </w:pPr>
            <w:ins w:id="1214" w:author="jidonglin" w:date="2019-11-04T19:13:00Z">
              <w:r>
                <w:rPr>
                  <w:rFonts w:hint="eastAsia"/>
                </w:rPr>
                <w:t>是</w:t>
              </w:r>
            </w:ins>
          </w:p>
        </w:tc>
      </w:tr>
      <w:tr w:rsidR="006E23A9" w14:paraId="66A6D6E3" w14:textId="77777777" w:rsidTr="000E53C6">
        <w:trPr>
          <w:ins w:id="1215" w:author="jidonglin" w:date="2019-11-04T19:12:00Z"/>
        </w:trPr>
        <w:tc>
          <w:tcPr>
            <w:tcW w:w="2265" w:type="dxa"/>
          </w:tcPr>
          <w:p w14:paraId="01CD2903" w14:textId="752A068D" w:rsidR="006E23A9" w:rsidRDefault="00581BED" w:rsidP="000E53C6">
            <w:pPr>
              <w:rPr>
                <w:ins w:id="1216" w:author="jidonglin" w:date="2019-11-04T19:12:00Z"/>
              </w:rPr>
            </w:pPr>
            <w:ins w:id="1217" w:author="jidonglin" w:date="2019-11-04T19:12:00Z">
              <w:r>
                <w:t>parent</w:t>
              </w:r>
            </w:ins>
            <w:ins w:id="1218" w:author="jidonglin" w:date="2019-11-04T19:51:00Z">
              <w:r>
                <w:t>I</w:t>
              </w:r>
            </w:ins>
            <w:ins w:id="1219" w:author="jidonglin" w:date="2019-11-04T19:12:00Z">
              <w:r>
                <w:t>d</w:t>
              </w:r>
            </w:ins>
          </w:p>
        </w:tc>
        <w:tc>
          <w:tcPr>
            <w:tcW w:w="2102" w:type="dxa"/>
          </w:tcPr>
          <w:p w14:paraId="36AAFA42" w14:textId="77777777" w:rsidR="006E23A9" w:rsidRDefault="006E23A9" w:rsidP="000E53C6">
            <w:pPr>
              <w:rPr>
                <w:ins w:id="1220" w:author="jidonglin" w:date="2019-11-04T19:12:00Z"/>
              </w:rPr>
            </w:pPr>
            <w:ins w:id="1221" w:author="jidonglin" w:date="2019-11-04T19:12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584F8939" w14:textId="598B0C1F" w:rsidR="006E23A9" w:rsidRDefault="00090613" w:rsidP="000E53C6">
            <w:pPr>
              <w:rPr>
                <w:ins w:id="1222" w:author="jidonglin" w:date="2019-11-04T19:12:00Z"/>
              </w:rPr>
            </w:pPr>
            <w:ins w:id="1223" w:author="jidonglin" w:date="2019-11-04T19:13:00Z">
              <w:r>
                <w:rPr>
                  <w:rFonts w:hint="eastAsia"/>
                </w:rPr>
                <w:t>主事项</w:t>
              </w:r>
              <w:r>
                <w:rPr>
                  <w:rFonts w:hint="eastAsia"/>
                </w:rPr>
                <w:t>I</w:t>
              </w:r>
              <w:r>
                <w:t>D</w:t>
              </w:r>
            </w:ins>
          </w:p>
        </w:tc>
        <w:tc>
          <w:tcPr>
            <w:tcW w:w="1931" w:type="dxa"/>
          </w:tcPr>
          <w:p w14:paraId="7E5038FA" w14:textId="77777777" w:rsidR="006E23A9" w:rsidRDefault="006E23A9" w:rsidP="000E53C6">
            <w:pPr>
              <w:rPr>
                <w:ins w:id="1224" w:author="jidonglin" w:date="2019-11-04T19:12:00Z"/>
              </w:rPr>
            </w:pPr>
            <w:ins w:id="1225" w:author="jidonglin" w:date="2019-11-04T19:12:00Z">
              <w:r>
                <w:rPr>
                  <w:rFonts w:hint="eastAsia"/>
                </w:rPr>
                <w:t>是</w:t>
              </w:r>
            </w:ins>
          </w:p>
        </w:tc>
      </w:tr>
      <w:tr w:rsidR="00090613" w14:paraId="0E5AEDF3" w14:textId="77777777" w:rsidTr="000E53C6">
        <w:trPr>
          <w:ins w:id="1226" w:author="jidonglin" w:date="2019-11-04T19:16:00Z"/>
        </w:trPr>
        <w:tc>
          <w:tcPr>
            <w:tcW w:w="2265" w:type="dxa"/>
          </w:tcPr>
          <w:p w14:paraId="00655E5D" w14:textId="68C5D0D2" w:rsidR="00090613" w:rsidRDefault="00581BED" w:rsidP="000E53C6">
            <w:pPr>
              <w:rPr>
                <w:ins w:id="1227" w:author="jidonglin" w:date="2019-11-04T19:16:00Z"/>
              </w:rPr>
            </w:pPr>
            <w:ins w:id="1228" w:author="jidonglin" w:date="2019-11-04T19:16:00Z">
              <w:r>
                <w:t>create</w:t>
              </w:r>
            </w:ins>
            <w:ins w:id="1229" w:author="jidonglin" w:date="2019-11-04T19:52:00Z">
              <w:r>
                <w:t>T</w:t>
              </w:r>
            </w:ins>
            <w:ins w:id="1230" w:author="jidonglin" w:date="2019-11-04T19:16:00Z">
              <w:r>
                <w:t>ime</w:t>
              </w:r>
            </w:ins>
          </w:p>
        </w:tc>
        <w:tc>
          <w:tcPr>
            <w:tcW w:w="2102" w:type="dxa"/>
          </w:tcPr>
          <w:p w14:paraId="4BE1CB0F" w14:textId="64A488DF" w:rsidR="00090613" w:rsidRDefault="00090613" w:rsidP="000E53C6">
            <w:pPr>
              <w:rPr>
                <w:ins w:id="1231" w:author="jidonglin" w:date="2019-11-04T19:16:00Z"/>
              </w:rPr>
            </w:pPr>
            <w:ins w:id="1232" w:author="jidonglin" w:date="2019-11-04T19:17:00Z">
              <w:r>
                <w:rPr>
                  <w:rFonts w:hint="eastAsia"/>
                </w:rPr>
                <w:t>DateTime</w:t>
              </w:r>
            </w:ins>
          </w:p>
        </w:tc>
        <w:tc>
          <w:tcPr>
            <w:tcW w:w="1998" w:type="dxa"/>
          </w:tcPr>
          <w:p w14:paraId="3037DDE9" w14:textId="1723BB9D" w:rsidR="00090613" w:rsidRDefault="00090613" w:rsidP="000E53C6">
            <w:pPr>
              <w:rPr>
                <w:ins w:id="1233" w:author="jidonglin" w:date="2019-11-04T19:16:00Z"/>
              </w:rPr>
            </w:pPr>
            <w:ins w:id="1234" w:author="jidonglin" w:date="2019-11-04T19:17:00Z">
              <w:r>
                <w:rPr>
                  <w:rFonts w:hint="eastAsia"/>
                </w:rPr>
                <w:t>时间</w:t>
              </w:r>
            </w:ins>
          </w:p>
        </w:tc>
        <w:tc>
          <w:tcPr>
            <w:tcW w:w="1931" w:type="dxa"/>
          </w:tcPr>
          <w:p w14:paraId="6A49053D" w14:textId="50E13F64" w:rsidR="00090613" w:rsidRDefault="00090613" w:rsidP="000E53C6">
            <w:pPr>
              <w:rPr>
                <w:ins w:id="1235" w:author="jidonglin" w:date="2019-11-04T19:16:00Z"/>
              </w:rPr>
            </w:pPr>
            <w:ins w:id="1236" w:author="jidonglin" w:date="2019-11-04T19:17:00Z">
              <w:r>
                <w:rPr>
                  <w:rFonts w:hint="eastAsia"/>
                </w:rPr>
                <w:t>是</w:t>
              </w:r>
            </w:ins>
          </w:p>
        </w:tc>
      </w:tr>
    </w:tbl>
    <w:p w14:paraId="098741F4" w14:textId="04515C6B" w:rsidR="006E23A9" w:rsidRDefault="00090613" w:rsidP="006E23A9">
      <w:pPr>
        <w:rPr>
          <w:ins w:id="1237" w:author="jidonglin" w:date="2019-11-04T19:17:00Z"/>
        </w:rPr>
      </w:pPr>
      <w:ins w:id="1238" w:author="jidonglin" w:date="2019-11-04T19:17:00Z">
        <w:r>
          <w:rPr>
            <w:rFonts w:hint="eastAsia"/>
          </w:rPr>
          <w:t>处理逻辑：所有条件为空查出所有数据，</w:t>
        </w:r>
      </w:ins>
      <w:ins w:id="1239" w:author="jidonglin" w:date="2019-11-05T19:54:00Z">
        <w:r w:rsidR="00E719D4">
          <w:rPr>
            <w:rFonts w:hint="eastAsia"/>
          </w:rPr>
          <w:t>由</w:t>
        </w:r>
      </w:ins>
      <w:ins w:id="1240" w:author="jidonglin" w:date="2019-11-04T19:17:00Z">
        <w:r>
          <w:rPr>
            <w:rFonts w:hint="eastAsia"/>
          </w:rPr>
          <w:t>前端处理层级</w:t>
        </w:r>
      </w:ins>
    </w:p>
    <w:p w14:paraId="19E84A2B" w14:textId="7F72170E" w:rsidR="00090613" w:rsidRDefault="00090613" w:rsidP="006E23A9">
      <w:pPr>
        <w:rPr>
          <w:ins w:id="1241" w:author="jidonglin" w:date="2019-11-04T19:17:00Z"/>
        </w:rPr>
      </w:pPr>
    </w:p>
    <w:p w14:paraId="0EA2DA19" w14:textId="3DF1097A" w:rsidR="00090613" w:rsidRDefault="00090613" w:rsidP="00090613">
      <w:pPr>
        <w:pStyle w:val="a9"/>
        <w:numPr>
          <w:ilvl w:val="0"/>
          <w:numId w:val="106"/>
        </w:numPr>
        <w:ind w:firstLineChars="0"/>
        <w:rPr>
          <w:ins w:id="1242" w:author="jidonglin" w:date="2019-11-04T19:17:00Z"/>
        </w:rPr>
      </w:pPr>
      <w:ins w:id="1243" w:author="jidonglin" w:date="2019-11-04T19:17:00Z">
        <w:r>
          <w:rPr>
            <w:rFonts w:hint="eastAsia"/>
          </w:rPr>
          <w:t>事项管理表的</w:t>
        </w:r>
      </w:ins>
      <w:ins w:id="1244" w:author="jidonglin" w:date="2019-11-04T19:18:00Z">
        <w:r>
          <w:rPr>
            <w:rFonts w:hint="eastAsia"/>
          </w:rPr>
          <w:t>修改</w:t>
        </w:r>
      </w:ins>
      <w:ins w:id="1245" w:author="jidonglin" w:date="2019-11-04T19:17:00Z">
        <w:r>
          <w:rPr>
            <w:rFonts w:hint="eastAsia"/>
          </w:rPr>
          <w:t>接口：</w:t>
        </w:r>
      </w:ins>
    </w:p>
    <w:p w14:paraId="233AF4DC" w14:textId="77777777" w:rsidR="00090613" w:rsidRDefault="00090613">
      <w:pPr>
        <w:rPr>
          <w:ins w:id="1246" w:author="jidonglin" w:date="2019-11-04T19:18:00Z"/>
        </w:rPr>
        <w:pPrChange w:id="1247" w:author="jidonglin" w:date="2019-11-04T19:18:00Z">
          <w:pPr>
            <w:pStyle w:val="a9"/>
            <w:numPr>
              <w:numId w:val="106"/>
            </w:numPr>
            <w:ind w:left="420" w:firstLineChars="0" w:hanging="420"/>
          </w:pPr>
        </w:pPrChange>
      </w:pPr>
      <w:ins w:id="1248" w:author="jidonglin" w:date="2019-11-04T19:18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090613" w14:paraId="66512F74" w14:textId="77777777" w:rsidTr="000E53C6">
        <w:trPr>
          <w:ins w:id="1249" w:author="jidonglin" w:date="2019-11-04T19:18:00Z"/>
        </w:trPr>
        <w:tc>
          <w:tcPr>
            <w:tcW w:w="2265" w:type="dxa"/>
          </w:tcPr>
          <w:p w14:paraId="27D0576B" w14:textId="77777777" w:rsidR="00090613" w:rsidRDefault="00090613" w:rsidP="000E53C6">
            <w:pPr>
              <w:rPr>
                <w:ins w:id="1250" w:author="jidonglin" w:date="2019-11-04T19:18:00Z"/>
              </w:rPr>
            </w:pPr>
            <w:ins w:id="1251" w:author="jidonglin" w:date="2019-11-04T19:18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7EB65FE3" w14:textId="77777777" w:rsidR="00090613" w:rsidRDefault="00090613" w:rsidP="000E53C6">
            <w:pPr>
              <w:rPr>
                <w:ins w:id="1252" w:author="jidonglin" w:date="2019-11-04T19:18:00Z"/>
              </w:rPr>
            </w:pPr>
            <w:ins w:id="1253" w:author="jidonglin" w:date="2019-11-04T19:18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35897443" w14:textId="77777777" w:rsidR="00090613" w:rsidRDefault="00090613" w:rsidP="000E53C6">
            <w:pPr>
              <w:rPr>
                <w:ins w:id="1254" w:author="jidonglin" w:date="2019-11-04T19:18:00Z"/>
              </w:rPr>
            </w:pPr>
            <w:ins w:id="1255" w:author="jidonglin" w:date="2019-11-04T19:18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753DFE49" w14:textId="77777777" w:rsidR="00090613" w:rsidRDefault="00090613" w:rsidP="000E53C6">
            <w:pPr>
              <w:rPr>
                <w:ins w:id="1256" w:author="jidonglin" w:date="2019-11-04T19:18:00Z"/>
              </w:rPr>
            </w:pPr>
            <w:ins w:id="1257" w:author="jidonglin" w:date="2019-11-04T19:18:00Z">
              <w:r>
                <w:rPr>
                  <w:rFonts w:hint="eastAsia"/>
                </w:rPr>
                <w:t>是否可为空</w:t>
              </w:r>
            </w:ins>
          </w:p>
        </w:tc>
      </w:tr>
      <w:tr w:rsidR="00090613" w14:paraId="03FBCF17" w14:textId="77777777" w:rsidTr="000E53C6">
        <w:trPr>
          <w:ins w:id="1258" w:author="jidonglin" w:date="2019-11-04T19:18:00Z"/>
        </w:trPr>
        <w:tc>
          <w:tcPr>
            <w:tcW w:w="2265" w:type="dxa"/>
          </w:tcPr>
          <w:p w14:paraId="53965593" w14:textId="5D7715F8" w:rsidR="00090613" w:rsidRDefault="00581BED" w:rsidP="000E53C6">
            <w:pPr>
              <w:rPr>
                <w:ins w:id="1259" w:author="jidonglin" w:date="2019-11-04T19:18:00Z"/>
              </w:rPr>
            </w:pPr>
            <w:ins w:id="1260" w:author="jidonglin" w:date="2019-11-04T19:18:00Z">
              <w:r>
                <w:t>id</w:t>
              </w:r>
            </w:ins>
          </w:p>
        </w:tc>
        <w:tc>
          <w:tcPr>
            <w:tcW w:w="2102" w:type="dxa"/>
          </w:tcPr>
          <w:p w14:paraId="495DB979" w14:textId="77777777" w:rsidR="00090613" w:rsidRDefault="00090613" w:rsidP="000E53C6">
            <w:pPr>
              <w:rPr>
                <w:ins w:id="1261" w:author="jidonglin" w:date="2019-11-04T19:18:00Z"/>
              </w:rPr>
            </w:pPr>
            <w:ins w:id="1262" w:author="jidonglin" w:date="2019-11-04T19:1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2BA14554" w14:textId="77777777" w:rsidR="00090613" w:rsidRDefault="00090613" w:rsidP="000E53C6">
            <w:pPr>
              <w:rPr>
                <w:ins w:id="1263" w:author="jidonglin" w:date="2019-11-04T19:18:00Z"/>
              </w:rPr>
            </w:pPr>
            <w:ins w:id="1264" w:author="jidonglin" w:date="2019-11-04T19:18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1931" w:type="dxa"/>
          </w:tcPr>
          <w:p w14:paraId="64ED7058" w14:textId="0D8502FE" w:rsidR="00090613" w:rsidRDefault="00090613" w:rsidP="000E53C6">
            <w:pPr>
              <w:rPr>
                <w:ins w:id="1265" w:author="jidonglin" w:date="2019-11-04T19:18:00Z"/>
              </w:rPr>
            </w:pPr>
            <w:ins w:id="1266" w:author="jidonglin" w:date="2019-11-04T19:19:00Z">
              <w:r>
                <w:rPr>
                  <w:rFonts w:hint="eastAsia"/>
                </w:rPr>
                <w:t>否</w:t>
              </w:r>
            </w:ins>
          </w:p>
        </w:tc>
      </w:tr>
      <w:tr w:rsidR="00090613" w14:paraId="0345A0F7" w14:textId="77777777" w:rsidTr="000E53C6">
        <w:trPr>
          <w:ins w:id="1267" w:author="jidonglin" w:date="2019-11-04T19:18:00Z"/>
        </w:trPr>
        <w:tc>
          <w:tcPr>
            <w:tcW w:w="2265" w:type="dxa"/>
          </w:tcPr>
          <w:p w14:paraId="6E446724" w14:textId="60301D9B" w:rsidR="00090613" w:rsidRDefault="00581BED" w:rsidP="000E53C6">
            <w:pPr>
              <w:rPr>
                <w:ins w:id="1268" w:author="jidonglin" w:date="2019-11-04T19:18:00Z"/>
              </w:rPr>
            </w:pPr>
            <w:ins w:id="1269" w:author="jidonglin" w:date="2019-11-04T19:18:00Z">
              <w:r>
                <w:t>content</w:t>
              </w:r>
            </w:ins>
          </w:p>
        </w:tc>
        <w:tc>
          <w:tcPr>
            <w:tcW w:w="2102" w:type="dxa"/>
          </w:tcPr>
          <w:p w14:paraId="5135BC59" w14:textId="77777777" w:rsidR="00090613" w:rsidRDefault="00090613" w:rsidP="000E53C6">
            <w:pPr>
              <w:rPr>
                <w:ins w:id="1270" w:author="jidonglin" w:date="2019-11-04T19:18:00Z"/>
              </w:rPr>
            </w:pPr>
            <w:ins w:id="1271" w:author="jidonglin" w:date="2019-11-04T19:18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15878E4E" w14:textId="77777777" w:rsidR="00090613" w:rsidRDefault="00090613" w:rsidP="000E53C6">
            <w:pPr>
              <w:rPr>
                <w:ins w:id="1272" w:author="jidonglin" w:date="2019-11-04T19:18:00Z"/>
              </w:rPr>
            </w:pPr>
            <w:ins w:id="1273" w:author="jidonglin" w:date="2019-11-04T19:18:00Z">
              <w:r>
                <w:rPr>
                  <w:rFonts w:hint="eastAsia"/>
                </w:rPr>
                <w:t>主事项</w:t>
              </w:r>
              <w:r>
                <w:rPr>
                  <w:rFonts w:hint="eastAsia"/>
                </w:rPr>
                <w:t>I</w:t>
              </w:r>
              <w:r>
                <w:t>D</w:t>
              </w:r>
            </w:ins>
          </w:p>
        </w:tc>
        <w:tc>
          <w:tcPr>
            <w:tcW w:w="1931" w:type="dxa"/>
          </w:tcPr>
          <w:p w14:paraId="0C6B165D" w14:textId="558028E2" w:rsidR="00090613" w:rsidRDefault="00090613" w:rsidP="000E53C6">
            <w:pPr>
              <w:rPr>
                <w:ins w:id="1274" w:author="jidonglin" w:date="2019-11-04T19:18:00Z"/>
              </w:rPr>
            </w:pPr>
            <w:ins w:id="1275" w:author="jidonglin" w:date="2019-11-04T19:19:00Z">
              <w:r>
                <w:rPr>
                  <w:rFonts w:hint="eastAsia"/>
                </w:rPr>
                <w:t>否</w:t>
              </w:r>
            </w:ins>
          </w:p>
        </w:tc>
      </w:tr>
    </w:tbl>
    <w:p w14:paraId="56EB6035" w14:textId="67DFC72A" w:rsidR="00090613" w:rsidRDefault="00090613" w:rsidP="006E23A9">
      <w:pPr>
        <w:rPr>
          <w:ins w:id="1276" w:author="jidonglin" w:date="2019-11-04T19:19:00Z"/>
        </w:rPr>
      </w:pPr>
      <w:ins w:id="1277" w:author="jidonglin" w:date="2019-11-04T19:19:00Z">
        <w:r>
          <w:rPr>
            <w:rFonts w:hint="eastAsia"/>
          </w:rPr>
          <w:t>处理逻辑：修改</w:t>
        </w:r>
        <w:r>
          <w:rPr>
            <w:rFonts w:hint="eastAsia"/>
          </w:rPr>
          <w:t>content</w:t>
        </w:r>
        <w:r>
          <w:rPr>
            <w:rFonts w:hint="eastAsia"/>
          </w:rPr>
          <w:t>内容，并修改</w:t>
        </w:r>
        <w:r>
          <w:rPr>
            <w:rFonts w:hint="eastAsia"/>
          </w:rPr>
          <w:t>U</w:t>
        </w:r>
        <w:r>
          <w:t>PDATE_TIME</w:t>
        </w:r>
        <w:r>
          <w:rPr>
            <w:rFonts w:hint="eastAsia"/>
          </w:rPr>
          <w:t>字段</w:t>
        </w:r>
      </w:ins>
      <w:ins w:id="1278" w:author="jidonglin" w:date="2019-11-05T10:11:00Z">
        <w:r w:rsidR="002753E3">
          <w:rPr>
            <w:rFonts w:hint="eastAsia"/>
          </w:rPr>
          <w:t>，如果修改结果为</w:t>
        </w:r>
      </w:ins>
      <w:ins w:id="1279" w:author="jidonglin" w:date="2019-11-05T10:12:00Z">
        <w:r w:rsidR="002753E3">
          <w:t>0</w:t>
        </w:r>
        <w:r w:rsidR="002753E3">
          <w:rPr>
            <w:rFonts w:hint="eastAsia"/>
          </w:rPr>
          <w:t>，则抛出异常</w:t>
        </w:r>
      </w:ins>
    </w:p>
    <w:p w14:paraId="1B8A712C" w14:textId="29246666" w:rsidR="00090613" w:rsidRDefault="00090613" w:rsidP="006E23A9">
      <w:pPr>
        <w:rPr>
          <w:ins w:id="1280" w:author="jidonglin" w:date="2019-11-04T19:19:00Z"/>
        </w:rPr>
      </w:pPr>
    </w:p>
    <w:p w14:paraId="65E00F2F" w14:textId="340FA151" w:rsidR="00090613" w:rsidRDefault="00090613" w:rsidP="00090613">
      <w:pPr>
        <w:pStyle w:val="a9"/>
        <w:numPr>
          <w:ilvl w:val="0"/>
          <w:numId w:val="106"/>
        </w:numPr>
        <w:ind w:firstLineChars="0"/>
        <w:rPr>
          <w:ins w:id="1281" w:author="jidonglin" w:date="2019-11-04T19:19:00Z"/>
        </w:rPr>
      </w:pPr>
      <w:ins w:id="1282" w:author="jidonglin" w:date="2019-11-04T19:19:00Z">
        <w:r>
          <w:rPr>
            <w:rFonts w:hint="eastAsia"/>
          </w:rPr>
          <w:t>事项管理表的删除接口：</w:t>
        </w:r>
      </w:ins>
    </w:p>
    <w:p w14:paraId="43BAE792" w14:textId="77777777" w:rsidR="00090613" w:rsidRDefault="00090613">
      <w:pPr>
        <w:rPr>
          <w:ins w:id="1283" w:author="jidonglin" w:date="2019-11-04T19:19:00Z"/>
        </w:rPr>
        <w:pPrChange w:id="1284" w:author="jidonglin" w:date="2019-11-04T19:19:00Z">
          <w:pPr>
            <w:pStyle w:val="a9"/>
            <w:numPr>
              <w:numId w:val="106"/>
            </w:numPr>
            <w:ind w:left="420" w:firstLineChars="0" w:hanging="420"/>
          </w:pPr>
        </w:pPrChange>
      </w:pPr>
      <w:ins w:id="1285" w:author="jidonglin" w:date="2019-11-04T19:19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090613" w14:paraId="42179FD2" w14:textId="77777777" w:rsidTr="000E53C6">
        <w:trPr>
          <w:ins w:id="1286" w:author="jidonglin" w:date="2019-11-04T19:19:00Z"/>
        </w:trPr>
        <w:tc>
          <w:tcPr>
            <w:tcW w:w="2265" w:type="dxa"/>
          </w:tcPr>
          <w:p w14:paraId="7452A0B5" w14:textId="77777777" w:rsidR="00090613" w:rsidRDefault="00090613" w:rsidP="000E53C6">
            <w:pPr>
              <w:rPr>
                <w:ins w:id="1287" w:author="jidonglin" w:date="2019-11-04T19:19:00Z"/>
              </w:rPr>
            </w:pPr>
            <w:ins w:id="1288" w:author="jidonglin" w:date="2019-11-04T19:19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20EC2356" w14:textId="77777777" w:rsidR="00090613" w:rsidRDefault="00090613" w:rsidP="000E53C6">
            <w:pPr>
              <w:rPr>
                <w:ins w:id="1289" w:author="jidonglin" w:date="2019-11-04T19:19:00Z"/>
              </w:rPr>
            </w:pPr>
            <w:ins w:id="1290" w:author="jidonglin" w:date="2019-11-04T19:19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1E145D28" w14:textId="77777777" w:rsidR="00090613" w:rsidRDefault="00090613" w:rsidP="000E53C6">
            <w:pPr>
              <w:rPr>
                <w:ins w:id="1291" w:author="jidonglin" w:date="2019-11-04T19:19:00Z"/>
              </w:rPr>
            </w:pPr>
            <w:ins w:id="1292" w:author="jidonglin" w:date="2019-11-04T19:19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0E4682E1" w14:textId="77777777" w:rsidR="00090613" w:rsidRDefault="00090613" w:rsidP="000E53C6">
            <w:pPr>
              <w:rPr>
                <w:ins w:id="1293" w:author="jidonglin" w:date="2019-11-04T19:19:00Z"/>
              </w:rPr>
            </w:pPr>
            <w:ins w:id="1294" w:author="jidonglin" w:date="2019-11-04T19:19:00Z">
              <w:r>
                <w:rPr>
                  <w:rFonts w:hint="eastAsia"/>
                </w:rPr>
                <w:t>是否可为空</w:t>
              </w:r>
            </w:ins>
          </w:p>
        </w:tc>
      </w:tr>
      <w:tr w:rsidR="00090613" w14:paraId="503392A9" w14:textId="77777777" w:rsidTr="000E53C6">
        <w:trPr>
          <w:ins w:id="1295" w:author="jidonglin" w:date="2019-11-04T19:19:00Z"/>
        </w:trPr>
        <w:tc>
          <w:tcPr>
            <w:tcW w:w="2265" w:type="dxa"/>
          </w:tcPr>
          <w:p w14:paraId="1F5B09F7" w14:textId="5DB7CA69" w:rsidR="00090613" w:rsidRDefault="00581BED" w:rsidP="000E53C6">
            <w:pPr>
              <w:rPr>
                <w:ins w:id="1296" w:author="jidonglin" w:date="2019-11-04T19:19:00Z"/>
              </w:rPr>
            </w:pPr>
            <w:ins w:id="1297" w:author="jidonglin" w:date="2019-11-04T19:19:00Z">
              <w:r>
                <w:t>id</w:t>
              </w:r>
            </w:ins>
          </w:p>
        </w:tc>
        <w:tc>
          <w:tcPr>
            <w:tcW w:w="2102" w:type="dxa"/>
          </w:tcPr>
          <w:p w14:paraId="029A17EF" w14:textId="112D9782" w:rsidR="00090613" w:rsidRDefault="005339A4" w:rsidP="000E53C6">
            <w:pPr>
              <w:rPr>
                <w:ins w:id="1298" w:author="jidonglin" w:date="2019-11-04T19:19:00Z"/>
              </w:rPr>
            </w:pPr>
            <w:ins w:id="1299" w:author="jidonglin" w:date="2019-11-04T19:2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6C94DF13" w14:textId="77777777" w:rsidR="00090613" w:rsidRDefault="00090613" w:rsidP="000E53C6">
            <w:pPr>
              <w:rPr>
                <w:ins w:id="1300" w:author="jidonglin" w:date="2019-11-04T19:19:00Z"/>
              </w:rPr>
            </w:pPr>
            <w:ins w:id="1301" w:author="jidonglin" w:date="2019-11-04T19:19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1931" w:type="dxa"/>
          </w:tcPr>
          <w:p w14:paraId="263EBF09" w14:textId="77777777" w:rsidR="00090613" w:rsidRDefault="00090613" w:rsidP="000E53C6">
            <w:pPr>
              <w:rPr>
                <w:ins w:id="1302" w:author="jidonglin" w:date="2019-11-04T19:19:00Z"/>
              </w:rPr>
            </w:pPr>
            <w:ins w:id="1303" w:author="jidonglin" w:date="2019-11-04T19:19:00Z">
              <w:r>
                <w:rPr>
                  <w:rFonts w:hint="eastAsia"/>
                </w:rPr>
                <w:t>否</w:t>
              </w:r>
            </w:ins>
          </w:p>
        </w:tc>
      </w:tr>
    </w:tbl>
    <w:p w14:paraId="7479207B" w14:textId="66732D03" w:rsidR="00090613" w:rsidRDefault="005339A4" w:rsidP="006E23A9">
      <w:pPr>
        <w:rPr>
          <w:ins w:id="1304" w:author="jidonglin" w:date="2019-11-04T19:49:00Z"/>
        </w:rPr>
      </w:pPr>
      <w:ins w:id="1305" w:author="jidonglin" w:date="2019-11-04T19:21:00Z">
        <w:r>
          <w:rPr>
            <w:rFonts w:hint="eastAsia"/>
          </w:rPr>
          <w:t>处理逻辑：如果为主事项，</w:t>
        </w:r>
      </w:ins>
      <w:ins w:id="1306" w:author="jidonglin" w:date="2019-11-04T19:22:00Z">
        <w:r>
          <w:rPr>
            <w:rFonts w:hint="eastAsia"/>
          </w:rPr>
          <w:t>则要删除所有的子事项</w:t>
        </w:r>
      </w:ins>
      <w:ins w:id="1307" w:author="jidonglin" w:date="2019-11-05T10:12:00Z">
        <w:r w:rsidR="002753E3">
          <w:rPr>
            <w:rFonts w:hint="eastAsia"/>
          </w:rPr>
          <w:t>，如果修改结果不为</w:t>
        </w:r>
        <w:r w:rsidR="002753E3">
          <w:rPr>
            <w:rFonts w:hint="eastAsia"/>
          </w:rPr>
          <w:t>1</w:t>
        </w:r>
        <w:r w:rsidR="002753E3">
          <w:rPr>
            <w:rFonts w:hint="eastAsia"/>
          </w:rPr>
          <w:t>，</w:t>
        </w:r>
      </w:ins>
    </w:p>
    <w:p w14:paraId="26CE5FCF" w14:textId="0E72084B" w:rsidR="00581BED" w:rsidRDefault="007F3476" w:rsidP="00581BED">
      <w:pPr>
        <w:pStyle w:val="4"/>
        <w:rPr>
          <w:ins w:id="1308" w:author="jidonglin" w:date="2019-11-04T19:49:00Z"/>
        </w:rPr>
      </w:pPr>
      <w:ins w:id="1309" w:author="jidonglin" w:date="2019-11-05T19:22:00Z">
        <w:r>
          <w:rPr>
            <w:rFonts w:hint="eastAsia"/>
          </w:rPr>
          <w:t>自然人</w:t>
        </w:r>
      </w:ins>
      <w:ins w:id="1310" w:author="jidonglin" w:date="2019-11-04T19:49:00Z">
        <w:r w:rsidR="00581BED">
          <w:rPr>
            <w:rFonts w:hint="eastAsia"/>
          </w:rPr>
          <w:t>管理</w:t>
        </w:r>
      </w:ins>
    </w:p>
    <w:p w14:paraId="171BF68E" w14:textId="4E4F95F9" w:rsidR="00581BED" w:rsidRDefault="00763905">
      <w:pPr>
        <w:pStyle w:val="a9"/>
        <w:numPr>
          <w:ilvl w:val="0"/>
          <w:numId w:val="108"/>
        </w:numPr>
        <w:ind w:firstLineChars="0"/>
        <w:rPr>
          <w:ins w:id="1311" w:author="jidonglin" w:date="2019-11-04T19:50:00Z"/>
        </w:rPr>
        <w:pPrChange w:id="1312" w:author="jidonglin" w:date="2019-11-04T19:50:00Z">
          <w:pPr/>
        </w:pPrChange>
      </w:pPr>
      <w:ins w:id="1313" w:author="jidonglin" w:date="2019-11-05T19:22:00Z">
        <w:r>
          <w:rPr>
            <w:rFonts w:hint="eastAsia"/>
          </w:rPr>
          <w:t>自然人</w:t>
        </w:r>
      </w:ins>
      <w:ins w:id="1314" w:author="jidonglin" w:date="2019-11-04T19:49:00Z">
        <w:r w:rsidR="00581BED">
          <w:rPr>
            <w:rFonts w:hint="eastAsia"/>
          </w:rPr>
          <w:t>管理添加</w:t>
        </w:r>
      </w:ins>
      <w:ins w:id="1315" w:author="jidonglin" w:date="2019-11-04T19:50:00Z">
        <w:r w:rsidR="00581BED">
          <w:rPr>
            <w:rFonts w:hint="eastAsia"/>
          </w:rPr>
          <w:t>接口</w:t>
        </w:r>
      </w:ins>
    </w:p>
    <w:p w14:paraId="249B19C9" w14:textId="77777777" w:rsidR="00581BED" w:rsidRDefault="00581BED">
      <w:pPr>
        <w:rPr>
          <w:ins w:id="1316" w:author="jidonglin" w:date="2019-11-04T19:50:00Z"/>
        </w:rPr>
        <w:pPrChange w:id="1317" w:author="jidonglin" w:date="2019-11-04T19:50:00Z">
          <w:pPr>
            <w:pStyle w:val="a9"/>
            <w:numPr>
              <w:numId w:val="108"/>
            </w:numPr>
            <w:ind w:left="420" w:firstLineChars="0" w:hanging="420"/>
          </w:pPr>
        </w:pPrChange>
      </w:pPr>
      <w:ins w:id="1318" w:author="jidonglin" w:date="2019-11-04T19:50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581BED" w14:paraId="63EF3BB0" w14:textId="77777777" w:rsidTr="000E53C6">
        <w:trPr>
          <w:ins w:id="1319" w:author="jidonglin" w:date="2019-11-04T19:50:00Z"/>
        </w:trPr>
        <w:tc>
          <w:tcPr>
            <w:tcW w:w="2265" w:type="dxa"/>
          </w:tcPr>
          <w:p w14:paraId="6D390949" w14:textId="77777777" w:rsidR="00581BED" w:rsidRDefault="00581BED" w:rsidP="000E53C6">
            <w:pPr>
              <w:rPr>
                <w:ins w:id="1320" w:author="jidonglin" w:date="2019-11-04T19:50:00Z"/>
              </w:rPr>
            </w:pPr>
            <w:ins w:id="1321" w:author="jidonglin" w:date="2019-11-04T19:50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40262A7C" w14:textId="77777777" w:rsidR="00581BED" w:rsidRDefault="00581BED" w:rsidP="000E53C6">
            <w:pPr>
              <w:rPr>
                <w:ins w:id="1322" w:author="jidonglin" w:date="2019-11-04T19:50:00Z"/>
              </w:rPr>
            </w:pPr>
            <w:ins w:id="1323" w:author="jidonglin" w:date="2019-11-04T19:5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13389F5B" w14:textId="77777777" w:rsidR="00581BED" w:rsidRDefault="00581BED" w:rsidP="000E53C6">
            <w:pPr>
              <w:rPr>
                <w:ins w:id="1324" w:author="jidonglin" w:date="2019-11-04T19:50:00Z"/>
              </w:rPr>
            </w:pPr>
            <w:ins w:id="1325" w:author="jidonglin" w:date="2019-11-04T19:5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7E462465" w14:textId="77777777" w:rsidR="00581BED" w:rsidRDefault="00581BED" w:rsidP="000E53C6">
            <w:pPr>
              <w:rPr>
                <w:ins w:id="1326" w:author="jidonglin" w:date="2019-11-04T19:50:00Z"/>
              </w:rPr>
            </w:pPr>
            <w:ins w:id="1327" w:author="jidonglin" w:date="2019-11-04T19:50:00Z">
              <w:r>
                <w:rPr>
                  <w:rFonts w:hint="eastAsia"/>
                </w:rPr>
                <w:t>是否可为空</w:t>
              </w:r>
            </w:ins>
          </w:p>
        </w:tc>
      </w:tr>
      <w:tr w:rsidR="00687CEA" w14:paraId="7F86582B" w14:textId="77777777" w:rsidTr="000E53C6">
        <w:trPr>
          <w:ins w:id="1328" w:author="jidonglin" w:date="2019-11-04T19:50:00Z"/>
        </w:trPr>
        <w:tc>
          <w:tcPr>
            <w:tcW w:w="2265" w:type="dxa"/>
          </w:tcPr>
          <w:p w14:paraId="6BD1B8A9" w14:textId="21959E89" w:rsidR="00687CEA" w:rsidRDefault="00687CEA" w:rsidP="00687CEA">
            <w:pPr>
              <w:rPr>
                <w:ins w:id="1329" w:author="jidonglin" w:date="2019-11-04T19:50:00Z"/>
              </w:rPr>
            </w:pPr>
            <w:ins w:id="1330" w:author="jidonglin" w:date="2019-11-04T19:54:00Z">
              <w:r>
                <w:t>real</w:t>
              </w:r>
              <w:r>
                <w:rPr>
                  <w:rFonts w:hint="eastAsia"/>
                </w:rPr>
                <w:t>N</w:t>
              </w:r>
              <w:r>
                <w:t>ame</w:t>
              </w:r>
            </w:ins>
          </w:p>
        </w:tc>
        <w:tc>
          <w:tcPr>
            <w:tcW w:w="2102" w:type="dxa"/>
          </w:tcPr>
          <w:p w14:paraId="67A6108C" w14:textId="0875DB9A" w:rsidR="00687CEA" w:rsidRDefault="00687CEA" w:rsidP="00687CEA">
            <w:pPr>
              <w:rPr>
                <w:ins w:id="1331" w:author="jidonglin" w:date="2019-11-04T19:50:00Z"/>
              </w:rPr>
            </w:pPr>
            <w:ins w:id="1332" w:author="jidonglin" w:date="2019-11-04T19:54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68D5AD17" w14:textId="4ACCA02F" w:rsidR="00687CEA" w:rsidRDefault="00687CEA" w:rsidP="00687CEA">
            <w:pPr>
              <w:rPr>
                <w:ins w:id="1333" w:author="jidonglin" w:date="2019-11-04T19:50:00Z"/>
              </w:rPr>
            </w:pPr>
            <w:ins w:id="1334" w:author="jidonglin" w:date="2019-11-04T19:54:00Z">
              <w:r>
                <w:rPr>
                  <w:rFonts w:hint="eastAsia"/>
                </w:rPr>
                <w:t>真实姓名</w:t>
              </w:r>
            </w:ins>
          </w:p>
        </w:tc>
        <w:tc>
          <w:tcPr>
            <w:tcW w:w="1931" w:type="dxa"/>
          </w:tcPr>
          <w:p w14:paraId="685E2A36" w14:textId="57814EEA" w:rsidR="00687CEA" w:rsidRDefault="00687CEA" w:rsidP="00687CEA">
            <w:pPr>
              <w:rPr>
                <w:ins w:id="1335" w:author="jidonglin" w:date="2019-11-04T19:50:00Z"/>
              </w:rPr>
            </w:pPr>
            <w:ins w:id="1336" w:author="jidonglin" w:date="2019-11-04T19:57:00Z">
              <w:r>
                <w:rPr>
                  <w:rFonts w:hint="eastAsia"/>
                </w:rPr>
                <w:t>否</w:t>
              </w:r>
            </w:ins>
          </w:p>
        </w:tc>
      </w:tr>
      <w:tr w:rsidR="00687CEA" w14:paraId="3CA5947A" w14:textId="77777777" w:rsidTr="000E53C6">
        <w:trPr>
          <w:ins w:id="1337" w:author="jidonglin" w:date="2019-11-04T19:50:00Z"/>
        </w:trPr>
        <w:tc>
          <w:tcPr>
            <w:tcW w:w="2265" w:type="dxa"/>
          </w:tcPr>
          <w:p w14:paraId="5FF161CE" w14:textId="47E80F09" w:rsidR="00687CEA" w:rsidRDefault="00687CEA" w:rsidP="00687CEA">
            <w:pPr>
              <w:rPr>
                <w:ins w:id="1338" w:author="jidonglin" w:date="2019-11-04T19:50:00Z"/>
              </w:rPr>
            </w:pPr>
            <w:ins w:id="1339" w:author="jidonglin" w:date="2019-11-04T19:54:00Z">
              <w:r>
                <w:t>identityNum</w:t>
              </w:r>
            </w:ins>
          </w:p>
        </w:tc>
        <w:tc>
          <w:tcPr>
            <w:tcW w:w="2102" w:type="dxa"/>
          </w:tcPr>
          <w:p w14:paraId="4A420329" w14:textId="021B487B" w:rsidR="00687CEA" w:rsidRDefault="00687CEA" w:rsidP="00687CEA">
            <w:pPr>
              <w:rPr>
                <w:ins w:id="1340" w:author="jidonglin" w:date="2019-11-04T19:50:00Z"/>
              </w:rPr>
            </w:pPr>
            <w:ins w:id="1341" w:author="jidonglin" w:date="2019-11-04T19:54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6180283D" w14:textId="25E30CFD" w:rsidR="00687CEA" w:rsidRDefault="00687CEA" w:rsidP="00687CEA">
            <w:pPr>
              <w:rPr>
                <w:ins w:id="1342" w:author="jidonglin" w:date="2019-11-04T19:50:00Z"/>
              </w:rPr>
            </w:pPr>
            <w:ins w:id="1343" w:author="jidonglin" w:date="2019-11-04T19:54:00Z">
              <w:r>
                <w:rPr>
                  <w:rFonts w:hint="eastAsia"/>
                </w:rPr>
                <w:t>身份证号</w:t>
              </w:r>
            </w:ins>
          </w:p>
        </w:tc>
        <w:tc>
          <w:tcPr>
            <w:tcW w:w="1931" w:type="dxa"/>
          </w:tcPr>
          <w:p w14:paraId="0C949F07" w14:textId="4416878E" w:rsidR="00687CEA" w:rsidRDefault="00687CEA" w:rsidP="00687CEA">
            <w:pPr>
              <w:rPr>
                <w:ins w:id="1344" w:author="jidonglin" w:date="2019-11-04T19:50:00Z"/>
              </w:rPr>
            </w:pPr>
            <w:ins w:id="1345" w:author="jidonglin" w:date="2019-11-04T19:57:00Z">
              <w:r w:rsidRPr="00FC50A5">
                <w:rPr>
                  <w:rFonts w:hint="eastAsia"/>
                </w:rPr>
                <w:t>否</w:t>
              </w:r>
            </w:ins>
          </w:p>
        </w:tc>
      </w:tr>
      <w:tr w:rsidR="00687CEA" w14:paraId="04F919DE" w14:textId="77777777" w:rsidTr="000E53C6">
        <w:trPr>
          <w:ins w:id="1346" w:author="jidonglin" w:date="2019-11-04T19:54:00Z"/>
        </w:trPr>
        <w:tc>
          <w:tcPr>
            <w:tcW w:w="2265" w:type="dxa"/>
          </w:tcPr>
          <w:p w14:paraId="2E1D11EB" w14:textId="5F466A68" w:rsidR="00687CEA" w:rsidRDefault="00687CEA" w:rsidP="00687CEA">
            <w:pPr>
              <w:rPr>
                <w:ins w:id="1347" w:author="jidonglin" w:date="2019-11-04T19:54:00Z"/>
              </w:rPr>
            </w:pPr>
            <w:ins w:id="1348" w:author="jidonglin" w:date="2019-11-04T19:54:00Z">
              <w:r>
                <w:t>phoneNum</w:t>
              </w:r>
            </w:ins>
          </w:p>
        </w:tc>
        <w:tc>
          <w:tcPr>
            <w:tcW w:w="2102" w:type="dxa"/>
          </w:tcPr>
          <w:p w14:paraId="2C4534FF" w14:textId="2B6D0BB2" w:rsidR="00687CEA" w:rsidRDefault="00687CEA" w:rsidP="00687CEA">
            <w:pPr>
              <w:rPr>
                <w:ins w:id="1349" w:author="jidonglin" w:date="2019-11-04T19:54:00Z"/>
              </w:rPr>
            </w:pPr>
            <w:ins w:id="1350" w:author="jidonglin" w:date="2019-11-04T19:54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760EDF31" w14:textId="1166856E" w:rsidR="00687CEA" w:rsidRDefault="00687CEA" w:rsidP="00687CEA">
            <w:pPr>
              <w:rPr>
                <w:ins w:id="1351" w:author="jidonglin" w:date="2019-11-04T19:54:00Z"/>
              </w:rPr>
            </w:pPr>
            <w:ins w:id="1352" w:author="jidonglin" w:date="2019-11-04T19:54:00Z">
              <w:r>
                <w:rPr>
                  <w:rFonts w:hint="eastAsia"/>
                </w:rPr>
                <w:t>手机号</w:t>
              </w:r>
            </w:ins>
          </w:p>
        </w:tc>
        <w:tc>
          <w:tcPr>
            <w:tcW w:w="1931" w:type="dxa"/>
          </w:tcPr>
          <w:p w14:paraId="339562B9" w14:textId="59BB2CA3" w:rsidR="00687CEA" w:rsidRDefault="00687CEA" w:rsidP="00687CEA">
            <w:pPr>
              <w:rPr>
                <w:ins w:id="1353" w:author="jidonglin" w:date="2019-11-04T19:54:00Z"/>
              </w:rPr>
            </w:pPr>
            <w:ins w:id="1354" w:author="jidonglin" w:date="2019-11-04T19:57:00Z">
              <w:r w:rsidRPr="00FC50A5">
                <w:rPr>
                  <w:rFonts w:hint="eastAsia"/>
                </w:rPr>
                <w:t>否</w:t>
              </w:r>
            </w:ins>
          </w:p>
        </w:tc>
      </w:tr>
    </w:tbl>
    <w:p w14:paraId="6D8BD91A" w14:textId="56D3D6BD" w:rsidR="00581BED" w:rsidRDefault="00687CEA" w:rsidP="006E23A9">
      <w:pPr>
        <w:rPr>
          <w:ins w:id="1355" w:author="jidonglin" w:date="2019-11-04T19:58:00Z"/>
        </w:rPr>
      </w:pPr>
      <w:ins w:id="1356" w:author="jidonglin" w:date="2019-11-04T19:57:00Z">
        <w:r>
          <w:rPr>
            <w:rFonts w:hint="eastAsia"/>
          </w:rPr>
          <w:lastRenderedPageBreak/>
          <w:t>处理逻辑：增加</w:t>
        </w:r>
      </w:ins>
      <w:ins w:id="1357" w:author="jidonglin" w:date="2019-11-05T19:22:00Z">
        <w:r w:rsidR="00763905">
          <w:rPr>
            <w:rFonts w:hint="eastAsia"/>
          </w:rPr>
          <w:t>自然人</w:t>
        </w:r>
      </w:ins>
      <w:ins w:id="1358" w:author="jidonglin" w:date="2019-11-04T19:57:00Z">
        <w:r>
          <w:rPr>
            <w:rFonts w:hint="eastAsia"/>
          </w:rPr>
          <w:t>管理数据</w:t>
        </w:r>
      </w:ins>
      <w:ins w:id="1359" w:author="jidonglin" w:date="2019-11-04T20:00:00Z">
        <w:r>
          <w:rPr>
            <w:rFonts w:hint="eastAsia"/>
          </w:rPr>
          <w:t>，</w:t>
        </w:r>
        <w:r>
          <w:rPr>
            <w:rFonts w:hint="eastAsia"/>
          </w:rPr>
          <w:t>Q</w:t>
        </w:r>
        <w:r>
          <w:t>R_CODE</w:t>
        </w:r>
        <w:r>
          <w:rPr>
            <w:rFonts w:hint="eastAsia"/>
          </w:rPr>
          <w:t>字段使用</w:t>
        </w:r>
        <w:r>
          <w:rPr>
            <w:rFonts w:hint="eastAsia"/>
          </w:rPr>
          <w:t>UUID</w:t>
        </w:r>
        <w:r>
          <w:rPr>
            <w:rFonts w:hint="eastAsia"/>
          </w:rPr>
          <w:t>生成</w:t>
        </w:r>
      </w:ins>
    </w:p>
    <w:p w14:paraId="668EA82A" w14:textId="77777777" w:rsidR="00687CEA" w:rsidRDefault="00687CEA" w:rsidP="006E23A9">
      <w:pPr>
        <w:rPr>
          <w:ins w:id="1360" w:author="jidonglin" w:date="2019-11-04T19:49:00Z"/>
        </w:rPr>
      </w:pPr>
    </w:p>
    <w:p w14:paraId="70B73446" w14:textId="4BF65FBC" w:rsidR="00581BED" w:rsidRPr="00926BA6" w:rsidRDefault="00763905">
      <w:pPr>
        <w:pStyle w:val="a9"/>
        <w:numPr>
          <w:ilvl w:val="0"/>
          <w:numId w:val="108"/>
        </w:numPr>
        <w:ind w:firstLineChars="0"/>
        <w:rPr>
          <w:ins w:id="1361" w:author="jidonglin" w:date="2019-11-04T19:49:00Z"/>
        </w:rPr>
        <w:pPrChange w:id="1362" w:author="jidonglin" w:date="2019-11-04T19:50:00Z">
          <w:pPr/>
        </w:pPrChange>
      </w:pPr>
      <w:ins w:id="1363" w:author="jidonglin" w:date="2019-11-05T19:23:00Z">
        <w:r>
          <w:rPr>
            <w:rFonts w:hint="eastAsia"/>
          </w:rPr>
          <w:t>自然人</w:t>
        </w:r>
      </w:ins>
      <w:ins w:id="1364" w:author="jidonglin" w:date="2019-11-04T19:49:00Z">
        <w:r w:rsidR="00581BED">
          <w:rPr>
            <w:rFonts w:hint="eastAsia"/>
          </w:rPr>
          <w:t>管理</w:t>
        </w:r>
      </w:ins>
      <w:ins w:id="1365" w:author="jidonglin" w:date="2019-11-04T19:50:00Z">
        <w:r w:rsidR="00581BED">
          <w:rPr>
            <w:rFonts w:hint="eastAsia"/>
          </w:rPr>
          <w:t>查询接口</w:t>
        </w:r>
      </w:ins>
    </w:p>
    <w:p w14:paraId="511314FF" w14:textId="77777777" w:rsidR="00581BED" w:rsidRDefault="00581BED">
      <w:pPr>
        <w:rPr>
          <w:ins w:id="1366" w:author="jidonglin" w:date="2019-11-04T19:50:00Z"/>
        </w:rPr>
        <w:pPrChange w:id="1367" w:author="jidonglin" w:date="2019-11-04T19:50:00Z">
          <w:pPr>
            <w:pStyle w:val="a9"/>
            <w:numPr>
              <w:numId w:val="108"/>
            </w:numPr>
            <w:ind w:left="420" w:firstLineChars="0" w:hanging="420"/>
          </w:pPr>
        </w:pPrChange>
      </w:pPr>
      <w:ins w:id="1368" w:author="jidonglin" w:date="2019-11-04T19:50:00Z">
        <w:r>
          <w:rPr>
            <w:rFonts w:hint="eastAsia"/>
          </w:rPr>
          <w:t>入参：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581BED" w14:paraId="63B45491" w14:textId="77777777" w:rsidTr="000E53C6">
        <w:trPr>
          <w:ins w:id="1369" w:author="jidonglin" w:date="2019-11-04T19:50:00Z"/>
        </w:trPr>
        <w:tc>
          <w:tcPr>
            <w:tcW w:w="2265" w:type="dxa"/>
          </w:tcPr>
          <w:p w14:paraId="64195C0B" w14:textId="77777777" w:rsidR="00581BED" w:rsidRDefault="00581BED" w:rsidP="000E53C6">
            <w:pPr>
              <w:rPr>
                <w:ins w:id="1370" w:author="jidonglin" w:date="2019-11-04T19:50:00Z"/>
              </w:rPr>
            </w:pPr>
            <w:ins w:id="1371" w:author="jidonglin" w:date="2019-11-04T19:50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3BECF0EE" w14:textId="77777777" w:rsidR="00581BED" w:rsidRDefault="00581BED" w:rsidP="000E53C6">
            <w:pPr>
              <w:rPr>
                <w:ins w:id="1372" w:author="jidonglin" w:date="2019-11-04T19:50:00Z"/>
              </w:rPr>
            </w:pPr>
            <w:ins w:id="1373" w:author="jidonglin" w:date="2019-11-04T19:50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0BE3B9A0" w14:textId="77777777" w:rsidR="00581BED" w:rsidRDefault="00581BED" w:rsidP="000E53C6">
            <w:pPr>
              <w:rPr>
                <w:ins w:id="1374" w:author="jidonglin" w:date="2019-11-04T19:50:00Z"/>
              </w:rPr>
            </w:pPr>
            <w:ins w:id="1375" w:author="jidonglin" w:date="2019-11-04T19:50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3A54D677" w14:textId="77777777" w:rsidR="00581BED" w:rsidRDefault="00581BED" w:rsidP="000E53C6">
            <w:pPr>
              <w:rPr>
                <w:ins w:id="1376" w:author="jidonglin" w:date="2019-11-04T19:50:00Z"/>
              </w:rPr>
            </w:pPr>
            <w:ins w:id="1377" w:author="jidonglin" w:date="2019-11-04T19:50:00Z">
              <w:r>
                <w:rPr>
                  <w:rFonts w:hint="eastAsia"/>
                </w:rPr>
                <w:t>是否可为空</w:t>
              </w:r>
            </w:ins>
          </w:p>
        </w:tc>
      </w:tr>
      <w:tr w:rsidR="00581BED" w14:paraId="651AB043" w14:textId="77777777" w:rsidTr="000E53C6">
        <w:trPr>
          <w:ins w:id="1378" w:author="jidonglin" w:date="2019-11-04T19:50:00Z"/>
        </w:trPr>
        <w:tc>
          <w:tcPr>
            <w:tcW w:w="2265" w:type="dxa"/>
          </w:tcPr>
          <w:p w14:paraId="181D2781" w14:textId="30FF4F3E" w:rsidR="00581BED" w:rsidRDefault="00581BED" w:rsidP="00581BED">
            <w:pPr>
              <w:rPr>
                <w:ins w:id="1379" w:author="jidonglin" w:date="2019-11-04T19:50:00Z"/>
              </w:rPr>
            </w:pPr>
            <w:ins w:id="1380" w:author="jidonglin" w:date="2019-11-04T19:51:00Z">
              <w:r>
                <w:t>id</w:t>
              </w:r>
            </w:ins>
          </w:p>
        </w:tc>
        <w:tc>
          <w:tcPr>
            <w:tcW w:w="2102" w:type="dxa"/>
          </w:tcPr>
          <w:p w14:paraId="318137C3" w14:textId="119FE5AA" w:rsidR="00581BED" w:rsidRDefault="00581BED" w:rsidP="00581BED">
            <w:pPr>
              <w:rPr>
                <w:ins w:id="1381" w:author="jidonglin" w:date="2019-11-04T19:50:00Z"/>
              </w:rPr>
            </w:pPr>
            <w:ins w:id="1382" w:author="jidonglin" w:date="2019-11-04T19:5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4544FAA6" w14:textId="5662FF38" w:rsidR="00581BED" w:rsidRDefault="00581BED" w:rsidP="00581BED">
            <w:pPr>
              <w:rPr>
                <w:ins w:id="1383" w:author="jidonglin" w:date="2019-11-04T19:50:00Z"/>
              </w:rPr>
            </w:pPr>
            <w:ins w:id="1384" w:author="jidonglin" w:date="2019-11-04T19:53:00Z">
              <w:r>
                <w:rPr>
                  <w:rFonts w:hint="eastAsia"/>
                </w:rPr>
                <w:t>主键</w:t>
              </w:r>
            </w:ins>
          </w:p>
        </w:tc>
        <w:tc>
          <w:tcPr>
            <w:tcW w:w="1931" w:type="dxa"/>
          </w:tcPr>
          <w:p w14:paraId="02507EBC" w14:textId="4B173484" w:rsidR="00581BED" w:rsidRDefault="00581BED" w:rsidP="00581BED">
            <w:pPr>
              <w:rPr>
                <w:ins w:id="1385" w:author="jidonglin" w:date="2019-11-04T19:50:00Z"/>
              </w:rPr>
            </w:pPr>
            <w:ins w:id="1386" w:author="jidonglin" w:date="2019-11-04T19:53:00Z">
              <w:r>
                <w:rPr>
                  <w:rFonts w:hint="eastAsia"/>
                </w:rPr>
                <w:t>是</w:t>
              </w:r>
            </w:ins>
          </w:p>
        </w:tc>
      </w:tr>
      <w:tr w:rsidR="00581BED" w14:paraId="07C99A77" w14:textId="77777777" w:rsidTr="000E53C6">
        <w:trPr>
          <w:ins w:id="1387" w:author="jidonglin" w:date="2019-11-04T19:50:00Z"/>
        </w:trPr>
        <w:tc>
          <w:tcPr>
            <w:tcW w:w="2265" w:type="dxa"/>
          </w:tcPr>
          <w:p w14:paraId="4BE8DC7F" w14:textId="2B6C19E7" w:rsidR="00581BED" w:rsidRDefault="00581BED" w:rsidP="00581BED">
            <w:pPr>
              <w:rPr>
                <w:ins w:id="1388" w:author="jidonglin" w:date="2019-11-04T19:50:00Z"/>
              </w:rPr>
            </w:pPr>
            <w:ins w:id="1389" w:author="jidonglin" w:date="2019-11-04T19:51:00Z">
              <w:r>
                <w:t>real</w:t>
              </w:r>
            </w:ins>
            <w:ins w:id="1390" w:author="jidonglin" w:date="2019-11-04T19:52:00Z">
              <w:r>
                <w:rPr>
                  <w:rFonts w:hint="eastAsia"/>
                </w:rPr>
                <w:t>N</w:t>
              </w:r>
            </w:ins>
            <w:ins w:id="1391" w:author="jidonglin" w:date="2019-11-04T19:51:00Z">
              <w:r>
                <w:t>ame</w:t>
              </w:r>
            </w:ins>
          </w:p>
        </w:tc>
        <w:tc>
          <w:tcPr>
            <w:tcW w:w="2102" w:type="dxa"/>
          </w:tcPr>
          <w:p w14:paraId="3F5FE308" w14:textId="77777777" w:rsidR="00581BED" w:rsidRDefault="00581BED" w:rsidP="00581BED">
            <w:pPr>
              <w:rPr>
                <w:ins w:id="1392" w:author="jidonglin" w:date="2019-11-04T19:50:00Z"/>
              </w:rPr>
            </w:pPr>
            <w:ins w:id="1393" w:author="jidonglin" w:date="2019-11-04T19:50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5C957D26" w14:textId="56362B6B" w:rsidR="00581BED" w:rsidRDefault="00581BED" w:rsidP="00581BED">
            <w:pPr>
              <w:rPr>
                <w:ins w:id="1394" w:author="jidonglin" w:date="2019-11-04T19:50:00Z"/>
              </w:rPr>
            </w:pPr>
            <w:ins w:id="1395" w:author="jidonglin" w:date="2019-11-04T19:53:00Z">
              <w:r>
                <w:rPr>
                  <w:rFonts w:hint="eastAsia"/>
                </w:rPr>
                <w:t>真实姓名</w:t>
              </w:r>
            </w:ins>
          </w:p>
        </w:tc>
        <w:tc>
          <w:tcPr>
            <w:tcW w:w="1931" w:type="dxa"/>
          </w:tcPr>
          <w:p w14:paraId="6DEF1370" w14:textId="2F4E3C84" w:rsidR="00581BED" w:rsidRDefault="00581BED" w:rsidP="00581BED">
            <w:pPr>
              <w:rPr>
                <w:ins w:id="1396" w:author="jidonglin" w:date="2019-11-04T19:50:00Z"/>
              </w:rPr>
            </w:pPr>
            <w:ins w:id="1397" w:author="jidonglin" w:date="2019-11-04T19:53:00Z">
              <w:r>
                <w:rPr>
                  <w:rFonts w:hint="eastAsia"/>
                </w:rPr>
                <w:t>是</w:t>
              </w:r>
            </w:ins>
          </w:p>
        </w:tc>
      </w:tr>
      <w:tr w:rsidR="00581BED" w14:paraId="2949EEFC" w14:textId="77777777" w:rsidTr="000E53C6">
        <w:trPr>
          <w:ins w:id="1398" w:author="jidonglin" w:date="2019-11-04T19:51:00Z"/>
        </w:trPr>
        <w:tc>
          <w:tcPr>
            <w:tcW w:w="2265" w:type="dxa"/>
          </w:tcPr>
          <w:p w14:paraId="6B99B5DB" w14:textId="12997278" w:rsidR="00581BED" w:rsidRDefault="00581BED" w:rsidP="00581BED">
            <w:pPr>
              <w:rPr>
                <w:ins w:id="1399" w:author="jidonglin" w:date="2019-11-04T19:51:00Z"/>
              </w:rPr>
            </w:pPr>
            <w:ins w:id="1400" w:author="jidonglin" w:date="2019-11-04T19:51:00Z">
              <w:r>
                <w:t>id</w:t>
              </w:r>
            </w:ins>
            <w:ins w:id="1401" w:author="jidonglin" w:date="2019-11-04T19:54:00Z">
              <w:r>
                <w:t>entity</w:t>
              </w:r>
            </w:ins>
            <w:ins w:id="1402" w:author="jidonglin" w:date="2019-11-04T19:52:00Z">
              <w:r>
                <w:t>N</w:t>
              </w:r>
            </w:ins>
            <w:ins w:id="1403" w:author="jidonglin" w:date="2019-11-04T19:51:00Z">
              <w:r>
                <w:t>um</w:t>
              </w:r>
            </w:ins>
          </w:p>
        </w:tc>
        <w:tc>
          <w:tcPr>
            <w:tcW w:w="2102" w:type="dxa"/>
          </w:tcPr>
          <w:p w14:paraId="02E279E4" w14:textId="3E3A6F05" w:rsidR="00581BED" w:rsidRDefault="00581BED" w:rsidP="00581BED">
            <w:pPr>
              <w:rPr>
                <w:ins w:id="1404" w:author="jidonglin" w:date="2019-11-04T19:51:00Z"/>
              </w:rPr>
            </w:pPr>
            <w:ins w:id="1405" w:author="jidonglin" w:date="2019-11-04T19:5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456ABF86" w14:textId="0050E21D" w:rsidR="00581BED" w:rsidRDefault="00581BED" w:rsidP="00581BED">
            <w:pPr>
              <w:rPr>
                <w:ins w:id="1406" w:author="jidonglin" w:date="2019-11-04T19:51:00Z"/>
              </w:rPr>
            </w:pPr>
            <w:ins w:id="1407" w:author="jidonglin" w:date="2019-11-04T19:53:00Z">
              <w:r>
                <w:rPr>
                  <w:rFonts w:hint="eastAsia"/>
                </w:rPr>
                <w:t>身份证号</w:t>
              </w:r>
            </w:ins>
          </w:p>
        </w:tc>
        <w:tc>
          <w:tcPr>
            <w:tcW w:w="1931" w:type="dxa"/>
          </w:tcPr>
          <w:p w14:paraId="2B424B27" w14:textId="6774622D" w:rsidR="00581BED" w:rsidRDefault="00581BED" w:rsidP="00581BED">
            <w:pPr>
              <w:rPr>
                <w:ins w:id="1408" w:author="jidonglin" w:date="2019-11-04T19:51:00Z"/>
              </w:rPr>
            </w:pPr>
            <w:ins w:id="1409" w:author="jidonglin" w:date="2019-11-04T19:53:00Z">
              <w:r>
                <w:rPr>
                  <w:rFonts w:hint="eastAsia"/>
                </w:rPr>
                <w:t>是</w:t>
              </w:r>
            </w:ins>
          </w:p>
        </w:tc>
      </w:tr>
      <w:tr w:rsidR="00581BED" w14:paraId="0E1BA947" w14:textId="77777777" w:rsidTr="000E53C6">
        <w:trPr>
          <w:ins w:id="1410" w:author="jidonglin" w:date="2019-11-04T19:51:00Z"/>
        </w:trPr>
        <w:tc>
          <w:tcPr>
            <w:tcW w:w="2265" w:type="dxa"/>
          </w:tcPr>
          <w:p w14:paraId="7ADC7D23" w14:textId="7CB16238" w:rsidR="00581BED" w:rsidRDefault="00581BED" w:rsidP="00581BED">
            <w:pPr>
              <w:rPr>
                <w:ins w:id="1411" w:author="jidonglin" w:date="2019-11-04T19:51:00Z"/>
              </w:rPr>
            </w:pPr>
            <w:ins w:id="1412" w:author="jidonglin" w:date="2019-11-04T19:51:00Z">
              <w:r>
                <w:t>phone</w:t>
              </w:r>
            </w:ins>
            <w:ins w:id="1413" w:author="jidonglin" w:date="2019-11-04T19:52:00Z">
              <w:r>
                <w:t>N</w:t>
              </w:r>
            </w:ins>
            <w:ins w:id="1414" w:author="jidonglin" w:date="2019-11-04T19:51:00Z">
              <w:r>
                <w:t>um</w:t>
              </w:r>
            </w:ins>
          </w:p>
        </w:tc>
        <w:tc>
          <w:tcPr>
            <w:tcW w:w="2102" w:type="dxa"/>
          </w:tcPr>
          <w:p w14:paraId="77B9B314" w14:textId="62C1D87F" w:rsidR="00581BED" w:rsidRDefault="00581BED" w:rsidP="00581BED">
            <w:pPr>
              <w:rPr>
                <w:ins w:id="1415" w:author="jidonglin" w:date="2019-11-04T19:51:00Z"/>
              </w:rPr>
            </w:pPr>
            <w:ins w:id="1416" w:author="jidonglin" w:date="2019-11-04T19:5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2A1800C6" w14:textId="01C8B49C" w:rsidR="00581BED" w:rsidRDefault="00687CEA" w:rsidP="00581BED">
            <w:pPr>
              <w:rPr>
                <w:ins w:id="1417" w:author="jidonglin" w:date="2019-11-04T19:51:00Z"/>
              </w:rPr>
            </w:pPr>
            <w:ins w:id="1418" w:author="jidonglin" w:date="2019-11-04T19:54:00Z">
              <w:r>
                <w:rPr>
                  <w:rFonts w:hint="eastAsia"/>
                </w:rPr>
                <w:t>手机号</w:t>
              </w:r>
            </w:ins>
          </w:p>
        </w:tc>
        <w:tc>
          <w:tcPr>
            <w:tcW w:w="1931" w:type="dxa"/>
          </w:tcPr>
          <w:p w14:paraId="75E2852B" w14:textId="76E74A76" w:rsidR="00581BED" w:rsidRDefault="00581BED" w:rsidP="00581BED">
            <w:pPr>
              <w:rPr>
                <w:ins w:id="1419" w:author="jidonglin" w:date="2019-11-04T19:51:00Z"/>
              </w:rPr>
            </w:pPr>
            <w:ins w:id="1420" w:author="jidonglin" w:date="2019-11-04T19:53:00Z">
              <w:r>
                <w:rPr>
                  <w:rFonts w:hint="eastAsia"/>
                </w:rPr>
                <w:t>是</w:t>
              </w:r>
            </w:ins>
          </w:p>
        </w:tc>
      </w:tr>
      <w:tr w:rsidR="00581BED" w14:paraId="1947E8E8" w14:textId="77777777" w:rsidTr="000E53C6">
        <w:trPr>
          <w:ins w:id="1421" w:author="jidonglin" w:date="2019-11-04T19:51:00Z"/>
        </w:trPr>
        <w:tc>
          <w:tcPr>
            <w:tcW w:w="2265" w:type="dxa"/>
          </w:tcPr>
          <w:p w14:paraId="1148F331" w14:textId="6F876A86" w:rsidR="00581BED" w:rsidRDefault="00581BED" w:rsidP="00581BED">
            <w:pPr>
              <w:rPr>
                <w:ins w:id="1422" w:author="jidonglin" w:date="2019-11-04T19:51:00Z"/>
              </w:rPr>
            </w:pPr>
            <w:ins w:id="1423" w:author="jidonglin" w:date="2019-11-04T19:51:00Z">
              <w:r w:rsidRPr="00A2674A">
                <w:t>qr</w:t>
              </w:r>
            </w:ins>
            <w:ins w:id="1424" w:author="jidonglin" w:date="2019-11-04T19:52:00Z">
              <w:r>
                <w:t>C</w:t>
              </w:r>
            </w:ins>
            <w:ins w:id="1425" w:author="jidonglin" w:date="2019-11-04T19:51:00Z">
              <w:r>
                <w:t>ode</w:t>
              </w:r>
            </w:ins>
          </w:p>
        </w:tc>
        <w:tc>
          <w:tcPr>
            <w:tcW w:w="2102" w:type="dxa"/>
          </w:tcPr>
          <w:p w14:paraId="36A65008" w14:textId="419B7D7E" w:rsidR="00581BED" w:rsidRDefault="00581BED" w:rsidP="00581BED">
            <w:pPr>
              <w:rPr>
                <w:ins w:id="1426" w:author="jidonglin" w:date="2019-11-04T19:51:00Z"/>
              </w:rPr>
            </w:pPr>
            <w:ins w:id="1427" w:author="jidonglin" w:date="2019-11-04T19:5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25590359" w14:textId="0BC56F9C" w:rsidR="00581BED" w:rsidRDefault="00687CEA" w:rsidP="00581BED">
            <w:pPr>
              <w:rPr>
                <w:ins w:id="1428" w:author="jidonglin" w:date="2019-11-04T19:51:00Z"/>
              </w:rPr>
            </w:pPr>
            <w:ins w:id="1429" w:author="jidonglin" w:date="2019-11-04T19:54:00Z">
              <w:r>
                <w:rPr>
                  <w:rFonts w:hint="eastAsia"/>
                </w:rPr>
                <w:t>二维码</w:t>
              </w:r>
            </w:ins>
          </w:p>
        </w:tc>
        <w:tc>
          <w:tcPr>
            <w:tcW w:w="1931" w:type="dxa"/>
          </w:tcPr>
          <w:p w14:paraId="62E228E6" w14:textId="22208336" w:rsidR="00581BED" w:rsidRDefault="00581BED" w:rsidP="00581BED">
            <w:pPr>
              <w:rPr>
                <w:ins w:id="1430" w:author="jidonglin" w:date="2019-11-04T19:51:00Z"/>
              </w:rPr>
            </w:pPr>
            <w:ins w:id="1431" w:author="jidonglin" w:date="2019-11-04T19:53:00Z">
              <w:r>
                <w:rPr>
                  <w:rFonts w:hint="eastAsia"/>
                </w:rPr>
                <w:t>是</w:t>
              </w:r>
            </w:ins>
          </w:p>
        </w:tc>
      </w:tr>
    </w:tbl>
    <w:p w14:paraId="09D6375E" w14:textId="788ADFBB" w:rsidR="00687CEA" w:rsidRDefault="00687CEA" w:rsidP="00687CEA">
      <w:pPr>
        <w:rPr>
          <w:ins w:id="1432" w:author="jidonglin" w:date="2019-11-04T19:59:00Z"/>
        </w:rPr>
      </w:pPr>
      <w:ins w:id="1433" w:author="jidonglin" w:date="2019-11-04T19:58:00Z">
        <w:r>
          <w:rPr>
            <w:rFonts w:hint="eastAsia"/>
          </w:rPr>
          <w:t>处理逻辑：</w:t>
        </w:r>
      </w:ins>
      <w:ins w:id="1434" w:author="jidonglin" w:date="2019-11-05T19:23:00Z">
        <w:r w:rsidR="00763905">
          <w:rPr>
            <w:rFonts w:hint="eastAsia"/>
          </w:rPr>
          <w:t>自然人</w:t>
        </w:r>
      </w:ins>
      <w:ins w:id="1435" w:author="jidonglin" w:date="2019-11-04T19:59:00Z">
        <w:r>
          <w:rPr>
            <w:rFonts w:hint="eastAsia"/>
          </w:rPr>
          <w:t>管理查询接口</w:t>
        </w:r>
      </w:ins>
    </w:p>
    <w:p w14:paraId="631EA470" w14:textId="299759AB" w:rsidR="00687CEA" w:rsidRDefault="00687CEA" w:rsidP="00687CEA">
      <w:pPr>
        <w:rPr>
          <w:ins w:id="1436" w:author="jidonglin" w:date="2019-11-04T19:59:00Z"/>
        </w:rPr>
      </w:pPr>
    </w:p>
    <w:p w14:paraId="18CEB356" w14:textId="7ECF99F6" w:rsidR="00687CEA" w:rsidRPr="00926BA6" w:rsidRDefault="006114AA" w:rsidP="00687CEA">
      <w:pPr>
        <w:pStyle w:val="a9"/>
        <w:numPr>
          <w:ilvl w:val="0"/>
          <w:numId w:val="108"/>
        </w:numPr>
        <w:ind w:firstLineChars="0"/>
        <w:rPr>
          <w:ins w:id="1437" w:author="jidonglin" w:date="2019-11-04T19:59:00Z"/>
        </w:rPr>
      </w:pPr>
      <w:ins w:id="1438" w:author="jidonglin" w:date="2019-11-04T20:00:00Z">
        <w:r>
          <w:rPr>
            <w:rFonts w:hint="eastAsia"/>
          </w:rPr>
          <w:t>二维码访问接口</w:t>
        </w:r>
      </w:ins>
      <w:ins w:id="1439" w:author="jidonglin" w:date="2019-11-04T20:02:00Z">
        <w:r>
          <w:rPr>
            <w:rFonts w:hint="eastAsia"/>
          </w:rPr>
          <w:t>（</w:t>
        </w:r>
        <w:r>
          <w:rPr>
            <w:rFonts w:hint="eastAsia"/>
          </w:rPr>
          <w:t>/</w:t>
        </w:r>
        <w:r>
          <w:t>{qrCode}</w:t>
        </w:r>
        <w:r>
          <w:rPr>
            <w:rFonts w:hint="eastAsia"/>
          </w:rPr>
          <w:t>）</w:t>
        </w:r>
      </w:ins>
      <w:ins w:id="1440" w:author="jidonglin" w:date="2019-11-04T20:03:00Z">
        <w:r>
          <w:rPr>
            <w:rFonts w:hint="eastAsia"/>
          </w:rPr>
          <w:t>,</w:t>
        </w:r>
        <w:r>
          <w:t xml:space="preserve"> </w:t>
        </w:r>
        <w:r w:rsidRPr="006114AA">
          <w:t>@PathVariable("</w:t>
        </w:r>
        <w:r>
          <w:t>qrCode</w:t>
        </w:r>
        <w:r w:rsidRPr="006114AA">
          <w:t xml:space="preserve"> ") </w:t>
        </w:r>
        <w:r>
          <w:t>String</w:t>
        </w:r>
        <w:r w:rsidRPr="006114AA">
          <w:t xml:space="preserve"> </w:t>
        </w:r>
        <w:r>
          <w:t>qrCode</w:t>
        </w:r>
      </w:ins>
    </w:p>
    <w:p w14:paraId="6C9BCE50" w14:textId="4991D782" w:rsidR="006114AA" w:rsidRDefault="006114AA">
      <w:pPr>
        <w:rPr>
          <w:ins w:id="1441" w:author="jidonglin" w:date="2019-11-04T20:01:00Z"/>
        </w:rPr>
        <w:pPrChange w:id="1442" w:author="jidonglin" w:date="2019-11-04T20:01:00Z">
          <w:pPr>
            <w:pStyle w:val="a9"/>
            <w:numPr>
              <w:numId w:val="108"/>
            </w:numPr>
            <w:ind w:left="420" w:firstLineChars="0" w:hanging="420"/>
          </w:pPr>
        </w:pPrChange>
      </w:pPr>
      <w:ins w:id="1443" w:author="jidonglin" w:date="2019-11-04T20:01:00Z">
        <w:r>
          <w:rPr>
            <w:rFonts w:hint="eastAsia"/>
          </w:rPr>
          <w:t>路径参数：</w:t>
        </w:r>
      </w:ins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5"/>
        <w:gridCol w:w="2102"/>
        <w:gridCol w:w="1998"/>
        <w:gridCol w:w="1931"/>
      </w:tblGrid>
      <w:tr w:rsidR="006114AA" w14:paraId="71F1D6A2" w14:textId="77777777" w:rsidTr="000E53C6">
        <w:trPr>
          <w:ins w:id="1444" w:author="jidonglin" w:date="2019-11-04T20:01:00Z"/>
        </w:trPr>
        <w:tc>
          <w:tcPr>
            <w:tcW w:w="2265" w:type="dxa"/>
          </w:tcPr>
          <w:p w14:paraId="3046CD6C" w14:textId="77777777" w:rsidR="006114AA" w:rsidRDefault="006114AA" w:rsidP="000E53C6">
            <w:pPr>
              <w:rPr>
                <w:ins w:id="1445" w:author="jidonglin" w:date="2019-11-04T20:01:00Z"/>
              </w:rPr>
            </w:pPr>
            <w:ins w:id="1446" w:author="jidonglin" w:date="2019-11-04T20:01:00Z">
              <w:r>
                <w:rPr>
                  <w:rFonts w:hint="eastAsia"/>
                </w:rPr>
                <w:t>参数名</w:t>
              </w:r>
            </w:ins>
          </w:p>
        </w:tc>
        <w:tc>
          <w:tcPr>
            <w:tcW w:w="2102" w:type="dxa"/>
          </w:tcPr>
          <w:p w14:paraId="2743738A" w14:textId="77777777" w:rsidR="006114AA" w:rsidRDefault="006114AA" w:rsidP="000E53C6">
            <w:pPr>
              <w:rPr>
                <w:ins w:id="1447" w:author="jidonglin" w:date="2019-11-04T20:01:00Z"/>
              </w:rPr>
            </w:pPr>
            <w:ins w:id="1448" w:author="jidonglin" w:date="2019-11-04T20:01:00Z">
              <w:r>
                <w:rPr>
                  <w:rFonts w:hint="eastAsia"/>
                </w:rPr>
                <w:t>类型</w:t>
              </w:r>
            </w:ins>
          </w:p>
        </w:tc>
        <w:tc>
          <w:tcPr>
            <w:tcW w:w="1998" w:type="dxa"/>
          </w:tcPr>
          <w:p w14:paraId="61B43DA9" w14:textId="77777777" w:rsidR="006114AA" w:rsidRDefault="006114AA" w:rsidP="000E53C6">
            <w:pPr>
              <w:rPr>
                <w:ins w:id="1449" w:author="jidonglin" w:date="2019-11-04T20:01:00Z"/>
              </w:rPr>
            </w:pPr>
            <w:ins w:id="1450" w:author="jidonglin" w:date="2019-11-04T20:01:00Z">
              <w:r>
                <w:rPr>
                  <w:rFonts w:hint="eastAsia"/>
                </w:rPr>
                <w:t>描述</w:t>
              </w:r>
            </w:ins>
          </w:p>
        </w:tc>
        <w:tc>
          <w:tcPr>
            <w:tcW w:w="1931" w:type="dxa"/>
          </w:tcPr>
          <w:p w14:paraId="5AAE7600" w14:textId="77777777" w:rsidR="006114AA" w:rsidRDefault="006114AA" w:rsidP="000E53C6">
            <w:pPr>
              <w:rPr>
                <w:ins w:id="1451" w:author="jidonglin" w:date="2019-11-04T20:01:00Z"/>
              </w:rPr>
            </w:pPr>
            <w:ins w:id="1452" w:author="jidonglin" w:date="2019-11-04T20:01:00Z">
              <w:r>
                <w:rPr>
                  <w:rFonts w:hint="eastAsia"/>
                </w:rPr>
                <w:t>是否可为空</w:t>
              </w:r>
            </w:ins>
          </w:p>
        </w:tc>
      </w:tr>
      <w:tr w:rsidR="006114AA" w14:paraId="27C0C5CD" w14:textId="77777777" w:rsidTr="000E53C6">
        <w:trPr>
          <w:ins w:id="1453" w:author="jidonglin" w:date="2019-11-04T20:01:00Z"/>
        </w:trPr>
        <w:tc>
          <w:tcPr>
            <w:tcW w:w="2265" w:type="dxa"/>
          </w:tcPr>
          <w:p w14:paraId="65C3EF9F" w14:textId="7331A7C7" w:rsidR="006114AA" w:rsidRDefault="006114AA" w:rsidP="000E53C6">
            <w:pPr>
              <w:rPr>
                <w:ins w:id="1454" w:author="jidonglin" w:date="2019-11-04T20:01:00Z"/>
              </w:rPr>
            </w:pPr>
            <w:ins w:id="1455" w:author="jidonglin" w:date="2019-11-04T20:01:00Z">
              <w:r w:rsidRPr="00A2674A">
                <w:t>qr</w:t>
              </w:r>
              <w:r>
                <w:t>Code</w:t>
              </w:r>
            </w:ins>
          </w:p>
        </w:tc>
        <w:tc>
          <w:tcPr>
            <w:tcW w:w="2102" w:type="dxa"/>
          </w:tcPr>
          <w:p w14:paraId="28CCA0D2" w14:textId="77777777" w:rsidR="006114AA" w:rsidRDefault="006114AA" w:rsidP="000E53C6">
            <w:pPr>
              <w:rPr>
                <w:ins w:id="1456" w:author="jidonglin" w:date="2019-11-04T20:01:00Z"/>
              </w:rPr>
            </w:pPr>
            <w:ins w:id="1457" w:author="jidonglin" w:date="2019-11-04T20:01:00Z">
              <w:r>
                <w:rPr>
                  <w:rFonts w:hint="eastAsia"/>
                </w:rPr>
                <w:t>String</w:t>
              </w:r>
            </w:ins>
          </w:p>
        </w:tc>
        <w:tc>
          <w:tcPr>
            <w:tcW w:w="1998" w:type="dxa"/>
          </w:tcPr>
          <w:p w14:paraId="4D426E02" w14:textId="1532A83C" w:rsidR="006114AA" w:rsidRDefault="006114AA" w:rsidP="000E53C6">
            <w:pPr>
              <w:rPr>
                <w:ins w:id="1458" w:author="jidonglin" w:date="2019-11-04T20:01:00Z"/>
              </w:rPr>
            </w:pPr>
            <w:ins w:id="1459" w:author="jidonglin" w:date="2019-11-04T20:01:00Z">
              <w:r>
                <w:rPr>
                  <w:rFonts w:hint="eastAsia"/>
                </w:rPr>
                <w:t>二维码</w:t>
              </w:r>
              <w:r>
                <w:rPr>
                  <w:rFonts w:hint="eastAsia"/>
                </w:rPr>
                <w:t>UUID</w:t>
              </w:r>
            </w:ins>
          </w:p>
        </w:tc>
        <w:tc>
          <w:tcPr>
            <w:tcW w:w="1931" w:type="dxa"/>
          </w:tcPr>
          <w:p w14:paraId="088314C7" w14:textId="0DAD7CDD" w:rsidR="006114AA" w:rsidRDefault="006114AA" w:rsidP="000E53C6">
            <w:pPr>
              <w:rPr>
                <w:ins w:id="1460" w:author="jidonglin" w:date="2019-11-04T20:01:00Z"/>
              </w:rPr>
            </w:pPr>
            <w:ins w:id="1461" w:author="jidonglin" w:date="2019-11-04T20:01:00Z">
              <w:r>
                <w:rPr>
                  <w:rFonts w:hint="eastAsia"/>
                </w:rPr>
                <w:t>否</w:t>
              </w:r>
            </w:ins>
          </w:p>
        </w:tc>
      </w:tr>
    </w:tbl>
    <w:p w14:paraId="00869DD0" w14:textId="25FBA517" w:rsidR="00C863F5" w:rsidRDefault="00C863F5" w:rsidP="00C863F5">
      <w:pPr>
        <w:rPr>
          <w:ins w:id="1462" w:author="jidonglin" w:date="2019-11-05T09:57:00Z"/>
        </w:rPr>
      </w:pPr>
      <w:ins w:id="1463" w:author="jidonglin" w:date="2019-11-05T09:57:00Z">
        <w:r>
          <w:rPr>
            <w:rFonts w:hint="eastAsia"/>
          </w:rPr>
          <w:t>处理逻辑：根据</w:t>
        </w:r>
        <w:r>
          <w:rPr>
            <w:rFonts w:hint="eastAsia"/>
          </w:rPr>
          <w:t>UUID</w:t>
        </w:r>
        <w:r>
          <w:rPr>
            <w:rFonts w:hint="eastAsia"/>
          </w:rPr>
          <w:t>返回</w:t>
        </w:r>
      </w:ins>
      <w:ins w:id="1464" w:author="jidonglin" w:date="2019-11-05T19:23:00Z">
        <w:r w:rsidR="00423D37">
          <w:rPr>
            <w:rFonts w:hint="eastAsia"/>
          </w:rPr>
          <w:t>自然人</w:t>
        </w:r>
      </w:ins>
      <w:ins w:id="1465" w:author="jidonglin" w:date="2019-11-05T09:58:00Z">
        <w:r>
          <w:rPr>
            <w:rFonts w:hint="eastAsia"/>
          </w:rPr>
          <w:t>管理表信息</w:t>
        </w:r>
      </w:ins>
    </w:p>
    <w:p w14:paraId="2E57CE10" w14:textId="01911F2E" w:rsidR="00687CEA" w:rsidRPr="00C863F5" w:rsidRDefault="00687CEA" w:rsidP="00687CEA">
      <w:pPr>
        <w:rPr>
          <w:ins w:id="1466" w:author="jidonglin" w:date="2019-11-04T19:58:00Z"/>
        </w:rPr>
      </w:pPr>
    </w:p>
    <w:p w14:paraId="5AC083DE" w14:textId="4221C2EB" w:rsidR="009958D5" w:rsidRDefault="00D149DE" w:rsidP="009958D5">
      <w:pPr>
        <w:pStyle w:val="4"/>
        <w:rPr>
          <w:ins w:id="1467" w:author="jidonglin" w:date="2019-11-05T19:02:00Z"/>
        </w:rPr>
      </w:pPr>
      <w:ins w:id="1468" w:author="jidonglin" w:date="2019-11-05T19:42:00Z">
        <w:r>
          <w:rPr>
            <w:rFonts w:hint="eastAsia"/>
          </w:rPr>
          <w:t>法人管理</w:t>
        </w:r>
      </w:ins>
    </w:p>
    <w:p w14:paraId="6ED91285" w14:textId="454B9BF9" w:rsidR="000474B9" w:rsidRPr="000474B9" w:rsidRDefault="00D149DE" w:rsidP="001B3E33">
      <w:pPr>
        <w:pStyle w:val="a9"/>
        <w:numPr>
          <w:ilvl w:val="0"/>
          <w:numId w:val="109"/>
        </w:numPr>
        <w:ind w:firstLineChars="0"/>
        <w:rPr>
          <w:ins w:id="1469" w:author="jidonglin" w:date="2019-11-05T11:27:00Z"/>
          <w:rFonts w:hint="eastAsia"/>
          <w:rPrChange w:id="1470" w:author="jidonglin" w:date="2019-11-05T19:02:00Z">
            <w:rPr>
              <w:ins w:id="1471" w:author="jidonglin" w:date="2019-11-05T11:27:00Z"/>
            </w:rPr>
          </w:rPrChange>
        </w:rPr>
        <w:pPrChange w:id="1472" w:author="jidonglin" w:date="2019-11-05T19:52:00Z">
          <w:pPr>
            <w:pStyle w:val="4"/>
          </w:pPr>
        </w:pPrChange>
      </w:pPr>
      <w:ins w:id="1473" w:author="jidonglin" w:date="2019-11-05T19:42:00Z">
        <w:r>
          <w:rPr>
            <w:rFonts w:hint="eastAsia"/>
          </w:rPr>
          <w:t>根据</w:t>
        </w:r>
        <w:r>
          <w:rPr>
            <w:rFonts w:hint="eastAsia"/>
          </w:rPr>
          <w:t>userId</w:t>
        </w:r>
        <w:r>
          <w:rPr>
            <w:rFonts w:hint="eastAsia"/>
          </w:rPr>
          <w:t>获取法人管理列表</w:t>
        </w:r>
      </w:ins>
      <w:ins w:id="1474" w:author="jidonglin" w:date="2019-11-05T19:52:00Z">
        <w:r w:rsidR="001B3E33">
          <w:rPr>
            <w:rFonts w:hint="eastAsia"/>
          </w:rPr>
          <w:t>（许昌）</w:t>
        </w:r>
      </w:ins>
    </w:p>
    <w:p w14:paraId="3314D754" w14:textId="5FDF2194" w:rsidR="000474B9" w:rsidRDefault="000474B9" w:rsidP="000474B9">
      <w:pPr>
        <w:pStyle w:val="4"/>
        <w:rPr>
          <w:ins w:id="1475" w:author="jidonglin" w:date="2019-11-05T19:02:00Z"/>
        </w:rPr>
      </w:pPr>
      <w:ins w:id="1476" w:author="jidonglin" w:date="2019-11-05T19:02:00Z">
        <w:r>
          <w:rPr>
            <w:rFonts w:hint="eastAsia"/>
          </w:rPr>
          <w:t>同步自然人数据</w:t>
        </w:r>
      </w:ins>
    </w:p>
    <w:p w14:paraId="0E1819E3" w14:textId="77777777" w:rsidR="000474B9" w:rsidRPr="000474B9" w:rsidRDefault="000474B9" w:rsidP="000474B9">
      <w:pPr>
        <w:rPr>
          <w:ins w:id="1477" w:author="jidonglin" w:date="2019-11-05T19:02:00Z"/>
          <w:rFonts w:hint="eastAsia"/>
          <w:rPrChange w:id="1478" w:author="jidonglin" w:date="2019-11-05T19:02:00Z">
            <w:rPr>
              <w:ins w:id="1479" w:author="jidonglin" w:date="2019-11-05T19:02:00Z"/>
            </w:rPr>
          </w:rPrChange>
        </w:rPr>
        <w:pPrChange w:id="1480" w:author="jidonglin" w:date="2019-11-05T19:02:00Z">
          <w:pPr>
            <w:pStyle w:val="4"/>
          </w:pPr>
        </w:pPrChange>
      </w:pPr>
    </w:p>
    <w:p w14:paraId="41958A02" w14:textId="34ACAFC0" w:rsidR="000474B9" w:rsidRDefault="000474B9" w:rsidP="000474B9">
      <w:pPr>
        <w:pStyle w:val="4"/>
        <w:rPr>
          <w:ins w:id="1481" w:author="jidonglin" w:date="2019-11-05T19:02:00Z"/>
        </w:rPr>
      </w:pPr>
      <w:ins w:id="1482" w:author="jidonglin" w:date="2019-11-05T19:02:00Z">
        <w:r>
          <w:rPr>
            <w:rFonts w:hint="eastAsia"/>
          </w:rPr>
          <w:t>同步法人数据</w:t>
        </w:r>
      </w:ins>
    </w:p>
    <w:p w14:paraId="3325D9E5" w14:textId="05409A40" w:rsidR="000226D2" w:rsidRDefault="000226D2" w:rsidP="000226D2">
      <w:pPr>
        <w:pStyle w:val="4"/>
        <w:rPr>
          <w:ins w:id="1483" w:author="jidonglin" w:date="2019-11-05T19:58:00Z"/>
        </w:rPr>
      </w:pPr>
      <w:ins w:id="1484" w:author="jidonglin" w:date="2019-11-05T19:59:00Z">
        <w:r>
          <w:rPr>
            <w:rFonts w:hint="eastAsia"/>
          </w:rPr>
          <w:t>登录管理</w:t>
        </w:r>
      </w:ins>
    </w:p>
    <w:p w14:paraId="682F114A" w14:textId="254F3921" w:rsidR="00581BED" w:rsidRDefault="000226D2" w:rsidP="006E23A9">
      <w:pPr>
        <w:rPr>
          <w:ins w:id="1485" w:author="jidonglin" w:date="2019-11-05T19:59:00Z"/>
        </w:rPr>
      </w:pPr>
      <w:ins w:id="1486" w:author="jidonglin" w:date="2019-11-05T19:59:00Z">
        <w:r>
          <w:rPr>
            <w:rFonts w:hint="eastAsia"/>
          </w:rPr>
          <w:t>登录接口：</w:t>
        </w:r>
      </w:ins>
    </w:p>
    <w:p w14:paraId="6B4F6E51" w14:textId="644108B8" w:rsidR="000226D2" w:rsidRDefault="000226D2" w:rsidP="006E23A9">
      <w:pPr>
        <w:rPr>
          <w:ins w:id="1487" w:author="jidonglin" w:date="2019-11-05T20:05:00Z"/>
        </w:rPr>
      </w:pPr>
      <w:ins w:id="1488" w:author="jidonglin" w:date="2019-11-05T20:00:00Z">
        <w:r>
          <w:rPr>
            <w:rFonts w:hint="eastAsia"/>
          </w:rPr>
          <w:t>查询自然人管理表数据，</w:t>
        </w:r>
      </w:ins>
      <w:ins w:id="1489" w:author="jidonglin" w:date="2019-11-05T20:02:00Z">
        <w:r>
          <w:rPr>
            <w:rFonts w:hint="eastAsia"/>
          </w:rPr>
          <w:t>如果不存在，</w:t>
        </w:r>
      </w:ins>
      <w:ins w:id="1490" w:author="jidonglin" w:date="2019-11-05T20:04:00Z">
        <w:r>
          <w:rPr>
            <w:rFonts w:hint="eastAsia"/>
          </w:rPr>
          <w:t>则</w:t>
        </w:r>
      </w:ins>
      <w:ins w:id="1491" w:author="jidonglin" w:date="2019-11-05T20:05:00Z">
        <w:r>
          <w:rPr>
            <w:rFonts w:hint="eastAsia"/>
          </w:rPr>
          <w:t>抛出用户信息不存在异常；</w:t>
        </w:r>
      </w:ins>
    </w:p>
    <w:p w14:paraId="66972F6D" w14:textId="469A12E4" w:rsidR="000226D2" w:rsidRDefault="000226D2" w:rsidP="006E23A9">
      <w:pPr>
        <w:rPr>
          <w:ins w:id="1492" w:author="jidonglin" w:date="2019-11-05T19:59:00Z"/>
          <w:rFonts w:hint="eastAsia"/>
        </w:rPr>
      </w:pPr>
      <w:ins w:id="1493" w:author="jidonglin" w:date="2019-11-05T20:06:00Z">
        <w:r>
          <w:rPr>
            <w:rFonts w:hint="eastAsia"/>
          </w:rPr>
          <w:t>申请</w:t>
        </w:r>
      </w:ins>
      <w:ins w:id="1494" w:author="jidonglin" w:date="2019-11-05T20:07:00Z">
        <w:r>
          <w:t>token</w:t>
        </w:r>
      </w:ins>
      <w:ins w:id="1495" w:author="jidonglin" w:date="2019-11-05T20:08:00Z">
        <w:r>
          <w:rPr>
            <w:rFonts w:hint="eastAsia"/>
          </w:rPr>
          <w:t>，并返回</w:t>
        </w:r>
      </w:ins>
      <w:bookmarkStart w:id="1496" w:name="_GoBack"/>
      <w:bookmarkEnd w:id="1496"/>
    </w:p>
    <w:p w14:paraId="6FA0A60D" w14:textId="77777777" w:rsidR="000226D2" w:rsidRDefault="000226D2" w:rsidP="006E23A9">
      <w:pPr>
        <w:rPr>
          <w:ins w:id="1497" w:author="jidonglin" w:date="2019-11-05T19:59:00Z"/>
          <w:rFonts w:hint="eastAsia"/>
        </w:rPr>
      </w:pPr>
    </w:p>
    <w:p w14:paraId="25990C69" w14:textId="3A436D9E" w:rsidR="000226D2" w:rsidRDefault="000226D2" w:rsidP="006E23A9">
      <w:pPr>
        <w:rPr>
          <w:ins w:id="1498" w:author="jidonglin" w:date="2019-11-05T20:08:00Z"/>
        </w:rPr>
      </w:pPr>
      <w:ins w:id="1499" w:author="jidonglin" w:date="2019-11-05T19:59:00Z">
        <w:r>
          <w:rPr>
            <w:rFonts w:hint="eastAsia"/>
          </w:rPr>
          <w:t>退出登录接口：</w:t>
        </w:r>
      </w:ins>
    </w:p>
    <w:p w14:paraId="47D112C0" w14:textId="52D47173" w:rsidR="000226D2" w:rsidRPr="00687CEA" w:rsidRDefault="000226D2" w:rsidP="006E23A9">
      <w:pPr>
        <w:rPr>
          <w:ins w:id="1500" w:author="jidonglin" w:date="2019-11-04T19:07:00Z"/>
          <w:rFonts w:hint="eastAsia"/>
        </w:rPr>
      </w:pPr>
      <w:ins w:id="1501" w:author="jidonglin" w:date="2019-11-05T20:08:00Z">
        <w:r>
          <w:rPr>
            <w:rFonts w:hint="eastAsia"/>
          </w:rPr>
          <w:t>删除</w:t>
        </w:r>
        <w:r>
          <w:rPr>
            <w:rFonts w:hint="eastAsia"/>
          </w:rPr>
          <w:t>token</w:t>
        </w:r>
      </w:ins>
    </w:p>
    <w:p w14:paraId="0937B504" w14:textId="56C3B230" w:rsidR="006E23A9" w:rsidRPr="006E23A9" w:rsidDel="006E23A9" w:rsidRDefault="006E23A9">
      <w:pPr>
        <w:rPr>
          <w:del w:id="1502" w:author="jidonglin" w:date="2019-11-04T19:11:00Z"/>
        </w:rPr>
        <w:pPrChange w:id="1503" w:author="jidonglin" w:date="2019-11-04T19:03:00Z">
          <w:pPr>
            <w:pStyle w:val="11"/>
            <w:ind w:firstLine="420"/>
          </w:pPr>
        </w:pPrChange>
      </w:pPr>
    </w:p>
    <w:p w14:paraId="2A90797A" w14:textId="0A317E4F" w:rsidR="006551A4" w:rsidDel="00A7772B" w:rsidRDefault="00525068" w:rsidP="00525068">
      <w:pPr>
        <w:pStyle w:val="4"/>
        <w:rPr>
          <w:del w:id="1504" w:author="jidonglin" w:date="2019-11-04T17:08:00Z"/>
        </w:rPr>
      </w:pPr>
      <w:del w:id="1505" w:author="jidonglin" w:date="2019-11-04T17:08:00Z">
        <w:r w:rsidDel="00A7772B">
          <w:rPr>
            <w:rFonts w:hint="eastAsia"/>
          </w:rPr>
          <w:delText>项目管理接口</w:delText>
        </w:r>
      </w:del>
    </w:p>
    <w:p w14:paraId="57C794AB" w14:textId="22C37263" w:rsidR="00525068" w:rsidDel="00A7772B" w:rsidRDefault="00525068" w:rsidP="00B55571">
      <w:pPr>
        <w:pStyle w:val="11"/>
        <w:numPr>
          <w:ilvl w:val="0"/>
          <w:numId w:val="99"/>
        </w:numPr>
        <w:ind w:firstLineChars="0"/>
        <w:rPr>
          <w:del w:id="1506" w:author="jidonglin" w:date="2019-11-04T17:08:00Z"/>
        </w:rPr>
      </w:pPr>
      <w:del w:id="1507" w:author="jidonglin" w:date="2019-11-04T17:08:00Z">
        <w:r w:rsidDel="00A7772B">
          <w:rPr>
            <w:rFonts w:hint="eastAsia"/>
          </w:rPr>
          <w:delText>添加项目接口</w:delText>
        </w:r>
      </w:del>
    </w:p>
    <w:p w14:paraId="1E9F4275" w14:textId="307777B0" w:rsidR="00525068" w:rsidDel="00A7772B" w:rsidRDefault="00525068" w:rsidP="00B55571">
      <w:pPr>
        <w:pStyle w:val="11"/>
        <w:numPr>
          <w:ilvl w:val="0"/>
          <w:numId w:val="99"/>
        </w:numPr>
        <w:ind w:firstLineChars="0"/>
        <w:rPr>
          <w:del w:id="1508" w:author="jidonglin" w:date="2019-11-04T17:08:00Z"/>
        </w:rPr>
      </w:pPr>
      <w:del w:id="1509" w:author="jidonglin" w:date="2019-11-04T17:08:00Z">
        <w:r w:rsidDel="00A7772B">
          <w:rPr>
            <w:rFonts w:hint="eastAsia"/>
          </w:rPr>
          <w:delText>修改项目接口</w:delText>
        </w:r>
      </w:del>
    </w:p>
    <w:p w14:paraId="5EC55047" w14:textId="529F1DF3" w:rsidR="00525068" w:rsidDel="00A7772B" w:rsidRDefault="00525068" w:rsidP="00B55571">
      <w:pPr>
        <w:pStyle w:val="11"/>
        <w:numPr>
          <w:ilvl w:val="0"/>
          <w:numId w:val="99"/>
        </w:numPr>
        <w:ind w:firstLineChars="0"/>
        <w:rPr>
          <w:del w:id="1510" w:author="jidonglin" w:date="2019-11-04T17:08:00Z"/>
        </w:rPr>
      </w:pPr>
      <w:del w:id="1511" w:author="jidonglin" w:date="2019-11-04T17:08:00Z">
        <w:r w:rsidDel="00A7772B">
          <w:rPr>
            <w:rFonts w:hint="eastAsia"/>
          </w:rPr>
          <w:delText>删除项目接口</w:delText>
        </w:r>
      </w:del>
    </w:p>
    <w:p w14:paraId="52A5A276" w14:textId="47D5B904" w:rsidR="00525068" w:rsidRPr="001708A9" w:rsidDel="00A7772B" w:rsidRDefault="00525068" w:rsidP="00B55571">
      <w:pPr>
        <w:pStyle w:val="11"/>
        <w:numPr>
          <w:ilvl w:val="0"/>
          <w:numId w:val="99"/>
        </w:numPr>
        <w:ind w:firstLineChars="0"/>
        <w:rPr>
          <w:del w:id="1512" w:author="jidonglin" w:date="2019-11-04T17:08:00Z"/>
        </w:rPr>
      </w:pPr>
      <w:del w:id="1513" w:author="jidonglin" w:date="2019-11-04T17:08:00Z">
        <w:r w:rsidDel="00A7772B">
          <w:rPr>
            <w:rFonts w:hint="eastAsia"/>
          </w:rPr>
          <w:delText>分页查询项目接口（需联表查询）</w:delText>
        </w:r>
      </w:del>
    </w:p>
    <w:p w14:paraId="4F165B06" w14:textId="26CEC724" w:rsidR="00C72A7B" w:rsidDel="00A7772B" w:rsidRDefault="00C72A7B" w:rsidP="00C72A7B">
      <w:pPr>
        <w:pStyle w:val="4"/>
        <w:rPr>
          <w:del w:id="1514" w:author="jidonglin" w:date="2019-11-04T17:08:00Z"/>
        </w:rPr>
      </w:pPr>
      <w:del w:id="1515" w:author="jidonglin" w:date="2019-11-04T17:08:00Z">
        <w:r w:rsidDel="00A7772B">
          <w:rPr>
            <w:rFonts w:hint="eastAsia"/>
          </w:rPr>
          <w:delText>证书管理接口</w:delText>
        </w:r>
      </w:del>
    </w:p>
    <w:p w14:paraId="27AEC32F" w14:textId="3F9D55CE" w:rsidR="00C72A7B" w:rsidDel="00A7772B" w:rsidRDefault="00C72A7B" w:rsidP="00B55571">
      <w:pPr>
        <w:pStyle w:val="11"/>
        <w:numPr>
          <w:ilvl w:val="0"/>
          <w:numId w:val="100"/>
        </w:numPr>
        <w:ind w:firstLineChars="0"/>
        <w:rPr>
          <w:del w:id="1516" w:author="jidonglin" w:date="2019-11-04T17:08:00Z"/>
        </w:rPr>
      </w:pPr>
      <w:del w:id="1517" w:author="jidonglin" w:date="2019-11-04T17:08:00Z">
        <w:r w:rsidDel="00A7772B">
          <w:rPr>
            <w:rFonts w:hint="eastAsia"/>
          </w:rPr>
          <w:delText>添加证书接口</w:delText>
        </w:r>
      </w:del>
    </w:p>
    <w:p w14:paraId="768298EB" w14:textId="795FB905" w:rsidR="00C72A7B" w:rsidDel="00A7772B" w:rsidRDefault="00C72A7B" w:rsidP="00B55571">
      <w:pPr>
        <w:pStyle w:val="11"/>
        <w:numPr>
          <w:ilvl w:val="0"/>
          <w:numId w:val="100"/>
        </w:numPr>
        <w:ind w:firstLineChars="0"/>
        <w:rPr>
          <w:del w:id="1518" w:author="jidonglin" w:date="2019-11-04T17:08:00Z"/>
        </w:rPr>
      </w:pPr>
      <w:del w:id="1519" w:author="jidonglin" w:date="2019-11-04T17:08:00Z">
        <w:r w:rsidDel="00A7772B">
          <w:rPr>
            <w:rFonts w:hint="eastAsia"/>
          </w:rPr>
          <w:delText>修改证书接口</w:delText>
        </w:r>
      </w:del>
    </w:p>
    <w:p w14:paraId="0B316E14" w14:textId="79188940" w:rsidR="00C72A7B" w:rsidDel="00A7772B" w:rsidRDefault="00C72A7B" w:rsidP="00B55571">
      <w:pPr>
        <w:pStyle w:val="11"/>
        <w:numPr>
          <w:ilvl w:val="0"/>
          <w:numId w:val="100"/>
        </w:numPr>
        <w:ind w:firstLineChars="0"/>
        <w:rPr>
          <w:del w:id="1520" w:author="jidonglin" w:date="2019-11-04T17:08:00Z"/>
        </w:rPr>
      </w:pPr>
      <w:del w:id="1521" w:author="jidonglin" w:date="2019-11-04T17:08:00Z">
        <w:r w:rsidDel="00A7772B">
          <w:rPr>
            <w:rFonts w:hint="eastAsia"/>
          </w:rPr>
          <w:delText>删除证书接口</w:delText>
        </w:r>
      </w:del>
    </w:p>
    <w:p w14:paraId="4868E124" w14:textId="31E6E557" w:rsidR="00C72A7B" w:rsidDel="00A7772B" w:rsidRDefault="00C72A7B" w:rsidP="00B55571">
      <w:pPr>
        <w:pStyle w:val="11"/>
        <w:numPr>
          <w:ilvl w:val="0"/>
          <w:numId w:val="100"/>
        </w:numPr>
        <w:ind w:firstLineChars="0"/>
        <w:rPr>
          <w:del w:id="1522" w:author="jidonglin" w:date="2019-11-04T17:08:00Z"/>
        </w:rPr>
      </w:pPr>
      <w:del w:id="1523" w:author="jidonglin" w:date="2019-11-04T17:08:00Z">
        <w:r w:rsidDel="00A7772B">
          <w:rPr>
            <w:rFonts w:hint="eastAsia"/>
          </w:rPr>
          <w:delText>修改证书状态接口</w:delText>
        </w:r>
      </w:del>
    </w:p>
    <w:p w14:paraId="0258AEBD" w14:textId="4819F30C" w:rsidR="00C72A7B" w:rsidRPr="001708A9" w:rsidDel="00A7772B" w:rsidRDefault="00C72A7B" w:rsidP="00B55571">
      <w:pPr>
        <w:pStyle w:val="11"/>
        <w:numPr>
          <w:ilvl w:val="0"/>
          <w:numId w:val="100"/>
        </w:numPr>
        <w:ind w:firstLineChars="0"/>
        <w:rPr>
          <w:del w:id="1524" w:author="jidonglin" w:date="2019-11-04T17:08:00Z"/>
        </w:rPr>
      </w:pPr>
      <w:del w:id="1525" w:author="jidonglin" w:date="2019-11-04T17:08:00Z">
        <w:r w:rsidDel="00A7772B">
          <w:rPr>
            <w:rFonts w:hint="eastAsia"/>
          </w:rPr>
          <w:delText>分页查询证书接口（需联表查询）</w:delText>
        </w:r>
      </w:del>
    </w:p>
    <w:p w14:paraId="616CDE83" w14:textId="2EDCFA2D" w:rsidR="00C72A7B" w:rsidDel="00A7772B" w:rsidRDefault="00C72A7B" w:rsidP="00C72A7B">
      <w:pPr>
        <w:pStyle w:val="4"/>
        <w:rPr>
          <w:del w:id="1526" w:author="jidonglin" w:date="2019-11-04T17:08:00Z"/>
        </w:rPr>
      </w:pPr>
      <w:del w:id="1527" w:author="jidonglin" w:date="2019-11-04T17:08:00Z">
        <w:r w:rsidDel="00A7772B">
          <w:rPr>
            <w:rFonts w:hint="eastAsia"/>
          </w:rPr>
          <w:delText>合约管理接口</w:delText>
        </w:r>
      </w:del>
    </w:p>
    <w:p w14:paraId="54928B86" w14:textId="4E75D4E3" w:rsidR="00C72A7B" w:rsidDel="00A7772B" w:rsidRDefault="00C72A7B" w:rsidP="00B55571">
      <w:pPr>
        <w:pStyle w:val="11"/>
        <w:numPr>
          <w:ilvl w:val="0"/>
          <w:numId w:val="103"/>
        </w:numPr>
        <w:ind w:firstLineChars="0"/>
        <w:rPr>
          <w:del w:id="1528" w:author="jidonglin" w:date="2019-11-04T17:08:00Z"/>
        </w:rPr>
      </w:pPr>
      <w:del w:id="1529" w:author="jidonglin" w:date="2019-11-04T17:08:00Z">
        <w:r w:rsidDel="00A7772B">
          <w:rPr>
            <w:rFonts w:hint="eastAsia"/>
          </w:rPr>
          <w:delText>添加合约接口</w:delText>
        </w:r>
      </w:del>
    </w:p>
    <w:p w14:paraId="14FF6AD3" w14:textId="34A495CD" w:rsidR="00C72A7B" w:rsidDel="00A7772B" w:rsidRDefault="00C72A7B" w:rsidP="00B55571">
      <w:pPr>
        <w:pStyle w:val="11"/>
        <w:numPr>
          <w:ilvl w:val="0"/>
          <w:numId w:val="103"/>
        </w:numPr>
        <w:ind w:firstLineChars="0"/>
        <w:rPr>
          <w:del w:id="1530" w:author="jidonglin" w:date="2019-11-04T17:08:00Z"/>
        </w:rPr>
      </w:pPr>
      <w:del w:id="1531" w:author="jidonglin" w:date="2019-11-04T17:08:00Z">
        <w:r w:rsidDel="00A7772B">
          <w:rPr>
            <w:rFonts w:hint="eastAsia"/>
          </w:rPr>
          <w:delText>分页查询合约接口（需联表查询）</w:delText>
        </w:r>
      </w:del>
    </w:p>
    <w:p w14:paraId="136C0F7F" w14:textId="72DBA0DB" w:rsidR="00C72A7B" w:rsidDel="00A7772B" w:rsidRDefault="00C72A7B" w:rsidP="00B55571">
      <w:pPr>
        <w:pStyle w:val="11"/>
        <w:numPr>
          <w:ilvl w:val="0"/>
          <w:numId w:val="103"/>
        </w:numPr>
        <w:ind w:firstLineChars="0"/>
        <w:rPr>
          <w:del w:id="1532" w:author="jidonglin" w:date="2019-11-04T17:08:00Z"/>
        </w:rPr>
      </w:pPr>
      <w:del w:id="1533" w:author="jidonglin" w:date="2019-11-04T17:08:00Z">
        <w:r w:rsidDel="00A7772B">
          <w:rPr>
            <w:rFonts w:hint="eastAsia"/>
          </w:rPr>
          <w:delText>查看合约详情接口</w:delText>
        </w:r>
      </w:del>
    </w:p>
    <w:p w14:paraId="43F20BCD" w14:textId="289685F4" w:rsidR="00C72A7B" w:rsidDel="00A7772B" w:rsidRDefault="00C72A7B" w:rsidP="007F79BF">
      <w:pPr>
        <w:pStyle w:val="11"/>
        <w:numPr>
          <w:ilvl w:val="0"/>
          <w:numId w:val="103"/>
        </w:numPr>
        <w:ind w:firstLineChars="0"/>
        <w:rPr>
          <w:del w:id="1534" w:author="jidonglin" w:date="2019-11-04T17:08:00Z"/>
        </w:rPr>
      </w:pPr>
      <w:del w:id="1535" w:author="jidonglin" w:date="2019-11-04T17:08:00Z">
        <w:r w:rsidDel="00A7772B">
          <w:rPr>
            <w:rFonts w:hint="eastAsia"/>
          </w:rPr>
          <w:delText>生成</w:delText>
        </w:r>
        <w:r w:rsidDel="00A7772B">
          <w:rPr>
            <w:rFonts w:hint="eastAsia"/>
          </w:rPr>
          <w:delText>sdk</w:delText>
        </w:r>
        <w:r w:rsidDel="00A7772B">
          <w:rPr>
            <w:rFonts w:hint="eastAsia"/>
          </w:rPr>
          <w:delText>接口</w:delText>
        </w:r>
      </w:del>
    </w:p>
    <w:p w14:paraId="381DE055" w14:textId="3CDFFDE3" w:rsidR="007F79BF" w:rsidDel="00A7772B" w:rsidRDefault="007F79BF" w:rsidP="00B55571">
      <w:pPr>
        <w:pStyle w:val="11"/>
        <w:ind w:left="840" w:firstLineChars="0" w:firstLine="0"/>
        <w:rPr>
          <w:del w:id="1536" w:author="jidonglin" w:date="2019-11-04T17:08:00Z"/>
        </w:rPr>
      </w:pPr>
      <w:del w:id="1537" w:author="jidonglin" w:date="2019-11-04T17:08:00Z">
        <w:r w:rsidDel="00A7772B">
          <w:delText>Sdk</w:delText>
        </w:r>
        <w:r w:rsidDel="00A7772B">
          <w:rPr>
            <w:rFonts w:hint="eastAsia"/>
          </w:rPr>
          <w:delText>使用</w:delText>
        </w:r>
        <w:r w:rsidDel="00A7772B">
          <w:rPr>
            <w:rFonts w:hint="eastAsia"/>
          </w:rPr>
          <w:delText>http</w:delText>
        </w:r>
        <w:r w:rsidDel="00A7772B">
          <w:rPr>
            <w:rFonts w:hint="eastAsia"/>
          </w:rPr>
          <w:delText>协议调用</w:delText>
        </w:r>
        <w:r w:rsidDel="00A7772B">
          <w:rPr>
            <w:rFonts w:hint="eastAsia"/>
          </w:rPr>
          <w:delText>peerProxy</w:delText>
        </w:r>
        <w:r w:rsidDel="00A7772B">
          <w:rPr>
            <w:rFonts w:hint="eastAsia"/>
          </w:rPr>
          <w:delText>提供的接口</w:delText>
        </w:r>
      </w:del>
    </w:p>
    <w:p w14:paraId="71F3738B" w14:textId="5B0200CB" w:rsidR="00C72A7B" w:rsidDel="00A7772B" w:rsidRDefault="00C72A7B" w:rsidP="00B55571">
      <w:pPr>
        <w:pStyle w:val="11"/>
        <w:numPr>
          <w:ilvl w:val="0"/>
          <w:numId w:val="103"/>
        </w:numPr>
        <w:ind w:firstLineChars="0"/>
        <w:rPr>
          <w:del w:id="1538" w:author="jidonglin" w:date="2019-11-04T17:08:00Z"/>
        </w:rPr>
      </w:pPr>
      <w:del w:id="1539" w:author="jidonglin" w:date="2019-11-04T17:08:00Z">
        <w:r w:rsidDel="00A7772B">
          <w:rPr>
            <w:rFonts w:hint="eastAsia"/>
          </w:rPr>
          <w:delText>升级合约接口</w:delText>
        </w:r>
      </w:del>
    </w:p>
    <w:p w14:paraId="6E40972C" w14:textId="571E00F8" w:rsidR="00C72A7B" w:rsidRPr="001708A9" w:rsidDel="00A7772B" w:rsidRDefault="00C72A7B" w:rsidP="00B55571">
      <w:pPr>
        <w:pStyle w:val="11"/>
        <w:numPr>
          <w:ilvl w:val="0"/>
          <w:numId w:val="103"/>
        </w:numPr>
        <w:ind w:firstLineChars="0"/>
        <w:rPr>
          <w:del w:id="1540" w:author="jidonglin" w:date="2019-11-04T17:08:00Z"/>
        </w:rPr>
      </w:pPr>
      <w:del w:id="1541" w:author="jidonglin" w:date="2019-11-04T17:08:00Z">
        <w:r w:rsidDel="00A7772B">
          <w:rPr>
            <w:rFonts w:hint="eastAsia"/>
          </w:rPr>
          <w:delText>部署合约接口</w:delText>
        </w:r>
      </w:del>
    </w:p>
    <w:p w14:paraId="7A389BD6" w14:textId="2338DE9A" w:rsidR="00C72A7B" w:rsidDel="00A7772B" w:rsidRDefault="00C72A7B" w:rsidP="00C72A7B">
      <w:pPr>
        <w:pStyle w:val="4"/>
        <w:rPr>
          <w:del w:id="1542" w:author="jidonglin" w:date="2019-11-04T17:08:00Z"/>
        </w:rPr>
      </w:pPr>
      <w:del w:id="1543" w:author="jidonglin" w:date="2019-11-04T17:08:00Z">
        <w:r w:rsidDel="00A7772B">
          <w:rPr>
            <w:rFonts w:hint="eastAsia"/>
          </w:rPr>
          <w:delText>日志管理接口</w:delText>
        </w:r>
      </w:del>
    </w:p>
    <w:p w14:paraId="6878A1A6" w14:textId="0F5D3571" w:rsidR="00C72A7B" w:rsidRPr="001708A9" w:rsidDel="00A7772B" w:rsidRDefault="00C72A7B" w:rsidP="00B55571">
      <w:pPr>
        <w:pStyle w:val="11"/>
        <w:numPr>
          <w:ilvl w:val="0"/>
          <w:numId w:val="101"/>
        </w:numPr>
        <w:ind w:firstLineChars="0"/>
        <w:rPr>
          <w:del w:id="1544" w:author="jidonglin" w:date="2019-11-04T17:08:00Z"/>
        </w:rPr>
      </w:pPr>
      <w:del w:id="1545" w:author="jidonglin" w:date="2019-11-04T17:08:00Z">
        <w:r w:rsidDel="00A7772B">
          <w:rPr>
            <w:rFonts w:hint="eastAsia"/>
          </w:rPr>
          <w:delText>分页查询日志记录接口</w:delText>
        </w:r>
      </w:del>
    </w:p>
    <w:p w14:paraId="0575E94D" w14:textId="448017E4" w:rsidR="005F280C" w:rsidDel="00A7772B" w:rsidRDefault="005F280C" w:rsidP="005F280C">
      <w:pPr>
        <w:pStyle w:val="4"/>
        <w:rPr>
          <w:del w:id="1546" w:author="jidonglin" w:date="2019-11-04T17:08:00Z"/>
        </w:rPr>
      </w:pPr>
      <w:del w:id="1547" w:author="jidonglin" w:date="2019-11-04T17:08:00Z">
        <w:r w:rsidDel="00A7772B">
          <w:rPr>
            <w:rFonts w:hint="eastAsia"/>
          </w:rPr>
          <w:delText>模板管理接口</w:delText>
        </w:r>
      </w:del>
    </w:p>
    <w:p w14:paraId="6611CF65" w14:textId="76EA459A" w:rsidR="008C65F8" w:rsidDel="00A7772B" w:rsidRDefault="005F280C" w:rsidP="008C65F8">
      <w:pPr>
        <w:pStyle w:val="a9"/>
        <w:numPr>
          <w:ilvl w:val="0"/>
          <w:numId w:val="102"/>
        </w:numPr>
        <w:ind w:firstLineChars="0"/>
        <w:rPr>
          <w:del w:id="1548" w:author="jidonglin" w:date="2019-11-04T17:08:00Z"/>
        </w:rPr>
      </w:pPr>
      <w:del w:id="1549" w:author="jidonglin" w:date="2019-11-04T17:08:00Z">
        <w:r w:rsidDel="00A7772B">
          <w:rPr>
            <w:rFonts w:hint="eastAsia"/>
          </w:rPr>
          <w:delText>模板管理接口的增删查改</w:delText>
        </w:r>
      </w:del>
    </w:p>
    <w:p w14:paraId="565B75D4" w14:textId="5D713D87" w:rsidR="008C65F8" w:rsidDel="00A7772B" w:rsidRDefault="008C65F8" w:rsidP="008C65F8">
      <w:pPr>
        <w:pStyle w:val="a9"/>
        <w:numPr>
          <w:ilvl w:val="0"/>
          <w:numId w:val="102"/>
        </w:numPr>
        <w:ind w:firstLineChars="0"/>
        <w:rPr>
          <w:del w:id="1550" w:author="jidonglin" w:date="2019-11-04T17:08:00Z"/>
        </w:rPr>
      </w:pPr>
      <w:del w:id="1551" w:author="jidonglin" w:date="2019-11-04T17:08:00Z">
        <w:r w:rsidDel="00A7772B">
          <w:rPr>
            <w:rFonts w:hint="eastAsia"/>
          </w:rPr>
          <w:delText>模板添加接口</w:delText>
        </w:r>
        <w:r w:rsidR="00031734" w:rsidDel="00A7772B">
          <w:rPr>
            <w:rFonts w:hint="eastAsia"/>
          </w:rPr>
          <w:delText>参数列表</w:delText>
        </w:r>
        <w:r w:rsidDel="00A7772B">
          <w:rPr>
            <w:rFonts w:hint="eastAsia"/>
          </w:rPr>
          <w:delText>：</w:delText>
        </w:r>
      </w:del>
    </w:p>
    <w:p w14:paraId="70A15C01" w14:textId="293771A4" w:rsidR="008C65F8" w:rsidDel="00A7772B" w:rsidRDefault="008C65F8" w:rsidP="00991BEC">
      <w:pPr>
        <w:pStyle w:val="a9"/>
        <w:ind w:left="420" w:firstLineChars="0" w:firstLine="0"/>
        <w:rPr>
          <w:del w:id="1552" w:author="jidonglin" w:date="2019-11-04T17:08:00Z"/>
        </w:rPr>
      </w:pPr>
      <w:del w:id="1553" w:author="jidonglin" w:date="2019-11-04T17:08:00Z">
        <w:r w:rsidDel="00A7772B">
          <w:rPr>
            <w:rFonts w:hint="eastAsia"/>
          </w:rPr>
          <w:delText>入参</w:delText>
        </w:r>
        <w:r w:rsidDel="00A7772B">
          <w:rPr>
            <w:rFonts w:hint="eastAsia"/>
          </w:rPr>
          <w:delText>TemplateRequest</w:delText>
        </w:r>
      </w:del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2347"/>
        <w:gridCol w:w="2081"/>
        <w:gridCol w:w="2037"/>
        <w:gridCol w:w="2057"/>
      </w:tblGrid>
      <w:tr w:rsidR="008C65F8" w:rsidDel="00A7772B" w14:paraId="20EC2163" w14:textId="2D059820" w:rsidTr="00083A9F">
        <w:trPr>
          <w:del w:id="1554" w:author="jidonglin" w:date="2019-11-04T17:08:00Z"/>
        </w:trPr>
        <w:tc>
          <w:tcPr>
            <w:tcW w:w="2347" w:type="dxa"/>
          </w:tcPr>
          <w:p w14:paraId="35BAB1A1" w14:textId="1CB630A1" w:rsidR="008C65F8" w:rsidDel="00A7772B" w:rsidRDefault="008C65F8" w:rsidP="00083A9F">
            <w:pPr>
              <w:rPr>
                <w:del w:id="1555" w:author="jidonglin" w:date="2019-11-04T17:08:00Z"/>
              </w:rPr>
            </w:pPr>
            <w:del w:id="1556" w:author="jidonglin" w:date="2019-11-04T17:08:00Z">
              <w:r w:rsidDel="00A7772B">
                <w:rPr>
                  <w:rFonts w:hint="eastAsia"/>
                </w:rPr>
                <w:delText>字段名</w:delText>
              </w:r>
            </w:del>
          </w:p>
        </w:tc>
        <w:tc>
          <w:tcPr>
            <w:tcW w:w="2081" w:type="dxa"/>
          </w:tcPr>
          <w:p w14:paraId="563D3019" w14:textId="4B23CF1E" w:rsidR="008C65F8" w:rsidDel="00A7772B" w:rsidRDefault="008C65F8" w:rsidP="00083A9F">
            <w:pPr>
              <w:rPr>
                <w:del w:id="1557" w:author="jidonglin" w:date="2019-11-04T17:08:00Z"/>
              </w:rPr>
            </w:pPr>
            <w:del w:id="1558" w:author="jidonglin" w:date="2019-11-04T17:08:00Z">
              <w:r w:rsidDel="00A7772B">
                <w:rPr>
                  <w:rFonts w:hint="eastAsia"/>
                </w:rPr>
                <w:delText>字段类型</w:delText>
              </w:r>
            </w:del>
          </w:p>
        </w:tc>
        <w:tc>
          <w:tcPr>
            <w:tcW w:w="2037" w:type="dxa"/>
          </w:tcPr>
          <w:p w14:paraId="046B1B48" w14:textId="64DDF32A" w:rsidR="008C65F8" w:rsidDel="00A7772B" w:rsidRDefault="008C65F8" w:rsidP="00083A9F">
            <w:pPr>
              <w:rPr>
                <w:del w:id="1559" w:author="jidonglin" w:date="2019-11-04T17:08:00Z"/>
              </w:rPr>
            </w:pPr>
            <w:del w:id="1560" w:author="jidonglin" w:date="2019-11-04T17:08:00Z">
              <w:r w:rsidDel="00A7772B">
                <w:rPr>
                  <w:rFonts w:hint="eastAsia"/>
                </w:rPr>
                <w:delText>是否为空</w:delText>
              </w:r>
            </w:del>
          </w:p>
        </w:tc>
        <w:tc>
          <w:tcPr>
            <w:tcW w:w="2057" w:type="dxa"/>
          </w:tcPr>
          <w:p w14:paraId="1C0257B9" w14:textId="2766C7A4" w:rsidR="008C65F8" w:rsidDel="00A7772B" w:rsidRDefault="008C65F8" w:rsidP="00083A9F">
            <w:pPr>
              <w:rPr>
                <w:del w:id="1561" w:author="jidonglin" w:date="2019-11-04T17:08:00Z"/>
              </w:rPr>
            </w:pPr>
            <w:del w:id="1562" w:author="jidonglin" w:date="2019-11-04T17:08:00Z">
              <w:r w:rsidDel="00A7772B">
                <w:rPr>
                  <w:rFonts w:hint="eastAsia"/>
                </w:rPr>
                <w:delText>字段描述</w:delText>
              </w:r>
            </w:del>
          </w:p>
        </w:tc>
      </w:tr>
      <w:tr w:rsidR="008C65F8" w:rsidDel="00A7772B" w14:paraId="043AB079" w14:textId="089AF665" w:rsidTr="00083A9F">
        <w:trPr>
          <w:del w:id="1563" w:author="jidonglin" w:date="2019-11-04T17:08:00Z"/>
        </w:trPr>
        <w:tc>
          <w:tcPr>
            <w:tcW w:w="2347" w:type="dxa"/>
          </w:tcPr>
          <w:p w14:paraId="03D66D51" w14:textId="6EC21102" w:rsidR="008C65F8" w:rsidRPr="00991BEC" w:rsidDel="00A7772B" w:rsidRDefault="008C65F8" w:rsidP="00083A9F">
            <w:pPr>
              <w:rPr>
                <w:del w:id="1564" w:author="jidonglin" w:date="2019-11-04T17:08:00Z"/>
                <w:u w:val="single"/>
              </w:rPr>
            </w:pPr>
            <w:del w:id="1565" w:author="jidonglin" w:date="2019-11-04T17:08:00Z">
              <w:r w:rsidRPr="00991BEC" w:rsidDel="00A7772B">
                <w:rPr>
                  <w:u w:val="single"/>
                </w:rPr>
                <w:delText>NAME</w:delText>
              </w:r>
            </w:del>
          </w:p>
        </w:tc>
        <w:tc>
          <w:tcPr>
            <w:tcW w:w="2081" w:type="dxa"/>
          </w:tcPr>
          <w:p w14:paraId="542C8063" w14:textId="51485317" w:rsidR="008C65F8" w:rsidDel="00A7772B" w:rsidRDefault="008C65F8" w:rsidP="00083A9F">
            <w:pPr>
              <w:rPr>
                <w:del w:id="1566" w:author="jidonglin" w:date="2019-11-04T17:08:00Z"/>
              </w:rPr>
            </w:pPr>
            <w:del w:id="1567" w:author="jidonglin" w:date="2019-11-04T17:08:00Z">
              <w:r w:rsidDel="00A7772B">
                <w:rPr>
                  <w:rFonts w:hint="eastAsia"/>
                </w:rPr>
                <w:delText>String</w:delText>
              </w:r>
            </w:del>
          </w:p>
        </w:tc>
        <w:tc>
          <w:tcPr>
            <w:tcW w:w="2037" w:type="dxa"/>
          </w:tcPr>
          <w:p w14:paraId="4A462623" w14:textId="0126E205" w:rsidR="008C65F8" w:rsidDel="00A7772B" w:rsidRDefault="008C65F8" w:rsidP="00083A9F">
            <w:pPr>
              <w:rPr>
                <w:del w:id="1568" w:author="jidonglin" w:date="2019-11-04T17:08:00Z"/>
              </w:rPr>
            </w:pPr>
            <w:del w:id="1569" w:author="jidonglin" w:date="2019-11-04T17:08:00Z">
              <w:r w:rsidDel="00A7772B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1771CFB9" w14:textId="26AAFC3A" w:rsidR="008C65F8" w:rsidDel="00A7772B" w:rsidRDefault="008C65F8" w:rsidP="00083A9F">
            <w:pPr>
              <w:rPr>
                <w:del w:id="1570" w:author="jidonglin" w:date="2019-11-04T17:08:00Z"/>
              </w:rPr>
            </w:pPr>
            <w:del w:id="1571" w:author="jidonglin" w:date="2019-11-04T17:08:00Z">
              <w:r w:rsidDel="00A7772B">
                <w:rPr>
                  <w:rFonts w:hint="eastAsia"/>
                </w:rPr>
                <w:delText>模板名称</w:delText>
              </w:r>
            </w:del>
          </w:p>
        </w:tc>
      </w:tr>
      <w:tr w:rsidR="008C65F8" w:rsidDel="00A7772B" w14:paraId="4B567813" w14:textId="389AF5EF" w:rsidTr="00083A9F">
        <w:trPr>
          <w:del w:id="1572" w:author="jidonglin" w:date="2019-11-04T17:08:00Z"/>
        </w:trPr>
        <w:tc>
          <w:tcPr>
            <w:tcW w:w="2347" w:type="dxa"/>
          </w:tcPr>
          <w:p w14:paraId="5A90BFA5" w14:textId="48FB0A44" w:rsidR="008C65F8" w:rsidDel="00A7772B" w:rsidRDefault="008C65F8" w:rsidP="00083A9F">
            <w:pPr>
              <w:rPr>
                <w:del w:id="1573" w:author="jidonglin" w:date="2019-11-04T17:08:00Z"/>
              </w:rPr>
            </w:pPr>
            <w:del w:id="1574" w:author="jidonglin" w:date="2019-11-04T17:08:00Z">
              <w:r w:rsidRPr="008A6A21" w:rsidDel="00A7772B">
                <w:delText>DESCRIPTION</w:delText>
              </w:r>
            </w:del>
          </w:p>
        </w:tc>
        <w:tc>
          <w:tcPr>
            <w:tcW w:w="2081" w:type="dxa"/>
          </w:tcPr>
          <w:p w14:paraId="7E14F6FC" w14:textId="7A1CA3C6" w:rsidR="008C65F8" w:rsidDel="00A7772B" w:rsidRDefault="008C65F8" w:rsidP="00083A9F">
            <w:pPr>
              <w:rPr>
                <w:del w:id="1575" w:author="jidonglin" w:date="2019-11-04T17:08:00Z"/>
              </w:rPr>
            </w:pPr>
            <w:del w:id="1576" w:author="jidonglin" w:date="2019-11-04T17:08:00Z">
              <w:r w:rsidDel="00A7772B">
                <w:rPr>
                  <w:rFonts w:hint="eastAsia"/>
                </w:rPr>
                <w:delText>String</w:delText>
              </w:r>
            </w:del>
          </w:p>
        </w:tc>
        <w:tc>
          <w:tcPr>
            <w:tcW w:w="2037" w:type="dxa"/>
          </w:tcPr>
          <w:p w14:paraId="05540FFF" w14:textId="6F74D1F6" w:rsidR="008C65F8" w:rsidDel="00A7772B" w:rsidRDefault="008C65F8" w:rsidP="00083A9F">
            <w:pPr>
              <w:rPr>
                <w:del w:id="1577" w:author="jidonglin" w:date="2019-11-04T17:08:00Z"/>
              </w:rPr>
            </w:pPr>
            <w:del w:id="1578" w:author="jidonglin" w:date="2019-11-04T17:08:00Z">
              <w:r w:rsidDel="00A7772B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78E38446" w14:textId="136C30DB" w:rsidR="008C65F8" w:rsidDel="00A7772B" w:rsidRDefault="008C65F8" w:rsidP="00083A9F">
            <w:pPr>
              <w:rPr>
                <w:del w:id="1579" w:author="jidonglin" w:date="2019-11-04T17:08:00Z"/>
              </w:rPr>
            </w:pPr>
            <w:del w:id="1580" w:author="jidonglin" w:date="2019-11-04T17:08:00Z">
              <w:r w:rsidDel="00A7772B">
                <w:rPr>
                  <w:rFonts w:hint="eastAsia"/>
                </w:rPr>
                <w:delText>模板描述</w:delText>
              </w:r>
            </w:del>
          </w:p>
        </w:tc>
      </w:tr>
      <w:tr w:rsidR="008C65F8" w:rsidDel="00A7772B" w14:paraId="4EED714E" w14:textId="2F6D014C" w:rsidTr="00083A9F">
        <w:trPr>
          <w:del w:id="1581" w:author="jidonglin" w:date="2019-11-04T17:08:00Z"/>
        </w:trPr>
        <w:tc>
          <w:tcPr>
            <w:tcW w:w="2347" w:type="dxa"/>
          </w:tcPr>
          <w:p w14:paraId="4F495A7A" w14:textId="0AA1CF36" w:rsidR="008C65F8" w:rsidDel="00A7772B" w:rsidRDefault="0009246F" w:rsidP="00083A9F">
            <w:pPr>
              <w:rPr>
                <w:del w:id="1582" w:author="jidonglin" w:date="2019-11-04T17:08:00Z"/>
              </w:rPr>
            </w:pPr>
            <w:del w:id="1583" w:author="jidonglin" w:date="2019-11-04T17:08:00Z">
              <w:r w:rsidDel="00A7772B">
                <w:rPr>
                  <w:rFonts w:hint="eastAsia"/>
                </w:rPr>
                <w:delText>File</w:delText>
              </w:r>
              <w:r w:rsidDel="00A7772B">
                <w:delText>Base64</w:delText>
              </w:r>
            </w:del>
          </w:p>
        </w:tc>
        <w:tc>
          <w:tcPr>
            <w:tcW w:w="2081" w:type="dxa"/>
          </w:tcPr>
          <w:p w14:paraId="4C20D189" w14:textId="4AAC8D37" w:rsidR="008C65F8" w:rsidDel="00A7772B" w:rsidRDefault="008C65F8" w:rsidP="00083A9F">
            <w:pPr>
              <w:rPr>
                <w:del w:id="1584" w:author="jidonglin" w:date="2019-11-04T17:08:00Z"/>
              </w:rPr>
            </w:pPr>
            <w:del w:id="1585" w:author="jidonglin" w:date="2019-11-04T17:08:00Z">
              <w:r w:rsidDel="00A7772B">
                <w:rPr>
                  <w:rFonts w:hint="eastAsia"/>
                </w:rPr>
                <w:delText>String</w:delText>
              </w:r>
            </w:del>
          </w:p>
        </w:tc>
        <w:tc>
          <w:tcPr>
            <w:tcW w:w="2037" w:type="dxa"/>
          </w:tcPr>
          <w:p w14:paraId="22135F18" w14:textId="4A85E8F6" w:rsidR="008C65F8" w:rsidDel="00A7772B" w:rsidRDefault="008C65F8" w:rsidP="00083A9F">
            <w:pPr>
              <w:rPr>
                <w:del w:id="1586" w:author="jidonglin" w:date="2019-11-04T17:08:00Z"/>
              </w:rPr>
            </w:pPr>
            <w:del w:id="1587" w:author="jidonglin" w:date="2019-11-04T17:08:00Z">
              <w:r w:rsidDel="00A7772B">
                <w:rPr>
                  <w:rFonts w:hint="eastAsia"/>
                </w:rPr>
                <w:delText>否</w:delText>
              </w:r>
            </w:del>
          </w:p>
        </w:tc>
        <w:tc>
          <w:tcPr>
            <w:tcW w:w="2057" w:type="dxa"/>
          </w:tcPr>
          <w:p w14:paraId="5C33EBE4" w14:textId="469A7AFC" w:rsidR="008C65F8" w:rsidDel="00A7772B" w:rsidRDefault="0009246F" w:rsidP="00083A9F">
            <w:pPr>
              <w:rPr>
                <w:del w:id="1588" w:author="jidonglin" w:date="2019-11-04T17:08:00Z"/>
              </w:rPr>
            </w:pPr>
            <w:del w:id="1589" w:author="jidonglin" w:date="2019-11-04T17:08:00Z">
              <w:r w:rsidDel="00A7772B">
                <w:rPr>
                  <w:rFonts w:hint="eastAsia"/>
                </w:rPr>
                <w:delText>文件的</w:delText>
              </w:r>
              <w:r w:rsidDel="00A7772B">
                <w:rPr>
                  <w:rFonts w:hint="eastAsia"/>
                </w:rPr>
                <w:delText>base</w:delText>
              </w:r>
              <w:r w:rsidDel="00A7772B">
                <w:delText>64</w:delText>
              </w:r>
              <w:r w:rsidDel="00A7772B">
                <w:rPr>
                  <w:rFonts w:hint="eastAsia"/>
                </w:rPr>
                <w:delText>编码</w:delText>
              </w:r>
            </w:del>
          </w:p>
        </w:tc>
      </w:tr>
    </w:tbl>
    <w:p w14:paraId="1074675E" w14:textId="03D77BBB" w:rsidR="008C65F8" w:rsidDel="00A7772B" w:rsidRDefault="008C65F8" w:rsidP="008C65F8">
      <w:pPr>
        <w:pStyle w:val="a9"/>
        <w:ind w:left="420" w:firstLineChars="0" w:firstLine="0"/>
        <w:rPr>
          <w:del w:id="1590" w:author="jidonglin" w:date="2019-11-04T17:08:00Z"/>
        </w:rPr>
      </w:pPr>
    </w:p>
    <w:p w14:paraId="4BB8B10B" w14:textId="7CB27478" w:rsidR="008C65F8" w:rsidDel="00A7772B" w:rsidRDefault="008C65F8" w:rsidP="008C65F8">
      <w:pPr>
        <w:pStyle w:val="a9"/>
        <w:ind w:left="420" w:firstLineChars="0" w:firstLine="0"/>
        <w:rPr>
          <w:del w:id="1591" w:author="jidonglin" w:date="2019-11-04T17:08:00Z"/>
        </w:rPr>
      </w:pPr>
    </w:p>
    <w:p w14:paraId="00E84F93" w14:textId="429DA4C9" w:rsidR="0009246F" w:rsidDel="00A7772B" w:rsidRDefault="0009246F" w:rsidP="008C65F8">
      <w:pPr>
        <w:pStyle w:val="a9"/>
        <w:ind w:left="420" w:firstLineChars="0" w:firstLine="0"/>
        <w:rPr>
          <w:del w:id="1592" w:author="jidonglin" w:date="2019-11-04T17:08:00Z"/>
        </w:rPr>
      </w:pPr>
      <w:del w:id="1593" w:author="jidonglin" w:date="2019-11-04T17:08:00Z">
        <w:r w:rsidDel="00A7772B">
          <w:rPr>
            <w:rFonts w:hint="eastAsia"/>
          </w:rPr>
          <w:delText>新增逻辑</w:delText>
        </w:r>
      </w:del>
    </w:p>
    <w:p w14:paraId="632A6875" w14:textId="690BA7B8" w:rsidR="001F25A4" w:rsidDel="00A7772B" w:rsidRDefault="0009246F">
      <w:pPr>
        <w:pStyle w:val="a9"/>
        <w:numPr>
          <w:ilvl w:val="0"/>
          <w:numId w:val="105"/>
        </w:numPr>
        <w:ind w:firstLineChars="0"/>
        <w:rPr>
          <w:del w:id="1594" w:author="jidonglin" w:date="2019-11-04T17:08:00Z"/>
        </w:rPr>
      </w:pPr>
      <w:del w:id="1595" w:author="jidonglin" w:date="2019-11-04T17:08:00Z">
        <w:r w:rsidDel="00A7772B">
          <w:rPr>
            <w:rFonts w:hint="eastAsia"/>
          </w:rPr>
          <w:delText>进行幂等判断，即判断模板名称是否存在，存在则返回失败，不存在则继续</w:delText>
        </w:r>
      </w:del>
    </w:p>
    <w:p w14:paraId="35C24996" w14:textId="2924F5F6" w:rsidR="0009246F" w:rsidDel="00A7772B" w:rsidRDefault="0009246F" w:rsidP="00991BEC">
      <w:pPr>
        <w:pStyle w:val="a9"/>
        <w:numPr>
          <w:ilvl w:val="0"/>
          <w:numId w:val="105"/>
        </w:numPr>
        <w:ind w:firstLineChars="0"/>
        <w:rPr>
          <w:del w:id="1596" w:author="jidonglin" w:date="2019-11-04T17:08:00Z"/>
        </w:rPr>
      </w:pPr>
      <w:del w:id="1597" w:author="jidonglin" w:date="2019-11-04T17:08:00Z">
        <w:r w:rsidDel="00A7772B">
          <w:rPr>
            <w:rFonts w:hint="eastAsia"/>
          </w:rPr>
          <w:delText>将</w:delText>
        </w:r>
        <w:r w:rsidDel="00A7772B">
          <w:rPr>
            <w:rFonts w:hint="eastAsia"/>
          </w:rPr>
          <w:delText>base</w:delText>
        </w:r>
        <w:r w:rsidDel="00A7772B">
          <w:delText>64</w:delText>
        </w:r>
        <w:r w:rsidDel="00A7772B">
          <w:rPr>
            <w:rFonts w:hint="eastAsia"/>
          </w:rPr>
          <w:delText>编码调用</w:delText>
        </w:r>
        <w:r w:rsidDel="00A7772B">
          <w:rPr>
            <w:rFonts w:hint="eastAsia"/>
          </w:rPr>
          <w:delText>F</w:delText>
        </w:r>
        <w:r w:rsidDel="00A7772B">
          <w:delText>ssClient</w:delText>
        </w:r>
        <w:r w:rsidDel="00A7772B">
          <w:rPr>
            <w:rFonts w:hint="eastAsia"/>
          </w:rPr>
          <w:delText>的接口“</w:delText>
        </w:r>
        <w:r w:rsidRPr="0009246F" w:rsidDel="00A7772B">
          <w:delText>/UploadToken</w:delText>
        </w:r>
        <w:r w:rsidDel="00A7772B">
          <w:rPr>
            <w:rFonts w:hint="eastAsia"/>
          </w:rPr>
          <w:delText>”获取上传的</w:delText>
        </w:r>
        <w:r w:rsidDel="00A7772B">
          <w:rPr>
            <w:rFonts w:hint="eastAsia"/>
          </w:rPr>
          <w:delText>token</w:delText>
        </w:r>
      </w:del>
    </w:p>
    <w:p w14:paraId="7346A9E6" w14:textId="4ACF3F59" w:rsidR="0009246F" w:rsidDel="00A7772B" w:rsidRDefault="0009246F" w:rsidP="00991BEC">
      <w:pPr>
        <w:pStyle w:val="a9"/>
        <w:numPr>
          <w:ilvl w:val="0"/>
          <w:numId w:val="105"/>
        </w:numPr>
        <w:ind w:firstLineChars="0"/>
        <w:rPr>
          <w:del w:id="1598" w:author="jidonglin" w:date="2019-11-04T17:08:00Z"/>
        </w:rPr>
      </w:pPr>
      <w:del w:id="1599" w:author="jidonglin" w:date="2019-11-04T17:08:00Z">
        <w:r w:rsidDel="00A7772B">
          <w:rPr>
            <w:rFonts w:hint="eastAsia"/>
          </w:rPr>
          <w:delText>调用“</w:delText>
        </w:r>
        <w:r w:rsidRPr="0009246F" w:rsidDel="00A7772B">
          <w:delText>/File/BaseSixFour</w:delText>
        </w:r>
        <w:r w:rsidDel="00A7772B">
          <w:rPr>
            <w:rFonts w:hint="eastAsia"/>
          </w:rPr>
          <w:delText>”，上传文件，返回</w:delText>
        </w:r>
        <w:r w:rsidDel="00A7772B">
          <w:rPr>
            <w:rFonts w:hint="eastAsia"/>
          </w:rPr>
          <w:delText>uniqueId</w:delText>
        </w:r>
      </w:del>
    </w:p>
    <w:p w14:paraId="0B2F18AA" w14:textId="17E39A49" w:rsidR="0009246F" w:rsidDel="00A7772B" w:rsidRDefault="0009246F" w:rsidP="00991BEC">
      <w:pPr>
        <w:pStyle w:val="a9"/>
        <w:numPr>
          <w:ilvl w:val="0"/>
          <w:numId w:val="105"/>
        </w:numPr>
        <w:ind w:firstLineChars="0"/>
        <w:rPr>
          <w:ins w:id="1600" w:author="419833547@qq.com" w:date="2019-08-28T19:25:00Z"/>
          <w:del w:id="1601" w:author="jidonglin" w:date="2019-11-04T17:08:00Z"/>
        </w:rPr>
      </w:pPr>
      <w:del w:id="1602" w:author="jidonglin" w:date="2019-11-04T17:08:00Z">
        <w:r w:rsidDel="00A7772B">
          <w:rPr>
            <w:rFonts w:hint="eastAsia"/>
          </w:rPr>
          <w:delText>执行模板，模板方法，模板参数插入数据</w:delText>
        </w:r>
      </w:del>
    </w:p>
    <w:p w14:paraId="20C59DCC" w14:textId="11A2A582" w:rsidR="001F25A4" w:rsidDel="00A7772B" w:rsidRDefault="001F25A4" w:rsidP="001F25A4">
      <w:pPr>
        <w:rPr>
          <w:ins w:id="1603" w:author="419833547@qq.com" w:date="2019-08-28T19:25:00Z"/>
          <w:del w:id="1604" w:author="jidonglin" w:date="2019-11-04T17:08:00Z"/>
        </w:rPr>
      </w:pPr>
    </w:p>
    <w:p w14:paraId="4F754DDA" w14:textId="466A3475" w:rsidR="001F25A4" w:rsidDel="00A7772B" w:rsidRDefault="001F25A4" w:rsidP="001F25A4">
      <w:pPr>
        <w:pStyle w:val="a9"/>
        <w:numPr>
          <w:ilvl w:val="0"/>
          <w:numId w:val="102"/>
        </w:numPr>
        <w:ind w:firstLineChars="0"/>
        <w:rPr>
          <w:ins w:id="1605" w:author="419833547@qq.com" w:date="2019-08-28T19:33:00Z"/>
          <w:del w:id="1606" w:author="jidonglin" w:date="2019-11-04T17:08:00Z"/>
        </w:rPr>
      </w:pPr>
      <w:ins w:id="1607" w:author="419833547@qq.com" w:date="2019-08-28T19:25:00Z">
        <w:del w:id="1608" w:author="jidonglin" w:date="2019-11-04T17:08:00Z">
          <w:r w:rsidDel="00A7772B">
            <w:rPr>
              <w:rFonts w:hint="eastAsia"/>
            </w:rPr>
            <w:delText>模板更新接口接口参数列表：</w:delText>
          </w:r>
        </w:del>
      </w:ins>
    </w:p>
    <w:p w14:paraId="3B55B8B4" w14:textId="5D4CB30F" w:rsidR="001F25A4" w:rsidRPr="001F25A4" w:rsidDel="00A7772B" w:rsidRDefault="001F25A4">
      <w:pPr>
        <w:rPr>
          <w:del w:id="1609" w:author="jidonglin" w:date="2019-11-04T17:08:00Z"/>
        </w:rPr>
        <w:pPrChange w:id="1610" w:author="419833547@qq.com" w:date="2019-08-28T19:33:00Z">
          <w:pPr>
            <w:pStyle w:val="a9"/>
            <w:numPr>
              <w:numId w:val="105"/>
            </w:numPr>
            <w:ind w:left="840" w:firstLineChars="0" w:hanging="420"/>
          </w:pPr>
        </w:pPrChange>
      </w:pPr>
      <w:ins w:id="1611" w:author="419833547@qq.com" w:date="2019-08-28T19:33:00Z">
        <w:del w:id="1612" w:author="jidonglin" w:date="2019-11-04T17:08:00Z">
          <w:r w:rsidDel="00A7772B">
            <w:rPr>
              <w:rFonts w:hint="eastAsia"/>
            </w:rPr>
            <w:delText>增加逻辑：如果模板类型为</w:delText>
          </w:r>
          <w:r w:rsidDel="00A7772B">
            <w:rPr>
              <w:rFonts w:hint="eastAsia"/>
            </w:rPr>
            <w:delText>system</w:delText>
          </w:r>
          <w:r w:rsidDel="00A7772B">
            <w:rPr>
              <w:rFonts w:hint="eastAsia"/>
            </w:rPr>
            <w:delText>，则</w:delText>
          </w:r>
        </w:del>
      </w:ins>
      <w:ins w:id="1613" w:author="419833547@qq.com" w:date="2019-08-28T19:34:00Z">
        <w:del w:id="1614" w:author="jidonglin" w:date="2019-11-04T17:08:00Z">
          <w:r w:rsidDel="00A7772B">
            <w:rPr>
              <w:rFonts w:hint="eastAsia"/>
            </w:rPr>
            <w:delText>不允许修改。</w:delText>
          </w:r>
        </w:del>
      </w:ins>
    </w:p>
    <w:p w14:paraId="53762D1C" w14:textId="1B0E4F8A" w:rsidR="00EB6799" w:rsidDel="00A7772B" w:rsidRDefault="00EB6799" w:rsidP="00EB6799">
      <w:pPr>
        <w:pStyle w:val="4"/>
        <w:rPr>
          <w:del w:id="1615" w:author="jidonglin" w:date="2019-11-04T17:08:00Z"/>
        </w:rPr>
      </w:pPr>
      <w:del w:id="1616" w:author="jidonglin" w:date="2019-11-04T17:08:00Z">
        <w:r w:rsidDel="00A7772B">
          <w:rPr>
            <w:rFonts w:hint="eastAsia"/>
          </w:rPr>
          <w:delText>模板方法管理接口</w:delText>
        </w:r>
      </w:del>
    </w:p>
    <w:p w14:paraId="3129B350" w14:textId="009D0331" w:rsidR="00EB6799" w:rsidRPr="00991BEC" w:rsidDel="00A7772B" w:rsidRDefault="00EB6799" w:rsidP="00991BEC">
      <w:pPr>
        <w:rPr>
          <w:del w:id="1617" w:author="jidonglin" w:date="2019-11-04T17:08:00Z"/>
        </w:rPr>
      </w:pPr>
      <w:del w:id="1618" w:author="jidonglin" w:date="2019-11-04T17:08:00Z">
        <w:r w:rsidDel="00A7772B">
          <w:rPr>
            <w:rFonts w:hint="eastAsia"/>
          </w:rPr>
          <w:delText>查询接口，入参为模板</w:delText>
        </w:r>
        <w:r w:rsidDel="00A7772B">
          <w:rPr>
            <w:rFonts w:hint="eastAsia"/>
          </w:rPr>
          <w:delText>id</w:delText>
        </w:r>
      </w:del>
    </w:p>
    <w:p w14:paraId="6F91A802" w14:textId="0C71C723" w:rsidR="00EB6799" w:rsidDel="00A7772B" w:rsidRDefault="00EB6799" w:rsidP="00EB6799">
      <w:pPr>
        <w:pStyle w:val="4"/>
        <w:rPr>
          <w:del w:id="1619" w:author="jidonglin" w:date="2019-11-04T17:08:00Z"/>
        </w:rPr>
      </w:pPr>
      <w:del w:id="1620" w:author="jidonglin" w:date="2019-11-04T17:08:00Z">
        <w:r w:rsidDel="00A7772B">
          <w:rPr>
            <w:rFonts w:hint="eastAsia"/>
          </w:rPr>
          <w:delText>模板方法参数管理接口</w:delText>
        </w:r>
      </w:del>
    </w:p>
    <w:p w14:paraId="42810FA5" w14:textId="4C69655A" w:rsidR="00031734" w:rsidDel="00A7772B" w:rsidRDefault="00EB6799" w:rsidP="00031734">
      <w:pPr>
        <w:rPr>
          <w:del w:id="1621" w:author="jidonglin" w:date="2019-11-04T17:08:00Z"/>
        </w:rPr>
      </w:pPr>
      <w:del w:id="1622" w:author="jidonglin" w:date="2019-11-04T17:08:00Z">
        <w:r w:rsidDel="00A7772B">
          <w:rPr>
            <w:rFonts w:hint="eastAsia"/>
          </w:rPr>
          <w:delText>查询接口，入参为模板方法</w:delText>
        </w:r>
        <w:r w:rsidDel="00A7772B">
          <w:rPr>
            <w:rFonts w:hint="eastAsia"/>
          </w:rPr>
          <w:delText>id</w:delText>
        </w:r>
      </w:del>
    </w:p>
    <w:p w14:paraId="03A8E19F" w14:textId="026217F3" w:rsidR="007043B7" w:rsidDel="00A7772B" w:rsidRDefault="007043B7" w:rsidP="00991BEC">
      <w:pPr>
        <w:rPr>
          <w:del w:id="1623" w:author="jidonglin" w:date="2019-11-04T17:08:00Z"/>
        </w:rPr>
      </w:pPr>
    </w:p>
    <w:p w14:paraId="135B6C46" w14:textId="17E5E2AC" w:rsidR="00B55571" w:rsidDel="00A7772B" w:rsidRDefault="00B55571" w:rsidP="00B55571">
      <w:pPr>
        <w:pStyle w:val="3"/>
        <w:rPr>
          <w:del w:id="1624" w:author="jidonglin" w:date="2019-11-04T17:08:00Z"/>
        </w:rPr>
      </w:pPr>
      <w:del w:id="1625" w:author="jidonglin" w:date="2019-11-04T17:08:00Z">
        <w:r w:rsidDel="00A7772B">
          <w:delText xml:space="preserve"> </w:delText>
        </w:r>
        <w:r w:rsidDel="00A7772B">
          <w:rPr>
            <w:rFonts w:hint="eastAsia"/>
          </w:rPr>
          <w:delText>节点服务（</w:delText>
        </w:r>
        <w:r w:rsidDel="00A7772B">
          <w:delText>peerService</w:delText>
        </w:r>
        <w:r w:rsidDel="00A7772B">
          <w:rPr>
            <w:rFonts w:hint="eastAsia"/>
          </w:rPr>
          <w:delText>）管理相关</w:delText>
        </w:r>
      </w:del>
    </w:p>
    <w:p w14:paraId="7B7A47FB" w14:textId="474EF7FB" w:rsidR="00596A19" w:rsidDel="00A7772B" w:rsidRDefault="00B55571" w:rsidP="007807A2">
      <w:pPr>
        <w:rPr>
          <w:del w:id="1626" w:author="jidonglin" w:date="2019-11-04T17:08:00Z"/>
        </w:rPr>
      </w:pPr>
      <w:del w:id="1627" w:author="jidonglin" w:date="2019-11-04T17:08:00Z">
        <w:r w:rsidDel="00A7772B">
          <w:rPr>
            <w:rFonts w:hint="eastAsia"/>
          </w:rPr>
          <w:delText>提供节点注册接口</w:delText>
        </w:r>
      </w:del>
    </w:p>
    <w:p w14:paraId="2130B540" w14:textId="0A1A9C5E" w:rsidR="00B55571" w:rsidRPr="007807A2" w:rsidDel="00A7772B" w:rsidRDefault="00DD0826" w:rsidP="007807A2">
      <w:pPr>
        <w:rPr>
          <w:del w:id="1628" w:author="jidonglin" w:date="2019-11-04T17:08:00Z"/>
        </w:rPr>
      </w:pPr>
      <w:ins w:id="1629" w:author="419833547@qq.com" w:date="2019-08-28T19:22:00Z">
        <w:del w:id="1630" w:author="jidonglin" w:date="2019-11-04T17:08:00Z">
          <w:r w:rsidDel="00A7772B">
            <w:rPr>
              <w:rFonts w:hint="eastAsia"/>
            </w:rPr>
            <w:delText>提供节点查询服务</w:delText>
          </w:r>
        </w:del>
      </w:ins>
    </w:p>
    <w:p w14:paraId="24A8EDC4" w14:textId="77777777" w:rsidR="001B0D15" w:rsidRDefault="001B0D15" w:rsidP="001B0D15">
      <w:pPr>
        <w:pStyle w:val="1"/>
      </w:pPr>
      <w:r>
        <w:rPr>
          <w:rFonts w:hint="eastAsia"/>
        </w:rPr>
        <w:t>关键业务问题解决方案</w:t>
      </w:r>
    </w:p>
    <w:p w14:paraId="7A7F54A5" w14:textId="2713176D" w:rsidR="00762BEF" w:rsidRDefault="00762BEF" w:rsidP="00D22226">
      <w:pPr>
        <w:pStyle w:val="1"/>
      </w:pPr>
      <w:r>
        <w:rPr>
          <w:rFonts w:hint="eastAsia"/>
        </w:rPr>
        <w:t>部署架构</w:t>
      </w:r>
    </w:p>
    <w:p w14:paraId="18C62F6D" w14:textId="0A5ABEFC" w:rsidR="00C62228" w:rsidRDefault="000F5E05" w:rsidP="00C02388">
      <w:pPr>
        <w:pStyle w:val="1"/>
      </w:pPr>
      <w:r>
        <w:rPr>
          <w:rFonts w:hint="eastAsia"/>
        </w:rPr>
        <w:t>遗留</w:t>
      </w:r>
      <w:r w:rsidR="0010173E">
        <w:rPr>
          <w:rFonts w:hint="eastAsia"/>
        </w:rPr>
        <w:t>问题</w:t>
      </w:r>
    </w:p>
    <w:p w14:paraId="29103F48" w14:textId="77777777" w:rsidR="000848E3" w:rsidRDefault="000848E3" w:rsidP="007807A2">
      <w:pPr>
        <w:pStyle w:val="11"/>
        <w:ind w:firstLineChars="0"/>
      </w:pPr>
    </w:p>
    <w:p w14:paraId="2252D384" w14:textId="77777777" w:rsidR="00603539" w:rsidRPr="00EC6FA7" w:rsidRDefault="00603539" w:rsidP="0044183B"/>
    <w:sectPr w:rsidR="00603539" w:rsidRPr="00EC6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EED591" w14:textId="77777777" w:rsidR="00C72B1F" w:rsidRDefault="00C72B1F" w:rsidP="001D0CE7">
      <w:r>
        <w:separator/>
      </w:r>
    </w:p>
  </w:endnote>
  <w:endnote w:type="continuationSeparator" w:id="0">
    <w:p w14:paraId="7A0DB892" w14:textId="77777777" w:rsidR="00C72B1F" w:rsidRDefault="00C72B1F" w:rsidP="001D0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98796" w14:textId="77777777" w:rsidR="00C72B1F" w:rsidRDefault="00C72B1F" w:rsidP="001D0CE7">
      <w:r>
        <w:separator/>
      </w:r>
    </w:p>
  </w:footnote>
  <w:footnote w:type="continuationSeparator" w:id="0">
    <w:p w14:paraId="6F408D15" w14:textId="77777777" w:rsidR="00C72B1F" w:rsidRDefault="00C72B1F" w:rsidP="001D0C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51DF"/>
    <w:multiLevelType w:val="hybridMultilevel"/>
    <w:tmpl w:val="4A5C1C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0643CFC"/>
    <w:multiLevelType w:val="hybridMultilevel"/>
    <w:tmpl w:val="C5D039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0782115"/>
    <w:multiLevelType w:val="hybridMultilevel"/>
    <w:tmpl w:val="D98680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14844ED"/>
    <w:multiLevelType w:val="hybridMultilevel"/>
    <w:tmpl w:val="A5CE6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1B82E08"/>
    <w:multiLevelType w:val="multilevel"/>
    <w:tmpl w:val="5C3E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71278AE"/>
    <w:multiLevelType w:val="hybridMultilevel"/>
    <w:tmpl w:val="1C6CA09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7DB7BBE"/>
    <w:multiLevelType w:val="hybridMultilevel"/>
    <w:tmpl w:val="02C498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82F318E"/>
    <w:multiLevelType w:val="hybridMultilevel"/>
    <w:tmpl w:val="907A3F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8CB76BB"/>
    <w:multiLevelType w:val="hybridMultilevel"/>
    <w:tmpl w:val="71FC371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96C2A3D"/>
    <w:multiLevelType w:val="hybridMultilevel"/>
    <w:tmpl w:val="62166F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A337DCA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AE06A21"/>
    <w:multiLevelType w:val="hybridMultilevel"/>
    <w:tmpl w:val="EC32E360"/>
    <w:lvl w:ilvl="0" w:tplc="19CC0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0AE221CB"/>
    <w:multiLevelType w:val="hybridMultilevel"/>
    <w:tmpl w:val="53CABB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B0278BC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0B417CB0"/>
    <w:multiLevelType w:val="hybridMultilevel"/>
    <w:tmpl w:val="9418E8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0E0E54A6"/>
    <w:multiLevelType w:val="hybridMultilevel"/>
    <w:tmpl w:val="768416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0ED66857"/>
    <w:multiLevelType w:val="hybridMultilevel"/>
    <w:tmpl w:val="41BAE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FDF01E1"/>
    <w:multiLevelType w:val="hybridMultilevel"/>
    <w:tmpl w:val="7A22CC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108E4AE5"/>
    <w:multiLevelType w:val="hybridMultilevel"/>
    <w:tmpl w:val="C9B600E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146E64E3"/>
    <w:multiLevelType w:val="hybridMultilevel"/>
    <w:tmpl w:val="45461E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148855BA"/>
    <w:multiLevelType w:val="hybridMultilevel"/>
    <w:tmpl w:val="F6327D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5051FB3"/>
    <w:multiLevelType w:val="hybridMultilevel"/>
    <w:tmpl w:val="85F0C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16916DD7"/>
    <w:multiLevelType w:val="hybridMultilevel"/>
    <w:tmpl w:val="33B65BA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716369"/>
    <w:multiLevelType w:val="hybridMultilevel"/>
    <w:tmpl w:val="EAFEA1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1B3B6BAA"/>
    <w:multiLevelType w:val="hybridMultilevel"/>
    <w:tmpl w:val="4DBA4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B5D0356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1BAC3F17"/>
    <w:multiLevelType w:val="hybridMultilevel"/>
    <w:tmpl w:val="2230E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1BC62176"/>
    <w:multiLevelType w:val="hybridMultilevel"/>
    <w:tmpl w:val="CA8866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EBC514C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227A6D13"/>
    <w:multiLevelType w:val="hybridMultilevel"/>
    <w:tmpl w:val="9AC8890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25020218"/>
    <w:multiLevelType w:val="hybridMultilevel"/>
    <w:tmpl w:val="1076E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27DF445E"/>
    <w:multiLevelType w:val="hybridMultilevel"/>
    <w:tmpl w:val="DC265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2918386A"/>
    <w:multiLevelType w:val="hybridMultilevel"/>
    <w:tmpl w:val="E8D85D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2A1357C2"/>
    <w:multiLevelType w:val="hybridMultilevel"/>
    <w:tmpl w:val="F57AEFD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2AC6251D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2B620ECF"/>
    <w:multiLevelType w:val="hybridMultilevel"/>
    <w:tmpl w:val="4988719E"/>
    <w:lvl w:ilvl="0" w:tplc="0409000F">
      <w:start w:val="1"/>
      <w:numFmt w:val="decimal"/>
      <w:lvlText w:val="%1."/>
      <w:lvlJc w:val="left"/>
      <w:pPr>
        <w:ind w:left="944" w:hanging="420"/>
      </w:pPr>
    </w:lvl>
    <w:lvl w:ilvl="1" w:tplc="04090019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36" w15:restartNumberingAfterBreak="0">
    <w:nsid w:val="2BC55D4E"/>
    <w:multiLevelType w:val="hybridMultilevel"/>
    <w:tmpl w:val="A5CE6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2C1C786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2C2A09CC"/>
    <w:multiLevelType w:val="hybridMultilevel"/>
    <w:tmpl w:val="02688D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C993669"/>
    <w:multiLevelType w:val="hybridMultilevel"/>
    <w:tmpl w:val="EC5888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2D4871AE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2E006B9C"/>
    <w:multiLevelType w:val="hybridMultilevel"/>
    <w:tmpl w:val="41BAE5A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33C24A53"/>
    <w:multiLevelType w:val="hybridMultilevel"/>
    <w:tmpl w:val="08D084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D16A81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361C7C9D"/>
    <w:multiLevelType w:val="hybridMultilevel"/>
    <w:tmpl w:val="BE58BA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374C2843"/>
    <w:multiLevelType w:val="hybridMultilevel"/>
    <w:tmpl w:val="A75265B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387654FA"/>
    <w:multiLevelType w:val="hybridMultilevel"/>
    <w:tmpl w:val="9A482D0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39510E7B"/>
    <w:multiLevelType w:val="hybridMultilevel"/>
    <w:tmpl w:val="DC265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3BAC730A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3C247B96"/>
    <w:multiLevelType w:val="hybridMultilevel"/>
    <w:tmpl w:val="1BE8F4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3DAB127E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F6A7B71"/>
    <w:multiLevelType w:val="hybridMultilevel"/>
    <w:tmpl w:val="C22A5C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42851B0F"/>
    <w:multiLevelType w:val="hybridMultilevel"/>
    <w:tmpl w:val="9BB296B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3" w15:restartNumberingAfterBreak="0">
    <w:nsid w:val="441B6F51"/>
    <w:multiLevelType w:val="hybridMultilevel"/>
    <w:tmpl w:val="6E2CEB12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59A76AF"/>
    <w:multiLevelType w:val="hybridMultilevel"/>
    <w:tmpl w:val="EC32E360"/>
    <w:lvl w:ilvl="0" w:tplc="19CC0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45CF6BC8"/>
    <w:multiLevelType w:val="hybridMultilevel"/>
    <w:tmpl w:val="4988719E"/>
    <w:lvl w:ilvl="0" w:tplc="0409000F">
      <w:start w:val="1"/>
      <w:numFmt w:val="decimal"/>
      <w:lvlText w:val="%1."/>
      <w:lvlJc w:val="left"/>
      <w:pPr>
        <w:ind w:left="944" w:hanging="420"/>
      </w:pPr>
    </w:lvl>
    <w:lvl w:ilvl="1" w:tplc="04090019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56" w15:restartNumberingAfterBreak="0">
    <w:nsid w:val="47BA6845"/>
    <w:multiLevelType w:val="hybridMultilevel"/>
    <w:tmpl w:val="60D664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98839A6"/>
    <w:multiLevelType w:val="hybridMultilevel"/>
    <w:tmpl w:val="93E659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4ACC3211"/>
    <w:multiLevelType w:val="hybridMultilevel"/>
    <w:tmpl w:val="D6621C9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4C5C1944"/>
    <w:multiLevelType w:val="hybridMultilevel"/>
    <w:tmpl w:val="070A4C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4DBF5AFA"/>
    <w:multiLevelType w:val="hybridMultilevel"/>
    <w:tmpl w:val="A5CE6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1" w15:restartNumberingAfterBreak="0">
    <w:nsid w:val="4EE45063"/>
    <w:multiLevelType w:val="hybridMultilevel"/>
    <w:tmpl w:val="4988719E"/>
    <w:lvl w:ilvl="0" w:tplc="0409000F">
      <w:start w:val="1"/>
      <w:numFmt w:val="decimal"/>
      <w:lvlText w:val="%1."/>
      <w:lvlJc w:val="left"/>
      <w:pPr>
        <w:ind w:left="944" w:hanging="420"/>
      </w:pPr>
    </w:lvl>
    <w:lvl w:ilvl="1" w:tplc="04090019">
      <w:start w:val="1"/>
      <w:numFmt w:val="lowerLetter"/>
      <w:lvlText w:val="%2)"/>
      <w:lvlJc w:val="left"/>
      <w:pPr>
        <w:ind w:left="1364" w:hanging="420"/>
      </w:pPr>
    </w:lvl>
    <w:lvl w:ilvl="2" w:tplc="0409001B" w:tentative="1">
      <w:start w:val="1"/>
      <w:numFmt w:val="lowerRoman"/>
      <w:lvlText w:val="%3."/>
      <w:lvlJc w:val="right"/>
      <w:pPr>
        <w:ind w:left="1784" w:hanging="420"/>
      </w:pPr>
    </w:lvl>
    <w:lvl w:ilvl="3" w:tplc="0409000F" w:tentative="1">
      <w:start w:val="1"/>
      <w:numFmt w:val="decimal"/>
      <w:lvlText w:val="%4."/>
      <w:lvlJc w:val="left"/>
      <w:pPr>
        <w:ind w:left="2204" w:hanging="420"/>
      </w:pPr>
    </w:lvl>
    <w:lvl w:ilvl="4" w:tplc="04090019" w:tentative="1">
      <w:start w:val="1"/>
      <w:numFmt w:val="lowerLetter"/>
      <w:lvlText w:val="%5)"/>
      <w:lvlJc w:val="left"/>
      <w:pPr>
        <w:ind w:left="2624" w:hanging="420"/>
      </w:pPr>
    </w:lvl>
    <w:lvl w:ilvl="5" w:tplc="0409001B" w:tentative="1">
      <w:start w:val="1"/>
      <w:numFmt w:val="lowerRoman"/>
      <w:lvlText w:val="%6."/>
      <w:lvlJc w:val="right"/>
      <w:pPr>
        <w:ind w:left="3044" w:hanging="420"/>
      </w:pPr>
    </w:lvl>
    <w:lvl w:ilvl="6" w:tplc="0409000F" w:tentative="1">
      <w:start w:val="1"/>
      <w:numFmt w:val="decimal"/>
      <w:lvlText w:val="%7."/>
      <w:lvlJc w:val="left"/>
      <w:pPr>
        <w:ind w:left="3464" w:hanging="420"/>
      </w:pPr>
    </w:lvl>
    <w:lvl w:ilvl="7" w:tplc="04090019" w:tentative="1">
      <w:start w:val="1"/>
      <w:numFmt w:val="lowerLetter"/>
      <w:lvlText w:val="%8)"/>
      <w:lvlJc w:val="left"/>
      <w:pPr>
        <w:ind w:left="3884" w:hanging="420"/>
      </w:pPr>
    </w:lvl>
    <w:lvl w:ilvl="8" w:tplc="0409001B" w:tentative="1">
      <w:start w:val="1"/>
      <w:numFmt w:val="lowerRoman"/>
      <w:lvlText w:val="%9."/>
      <w:lvlJc w:val="right"/>
      <w:pPr>
        <w:ind w:left="4304" w:hanging="420"/>
      </w:pPr>
    </w:lvl>
  </w:abstractNum>
  <w:abstractNum w:abstractNumId="62" w15:restartNumberingAfterBreak="0">
    <w:nsid w:val="4F8557C5"/>
    <w:multiLevelType w:val="hybridMultilevel"/>
    <w:tmpl w:val="DC265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4F8D2B19"/>
    <w:multiLevelType w:val="hybridMultilevel"/>
    <w:tmpl w:val="29A04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4" w15:restartNumberingAfterBreak="0">
    <w:nsid w:val="4FB33B20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0162777"/>
    <w:multiLevelType w:val="hybridMultilevel"/>
    <w:tmpl w:val="661EE7D4"/>
    <w:lvl w:ilvl="0" w:tplc="0409000F">
      <w:start w:val="1"/>
      <w:numFmt w:val="decimal"/>
      <w:lvlText w:val="%1."/>
      <w:lvlJc w:val="left"/>
      <w:pPr>
        <w:ind w:left="619" w:hanging="420"/>
      </w:pPr>
    </w:lvl>
    <w:lvl w:ilvl="1" w:tplc="04090019" w:tentative="1">
      <w:start w:val="1"/>
      <w:numFmt w:val="lowerLetter"/>
      <w:lvlText w:val="%2)"/>
      <w:lvlJc w:val="left"/>
      <w:pPr>
        <w:ind w:left="1039" w:hanging="420"/>
      </w:pPr>
    </w:lvl>
    <w:lvl w:ilvl="2" w:tplc="0409001B" w:tentative="1">
      <w:start w:val="1"/>
      <w:numFmt w:val="lowerRoman"/>
      <w:lvlText w:val="%3."/>
      <w:lvlJc w:val="right"/>
      <w:pPr>
        <w:ind w:left="1459" w:hanging="420"/>
      </w:pPr>
    </w:lvl>
    <w:lvl w:ilvl="3" w:tplc="0409000F" w:tentative="1">
      <w:start w:val="1"/>
      <w:numFmt w:val="decimal"/>
      <w:lvlText w:val="%4."/>
      <w:lvlJc w:val="left"/>
      <w:pPr>
        <w:ind w:left="1879" w:hanging="420"/>
      </w:pPr>
    </w:lvl>
    <w:lvl w:ilvl="4" w:tplc="04090019" w:tentative="1">
      <w:start w:val="1"/>
      <w:numFmt w:val="lowerLetter"/>
      <w:lvlText w:val="%5)"/>
      <w:lvlJc w:val="left"/>
      <w:pPr>
        <w:ind w:left="2299" w:hanging="420"/>
      </w:pPr>
    </w:lvl>
    <w:lvl w:ilvl="5" w:tplc="0409001B" w:tentative="1">
      <w:start w:val="1"/>
      <w:numFmt w:val="lowerRoman"/>
      <w:lvlText w:val="%6."/>
      <w:lvlJc w:val="right"/>
      <w:pPr>
        <w:ind w:left="2719" w:hanging="420"/>
      </w:pPr>
    </w:lvl>
    <w:lvl w:ilvl="6" w:tplc="0409000F" w:tentative="1">
      <w:start w:val="1"/>
      <w:numFmt w:val="decimal"/>
      <w:lvlText w:val="%7."/>
      <w:lvlJc w:val="left"/>
      <w:pPr>
        <w:ind w:left="3139" w:hanging="420"/>
      </w:pPr>
    </w:lvl>
    <w:lvl w:ilvl="7" w:tplc="04090019" w:tentative="1">
      <w:start w:val="1"/>
      <w:numFmt w:val="lowerLetter"/>
      <w:lvlText w:val="%8)"/>
      <w:lvlJc w:val="left"/>
      <w:pPr>
        <w:ind w:left="3559" w:hanging="420"/>
      </w:pPr>
    </w:lvl>
    <w:lvl w:ilvl="8" w:tplc="0409001B" w:tentative="1">
      <w:start w:val="1"/>
      <w:numFmt w:val="lowerRoman"/>
      <w:lvlText w:val="%9."/>
      <w:lvlJc w:val="right"/>
      <w:pPr>
        <w:ind w:left="3979" w:hanging="420"/>
      </w:pPr>
    </w:lvl>
  </w:abstractNum>
  <w:abstractNum w:abstractNumId="66" w15:restartNumberingAfterBreak="0">
    <w:nsid w:val="57813F4C"/>
    <w:multiLevelType w:val="hybridMultilevel"/>
    <w:tmpl w:val="0E924F7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58075E18"/>
    <w:multiLevelType w:val="hybridMultilevel"/>
    <w:tmpl w:val="070A4C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589A4563"/>
    <w:multiLevelType w:val="hybridMultilevel"/>
    <w:tmpl w:val="37D07F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9" w15:restartNumberingAfterBreak="0">
    <w:nsid w:val="595A094A"/>
    <w:multiLevelType w:val="hybridMultilevel"/>
    <w:tmpl w:val="0E94BF3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59E736D2"/>
    <w:multiLevelType w:val="hybridMultilevel"/>
    <w:tmpl w:val="C240B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5AAB220D"/>
    <w:multiLevelType w:val="hybridMultilevel"/>
    <w:tmpl w:val="EC5888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5AF230AA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5BE22CCB"/>
    <w:multiLevelType w:val="hybridMultilevel"/>
    <w:tmpl w:val="5B5C4F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5C6568C0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5E495963"/>
    <w:multiLevelType w:val="hybridMultilevel"/>
    <w:tmpl w:val="E5AEBF6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5F7E1D5A"/>
    <w:multiLevelType w:val="hybridMultilevel"/>
    <w:tmpl w:val="92C03E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7" w15:restartNumberingAfterBreak="0">
    <w:nsid w:val="5F8C3894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8" w15:restartNumberingAfterBreak="0">
    <w:nsid w:val="60E85F0A"/>
    <w:multiLevelType w:val="hybridMultilevel"/>
    <w:tmpl w:val="80DCD5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9" w15:restartNumberingAfterBreak="0">
    <w:nsid w:val="613D2729"/>
    <w:multiLevelType w:val="hybridMultilevel"/>
    <w:tmpl w:val="94A64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641B31E4"/>
    <w:multiLevelType w:val="hybridMultilevel"/>
    <w:tmpl w:val="DC265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65792568"/>
    <w:multiLevelType w:val="hybridMultilevel"/>
    <w:tmpl w:val="906CE604"/>
    <w:lvl w:ilvl="0" w:tplc="2030487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82" w15:restartNumberingAfterBreak="0">
    <w:nsid w:val="659F4FC6"/>
    <w:multiLevelType w:val="hybridMultilevel"/>
    <w:tmpl w:val="070A4C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666D2DBB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4" w15:restartNumberingAfterBreak="0">
    <w:nsid w:val="688877E2"/>
    <w:multiLevelType w:val="hybridMultilevel"/>
    <w:tmpl w:val="F03A9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697E6141"/>
    <w:multiLevelType w:val="hybridMultilevel"/>
    <w:tmpl w:val="EC32E360"/>
    <w:lvl w:ilvl="0" w:tplc="19CC00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 w15:restartNumberingAfterBreak="0">
    <w:nsid w:val="698D0675"/>
    <w:multiLevelType w:val="hybridMultilevel"/>
    <w:tmpl w:val="EAFEA1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69F82C7B"/>
    <w:multiLevelType w:val="hybridMultilevel"/>
    <w:tmpl w:val="4E1019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8" w15:restartNumberingAfterBreak="0">
    <w:nsid w:val="6A4B0E1A"/>
    <w:multiLevelType w:val="hybridMultilevel"/>
    <w:tmpl w:val="60D664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6AC8475E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0" w15:restartNumberingAfterBreak="0">
    <w:nsid w:val="6B304E49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6CCB067C"/>
    <w:multiLevelType w:val="hybridMultilevel"/>
    <w:tmpl w:val="A5CE6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6D6D31B3"/>
    <w:multiLevelType w:val="hybridMultilevel"/>
    <w:tmpl w:val="94A6478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3" w15:restartNumberingAfterBreak="0">
    <w:nsid w:val="6E131EB4"/>
    <w:multiLevelType w:val="hybridMultilevel"/>
    <w:tmpl w:val="2230E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6E31276D"/>
    <w:multiLevelType w:val="hybridMultilevel"/>
    <w:tmpl w:val="A5CE64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 w15:restartNumberingAfterBreak="0">
    <w:nsid w:val="6E97775C"/>
    <w:multiLevelType w:val="hybridMultilevel"/>
    <w:tmpl w:val="070A4CB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 w15:restartNumberingAfterBreak="0">
    <w:nsid w:val="70745B59"/>
    <w:multiLevelType w:val="hybridMultilevel"/>
    <w:tmpl w:val="5572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7" w15:restartNumberingAfterBreak="0">
    <w:nsid w:val="72713A71"/>
    <w:multiLevelType w:val="hybridMultilevel"/>
    <w:tmpl w:val="95EAAB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8" w15:restartNumberingAfterBreak="0">
    <w:nsid w:val="75116B85"/>
    <w:multiLevelType w:val="hybridMultilevel"/>
    <w:tmpl w:val="DC2652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76C83481"/>
    <w:multiLevelType w:val="hybridMultilevel"/>
    <w:tmpl w:val="CEEE30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0" w15:restartNumberingAfterBreak="0">
    <w:nsid w:val="76CC3A7F"/>
    <w:multiLevelType w:val="hybridMultilevel"/>
    <w:tmpl w:val="62166F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1" w15:restartNumberingAfterBreak="0">
    <w:nsid w:val="79BA38A1"/>
    <w:multiLevelType w:val="hybridMultilevel"/>
    <w:tmpl w:val="2230E8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2" w15:restartNumberingAfterBreak="0">
    <w:nsid w:val="7DB15452"/>
    <w:multiLevelType w:val="hybridMultilevel"/>
    <w:tmpl w:val="ADCAC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7FD022C6"/>
    <w:multiLevelType w:val="hybridMultilevel"/>
    <w:tmpl w:val="7FC646E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4" w15:restartNumberingAfterBreak="0">
    <w:nsid w:val="7FD311BE"/>
    <w:multiLevelType w:val="hybridMultilevel"/>
    <w:tmpl w:val="85F0CB3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7"/>
  </w:num>
  <w:num w:numId="2">
    <w:abstractNumId w:val="70"/>
  </w:num>
  <w:num w:numId="3">
    <w:abstractNumId w:val="71"/>
  </w:num>
  <w:num w:numId="4">
    <w:abstractNumId w:val="39"/>
  </w:num>
  <w:num w:numId="5">
    <w:abstractNumId w:val="81"/>
  </w:num>
  <w:num w:numId="6">
    <w:abstractNumId w:val="11"/>
  </w:num>
  <w:num w:numId="7">
    <w:abstractNumId w:val="66"/>
  </w:num>
  <w:num w:numId="8">
    <w:abstractNumId w:val="52"/>
  </w:num>
  <w:num w:numId="9">
    <w:abstractNumId w:val="2"/>
  </w:num>
  <w:num w:numId="10">
    <w:abstractNumId w:val="41"/>
  </w:num>
  <w:num w:numId="11">
    <w:abstractNumId w:val="53"/>
  </w:num>
  <w:num w:numId="12">
    <w:abstractNumId w:val="46"/>
  </w:num>
  <w:num w:numId="13">
    <w:abstractNumId w:val="16"/>
  </w:num>
  <w:num w:numId="14">
    <w:abstractNumId w:val="62"/>
  </w:num>
  <w:num w:numId="15">
    <w:abstractNumId w:val="45"/>
  </w:num>
  <w:num w:numId="16">
    <w:abstractNumId w:val="98"/>
  </w:num>
  <w:num w:numId="17">
    <w:abstractNumId w:val="77"/>
  </w:num>
  <w:num w:numId="18">
    <w:abstractNumId w:val="80"/>
  </w:num>
  <w:num w:numId="19">
    <w:abstractNumId w:val="34"/>
  </w:num>
  <w:num w:numId="20">
    <w:abstractNumId w:val="92"/>
  </w:num>
  <w:num w:numId="21">
    <w:abstractNumId w:val="73"/>
  </w:num>
  <w:num w:numId="22">
    <w:abstractNumId w:val="88"/>
  </w:num>
  <w:num w:numId="23">
    <w:abstractNumId w:val="57"/>
  </w:num>
  <w:num w:numId="24">
    <w:abstractNumId w:val="18"/>
  </w:num>
  <w:num w:numId="25">
    <w:abstractNumId w:val="59"/>
  </w:num>
  <w:num w:numId="26">
    <w:abstractNumId w:val="95"/>
  </w:num>
  <w:num w:numId="27">
    <w:abstractNumId w:val="19"/>
  </w:num>
  <w:num w:numId="28">
    <w:abstractNumId w:val="36"/>
  </w:num>
  <w:num w:numId="29">
    <w:abstractNumId w:val="83"/>
  </w:num>
  <w:num w:numId="30">
    <w:abstractNumId w:val="3"/>
  </w:num>
  <w:num w:numId="31">
    <w:abstractNumId w:val="13"/>
  </w:num>
  <w:num w:numId="32">
    <w:abstractNumId w:val="94"/>
  </w:num>
  <w:num w:numId="33">
    <w:abstractNumId w:val="72"/>
  </w:num>
  <w:num w:numId="34">
    <w:abstractNumId w:val="91"/>
  </w:num>
  <w:num w:numId="35">
    <w:abstractNumId w:val="90"/>
  </w:num>
  <w:num w:numId="36">
    <w:abstractNumId w:val="21"/>
  </w:num>
  <w:num w:numId="37">
    <w:abstractNumId w:val="60"/>
  </w:num>
  <w:num w:numId="38">
    <w:abstractNumId w:val="40"/>
  </w:num>
  <w:num w:numId="39">
    <w:abstractNumId w:val="23"/>
  </w:num>
  <w:num w:numId="40">
    <w:abstractNumId w:val="28"/>
  </w:num>
  <w:num w:numId="41">
    <w:abstractNumId w:val="104"/>
  </w:num>
  <w:num w:numId="42">
    <w:abstractNumId w:val="86"/>
  </w:num>
  <w:num w:numId="43">
    <w:abstractNumId w:val="78"/>
  </w:num>
  <w:num w:numId="44">
    <w:abstractNumId w:val="29"/>
  </w:num>
  <w:num w:numId="45">
    <w:abstractNumId w:val="69"/>
  </w:num>
  <w:num w:numId="46">
    <w:abstractNumId w:val="1"/>
  </w:num>
  <w:num w:numId="47">
    <w:abstractNumId w:val="87"/>
  </w:num>
  <w:num w:numId="48">
    <w:abstractNumId w:val="48"/>
  </w:num>
  <w:num w:numId="49">
    <w:abstractNumId w:val="50"/>
  </w:num>
  <w:num w:numId="50">
    <w:abstractNumId w:val="10"/>
  </w:num>
  <w:num w:numId="51">
    <w:abstractNumId w:val="55"/>
  </w:num>
  <w:num w:numId="52">
    <w:abstractNumId w:val="35"/>
  </w:num>
  <w:num w:numId="53">
    <w:abstractNumId w:val="9"/>
  </w:num>
  <w:num w:numId="54">
    <w:abstractNumId w:val="100"/>
  </w:num>
  <w:num w:numId="55">
    <w:abstractNumId w:val="85"/>
  </w:num>
  <w:num w:numId="56">
    <w:abstractNumId w:val="74"/>
  </w:num>
  <w:num w:numId="57">
    <w:abstractNumId w:val="4"/>
  </w:num>
  <w:num w:numId="5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4"/>
  </w:num>
  <w:num w:numId="60">
    <w:abstractNumId w:val="102"/>
  </w:num>
  <w:num w:numId="61">
    <w:abstractNumId w:val="12"/>
  </w:num>
  <w:num w:numId="62">
    <w:abstractNumId w:val="33"/>
  </w:num>
  <w:num w:numId="63">
    <w:abstractNumId w:val="84"/>
  </w:num>
  <w:num w:numId="64">
    <w:abstractNumId w:val="89"/>
  </w:num>
  <w:num w:numId="65">
    <w:abstractNumId w:val="49"/>
  </w:num>
  <w:num w:numId="66">
    <w:abstractNumId w:val="44"/>
  </w:num>
  <w:num w:numId="67">
    <w:abstractNumId w:val="75"/>
  </w:num>
  <w:num w:numId="68">
    <w:abstractNumId w:val="38"/>
  </w:num>
  <w:num w:numId="69">
    <w:abstractNumId w:val="51"/>
  </w:num>
  <w:num w:numId="70">
    <w:abstractNumId w:val="5"/>
  </w:num>
  <w:num w:numId="71">
    <w:abstractNumId w:val="58"/>
  </w:num>
  <w:num w:numId="72">
    <w:abstractNumId w:val="64"/>
  </w:num>
  <w:num w:numId="73">
    <w:abstractNumId w:val="30"/>
  </w:num>
  <w:num w:numId="74">
    <w:abstractNumId w:val="93"/>
  </w:num>
  <w:num w:numId="75">
    <w:abstractNumId w:val="8"/>
  </w:num>
  <w:num w:numId="76">
    <w:abstractNumId w:val="99"/>
  </w:num>
  <w:num w:numId="77">
    <w:abstractNumId w:val="101"/>
  </w:num>
  <w:num w:numId="78">
    <w:abstractNumId w:val="20"/>
  </w:num>
  <w:num w:numId="79">
    <w:abstractNumId w:val="26"/>
  </w:num>
  <w:num w:numId="80">
    <w:abstractNumId w:val="63"/>
  </w:num>
  <w:num w:numId="81">
    <w:abstractNumId w:val="31"/>
  </w:num>
  <w:num w:numId="82">
    <w:abstractNumId w:val="47"/>
  </w:num>
  <w:num w:numId="83">
    <w:abstractNumId w:val="25"/>
  </w:num>
  <w:num w:numId="84">
    <w:abstractNumId w:val="43"/>
  </w:num>
  <w:num w:numId="85">
    <w:abstractNumId w:val="7"/>
  </w:num>
  <w:num w:numId="86">
    <w:abstractNumId w:val="61"/>
  </w:num>
  <w:num w:numId="87">
    <w:abstractNumId w:val="67"/>
  </w:num>
  <w:num w:numId="88">
    <w:abstractNumId w:val="32"/>
  </w:num>
  <w:num w:numId="89">
    <w:abstractNumId w:val="79"/>
  </w:num>
  <w:num w:numId="90">
    <w:abstractNumId w:val="56"/>
  </w:num>
  <w:num w:numId="91">
    <w:abstractNumId w:val="0"/>
  </w:num>
  <w:num w:numId="92">
    <w:abstractNumId w:val="15"/>
  </w:num>
  <w:num w:numId="93">
    <w:abstractNumId w:val="14"/>
  </w:num>
  <w:num w:numId="94">
    <w:abstractNumId w:val="97"/>
  </w:num>
  <w:num w:numId="95">
    <w:abstractNumId w:val="82"/>
  </w:num>
  <w:num w:numId="96">
    <w:abstractNumId w:val="96"/>
  </w:num>
  <w:num w:numId="97">
    <w:abstractNumId w:val="37"/>
  </w:num>
  <w:num w:numId="98">
    <w:abstractNumId w:val="37"/>
  </w:num>
  <w:num w:numId="99">
    <w:abstractNumId w:val="103"/>
  </w:num>
  <w:num w:numId="100">
    <w:abstractNumId w:val="76"/>
  </w:num>
  <w:num w:numId="101">
    <w:abstractNumId w:val="65"/>
  </w:num>
  <w:num w:numId="102">
    <w:abstractNumId w:val="22"/>
  </w:num>
  <w:num w:numId="103">
    <w:abstractNumId w:val="68"/>
  </w:num>
  <w:num w:numId="104">
    <w:abstractNumId w:val="37"/>
  </w:num>
  <w:num w:numId="105">
    <w:abstractNumId w:val="17"/>
  </w:num>
  <w:num w:numId="106">
    <w:abstractNumId w:val="6"/>
  </w:num>
  <w:num w:numId="107">
    <w:abstractNumId w:val="42"/>
  </w:num>
  <w:num w:numId="108">
    <w:abstractNumId w:val="27"/>
  </w:num>
  <w:num w:numId="109">
    <w:abstractNumId w:val="24"/>
  </w:num>
  <w:numIdMacAtCleanup w:val="10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donglin">
    <w15:presenceInfo w15:providerId="None" w15:userId="jidonglin"/>
  </w15:person>
  <w15:person w15:author="419833547@qq.com">
    <w15:presenceInfo w15:providerId="Windows Live" w15:userId="5886cf41edc9bc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EE0"/>
    <w:rsid w:val="00000F56"/>
    <w:rsid w:val="0000115D"/>
    <w:rsid w:val="000019BC"/>
    <w:rsid w:val="00001A76"/>
    <w:rsid w:val="00002165"/>
    <w:rsid w:val="00002549"/>
    <w:rsid w:val="000034A3"/>
    <w:rsid w:val="000035CB"/>
    <w:rsid w:val="0000363A"/>
    <w:rsid w:val="00003825"/>
    <w:rsid w:val="000045DE"/>
    <w:rsid w:val="00004E5A"/>
    <w:rsid w:val="00005161"/>
    <w:rsid w:val="0000520D"/>
    <w:rsid w:val="00005FA9"/>
    <w:rsid w:val="00006402"/>
    <w:rsid w:val="00006B6D"/>
    <w:rsid w:val="00006EE4"/>
    <w:rsid w:val="000071A1"/>
    <w:rsid w:val="000072CA"/>
    <w:rsid w:val="0000730A"/>
    <w:rsid w:val="00007BA6"/>
    <w:rsid w:val="00007D0C"/>
    <w:rsid w:val="00007ECF"/>
    <w:rsid w:val="00010640"/>
    <w:rsid w:val="00010F57"/>
    <w:rsid w:val="000111DA"/>
    <w:rsid w:val="000114C0"/>
    <w:rsid w:val="000133BB"/>
    <w:rsid w:val="00013430"/>
    <w:rsid w:val="00013EED"/>
    <w:rsid w:val="00015A0D"/>
    <w:rsid w:val="00015C41"/>
    <w:rsid w:val="00015EAF"/>
    <w:rsid w:val="000167F9"/>
    <w:rsid w:val="000169EF"/>
    <w:rsid w:val="00016DE3"/>
    <w:rsid w:val="00017398"/>
    <w:rsid w:val="00017B2E"/>
    <w:rsid w:val="00017C2F"/>
    <w:rsid w:val="00017C58"/>
    <w:rsid w:val="0002034B"/>
    <w:rsid w:val="00020A5E"/>
    <w:rsid w:val="00020C85"/>
    <w:rsid w:val="000213ED"/>
    <w:rsid w:val="000215A3"/>
    <w:rsid w:val="00021920"/>
    <w:rsid w:val="00021C24"/>
    <w:rsid w:val="00022173"/>
    <w:rsid w:val="000223EE"/>
    <w:rsid w:val="00022411"/>
    <w:rsid w:val="00022521"/>
    <w:rsid w:val="000226D2"/>
    <w:rsid w:val="0002348C"/>
    <w:rsid w:val="00023A78"/>
    <w:rsid w:val="00023F11"/>
    <w:rsid w:val="000243BB"/>
    <w:rsid w:val="00025406"/>
    <w:rsid w:val="000262A1"/>
    <w:rsid w:val="000262F7"/>
    <w:rsid w:val="000263AD"/>
    <w:rsid w:val="0002644D"/>
    <w:rsid w:val="0002645B"/>
    <w:rsid w:val="00026697"/>
    <w:rsid w:val="00026A3B"/>
    <w:rsid w:val="00026A49"/>
    <w:rsid w:val="0002787A"/>
    <w:rsid w:val="000307D6"/>
    <w:rsid w:val="00030989"/>
    <w:rsid w:val="000316FF"/>
    <w:rsid w:val="00031734"/>
    <w:rsid w:val="00031E95"/>
    <w:rsid w:val="00031EDD"/>
    <w:rsid w:val="0003210E"/>
    <w:rsid w:val="00032289"/>
    <w:rsid w:val="00032A0B"/>
    <w:rsid w:val="00032D73"/>
    <w:rsid w:val="0003454B"/>
    <w:rsid w:val="00034872"/>
    <w:rsid w:val="00034AA7"/>
    <w:rsid w:val="00034F77"/>
    <w:rsid w:val="00035649"/>
    <w:rsid w:val="00036636"/>
    <w:rsid w:val="00036933"/>
    <w:rsid w:val="000373F8"/>
    <w:rsid w:val="000375D0"/>
    <w:rsid w:val="00037658"/>
    <w:rsid w:val="00037A94"/>
    <w:rsid w:val="00037BCC"/>
    <w:rsid w:val="00037E86"/>
    <w:rsid w:val="000401A0"/>
    <w:rsid w:val="00040209"/>
    <w:rsid w:val="00040ADB"/>
    <w:rsid w:val="00040AE2"/>
    <w:rsid w:val="00041CFB"/>
    <w:rsid w:val="000421D1"/>
    <w:rsid w:val="000430A8"/>
    <w:rsid w:val="00043104"/>
    <w:rsid w:val="00043A48"/>
    <w:rsid w:val="00044006"/>
    <w:rsid w:val="000445AF"/>
    <w:rsid w:val="000459D5"/>
    <w:rsid w:val="00045EB8"/>
    <w:rsid w:val="00046061"/>
    <w:rsid w:val="00046B02"/>
    <w:rsid w:val="00046FDA"/>
    <w:rsid w:val="00047257"/>
    <w:rsid w:val="0004747A"/>
    <w:rsid w:val="000474B9"/>
    <w:rsid w:val="000503B7"/>
    <w:rsid w:val="00050B93"/>
    <w:rsid w:val="00050E2D"/>
    <w:rsid w:val="00051A2B"/>
    <w:rsid w:val="00052145"/>
    <w:rsid w:val="000521C5"/>
    <w:rsid w:val="00052424"/>
    <w:rsid w:val="000528C8"/>
    <w:rsid w:val="0005293A"/>
    <w:rsid w:val="000529A8"/>
    <w:rsid w:val="00052C2A"/>
    <w:rsid w:val="00053136"/>
    <w:rsid w:val="000538E3"/>
    <w:rsid w:val="0005674B"/>
    <w:rsid w:val="00056B73"/>
    <w:rsid w:val="00056C66"/>
    <w:rsid w:val="00057549"/>
    <w:rsid w:val="000578F2"/>
    <w:rsid w:val="00057C07"/>
    <w:rsid w:val="0006021E"/>
    <w:rsid w:val="000602C2"/>
    <w:rsid w:val="00060A1C"/>
    <w:rsid w:val="00060DFD"/>
    <w:rsid w:val="000614DC"/>
    <w:rsid w:val="000617D7"/>
    <w:rsid w:val="00061DB5"/>
    <w:rsid w:val="0006277A"/>
    <w:rsid w:val="0006293A"/>
    <w:rsid w:val="00062A8E"/>
    <w:rsid w:val="00062B7F"/>
    <w:rsid w:val="00062E2F"/>
    <w:rsid w:val="00063087"/>
    <w:rsid w:val="000630DD"/>
    <w:rsid w:val="000632CB"/>
    <w:rsid w:val="000634AA"/>
    <w:rsid w:val="00063AF0"/>
    <w:rsid w:val="00063EFE"/>
    <w:rsid w:val="000647A8"/>
    <w:rsid w:val="000649F6"/>
    <w:rsid w:val="000651EE"/>
    <w:rsid w:val="000652E7"/>
    <w:rsid w:val="000654B6"/>
    <w:rsid w:val="00066107"/>
    <w:rsid w:val="00066845"/>
    <w:rsid w:val="0006691C"/>
    <w:rsid w:val="00067232"/>
    <w:rsid w:val="00067B65"/>
    <w:rsid w:val="00067B6B"/>
    <w:rsid w:val="00067F39"/>
    <w:rsid w:val="00070162"/>
    <w:rsid w:val="00070778"/>
    <w:rsid w:val="000711DB"/>
    <w:rsid w:val="000712D1"/>
    <w:rsid w:val="000719ED"/>
    <w:rsid w:val="000724ED"/>
    <w:rsid w:val="00072A35"/>
    <w:rsid w:val="00072FDD"/>
    <w:rsid w:val="00073498"/>
    <w:rsid w:val="0007472F"/>
    <w:rsid w:val="0007500D"/>
    <w:rsid w:val="000756AA"/>
    <w:rsid w:val="000756C2"/>
    <w:rsid w:val="000758E8"/>
    <w:rsid w:val="00075B27"/>
    <w:rsid w:val="00076415"/>
    <w:rsid w:val="000764B7"/>
    <w:rsid w:val="00080212"/>
    <w:rsid w:val="00080942"/>
    <w:rsid w:val="00080B30"/>
    <w:rsid w:val="00080C26"/>
    <w:rsid w:val="00080DCF"/>
    <w:rsid w:val="00080F29"/>
    <w:rsid w:val="0008105B"/>
    <w:rsid w:val="0008113B"/>
    <w:rsid w:val="00081199"/>
    <w:rsid w:val="00081805"/>
    <w:rsid w:val="00081A98"/>
    <w:rsid w:val="0008230C"/>
    <w:rsid w:val="000825F6"/>
    <w:rsid w:val="000826E4"/>
    <w:rsid w:val="00082774"/>
    <w:rsid w:val="00082BEB"/>
    <w:rsid w:val="00083028"/>
    <w:rsid w:val="00083923"/>
    <w:rsid w:val="00083A9F"/>
    <w:rsid w:val="00084772"/>
    <w:rsid w:val="000848E3"/>
    <w:rsid w:val="0008583E"/>
    <w:rsid w:val="00085CCF"/>
    <w:rsid w:val="00086671"/>
    <w:rsid w:val="0008799A"/>
    <w:rsid w:val="00087D8B"/>
    <w:rsid w:val="000901C3"/>
    <w:rsid w:val="0009022D"/>
    <w:rsid w:val="000904B9"/>
    <w:rsid w:val="00090613"/>
    <w:rsid w:val="0009070F"/>
    <w:rsid w:val="00090FF5"/>
    <w:rsid w:val="00091103"/>
    <w:rsid w:val="000913E6"/>
    <w:rsid w:val="000916BE"/>
    <w:rsid w:val="00091BFF"/>
    <w:rsid w:val="0009223E"/>
    <w:rsid w:val="0009246F"/>
    <w:rsid w:val="000927D0"/>
    <w:rsid w:val="00093CB1"/>
    <w:rsid w:val="000947A1"/>
    <w:rsid w:val="00094C48"/>
    <w:rsid w:val="00094DC1"/>
    <w:rsid w:val="00096154"/>
    <w:rsid w:val="0009635C"/>
    <w:rsid w:val="000964B8"/>
    <w:rsid w:val="0009721C"/>
    <w:rsid w:val="0009799C"/>
    <w:rsid w:val="000A0049"/>
    <w:rsid w:val="000A0094"/>
    <w:rsid w:val="000A02BC"/>
    <w:rsid w:val="000A068C"/>
    <w:rsid w:val="000A0C38"/>
    <w:rsid w:val="000A12DE"/>
    <w:rsid w:val="000A2FAF"/>
    <w:rsid w:val="000A322D"/>
    <w:rsid w:val="000A375B"/>
    <w:rsid w:val="000A48AC"/>
    <w:rsid w:val="000A4BAF"/>
    <w:rsid w:val="000A4C38"/>
    <w:rsid w:val="000A5658"/>
    <w:rsid w:val="000A5C3F"/>
    <w:rsid w:val="000A6D6A"/>
    <w:rsid w:val="000A6F92"/>
    <w:rsid w:val="000A705B"/>
    <w:rsid w:val="000B00AB"/>
    <w:rsid w:val="000B00CE"/>
    <w:rsid w:val="000B0891"/>
    <w:rsid w:val="000B09F3"/>
    <w:rsid w:val="000B0EED"/>
    <w:rsid w:val="000B1901"/>
    <w:rsid w:val="000B1A2B"/>
    <w:rsid w:val="000B207F"/>
    <w:rsid w:val="000B29DA"/>
    <w:rsid w:val="000B2B7D"/>
    <w:rsid w:val="000B3586"/>
    <w:rsid w:val="000B40DD"/>
    <w:rsid w:val="000B52FD"/>
    <w:rsid w:val="000B5385"/>
    <w:rsid w:val="000B54D6"/>
    <w:rsid w:val="000B584A"/>
    <w:rsid w:val="000B5E28"/>
    <w:rsid w:val="000B6081"/>
    <w:rsid w:val="000B6EAB"/>
    <w:rsid w:val="000B6F20"/>
    <w:rsid w:val="000B7778"/>
    <w:rsid w:val="000B7B6D"/>
    <w:rsid w:val="000B7DDB"/>
    <w:rsid w:val="000C00C3"/>
    <w:rsid w:val="000C01A2"/>
    <w:rsid w:val="000C038B"/>
    <w:rsid w:val="000C0682"/>
    <w:rsid w:val="000C0AB9"/>
    <w:rsid w:val="000C170B"/>
    <w:rsid w:val="000C2693"/>
    <w:rsid w:val="000C2E69"/>
    <w:rsid w:val="000C2EEC"/>
    <w:rsid w:val="000C3315"/>
    <w:rsid w:val="000C356D"/>
    <w:rsid w:val="000C3982"/>
    <w:rsid w:val="000C3CEA"/>
    <w:rsid w:val="000C3E82"/>
    <w:rsid w:val="000C4462"/>
    <w:rsid w:val="000C498E"/>
    <w:rsid w:val="000C4E36"/>
    <w:rsid w:val="000C58BB"/>
    <w:rsid w:val="000C5985"/>
    <w:rsid w:val="000C5C88"/>
    <w:rsid w:val="000C60F2"/>
    <w:rsid w:val="000C63E4"/>
    <w:rsid w:val="000C6689"/>
    <w:rsid w:val="000C7175"/>
    <w:rsid w:val="000C7289"/>
    <w:rsid w:val="000C7AE1"/>
    <w:rsid w:val="000D0781"/>
    <w:rsid w:val="000D0F64"/>
    <w:rsid w:val="000D1B3D"/>
    <w:rsid w:val="000D1F45"/>
    <w:rsid w:val="000D2E52"/>
    <w:rsid w:val="000D2FC1"/>
    <w:rsid w:val="000D3312"/>
    <w:rsid w:val="000D37C6"/>
    <w:rsid w:val="000D38F3"/>
    <w:rsid w:val="000D39DF"/>
    <w:rsid w:val="000D56C1"/>
    <w:rsid w:val="000D57EA"/>
    <w:rsid w:val="000D5F43"/>
    <w:rsid w:val="000D673E"/>
    <w:rsid w:val="000D677D"/>
    <w:rsid w:val="000D6D53"/>
    <w:rsid w:val="000D7228"/>
    <w:rsid w:val="000D73F8"/>
    <w:rsid w:val="000D765C"/>
    <w:rsid w:val="000D7682"/>
    <w:rsid w:val="000D76EB"/>
    <w:rsid w:val="000D7B30"/>
    <w:rsid w:val="000D7ED9"/>
    <w:rsid w:val="000E0AC3"/>
    <w:rsid w:val="000E0F26"/>
    <w:rsid w:val="000E0F91"/>
    <w:rsid w:val="000E19C2"/>
    <w:rsid w:val="000E1BFF"/>
    <w:rsid w:val="000E1D63"/>
    <w:rsid w:val="000E3350"/>
    <w:rsid w:val="000E372F"/>
    <w:rsid w:val="000E3A3B"/>
    <w:rsid w:val="000E3FDF"/>
    <w:rsid w:val="000E4089"/>
    <w:rsid w:val="000E41BD"/>
    <w:rsid w:val="000E4544"/>
    <w:rsid w:val="000E4923"/>
    <w:rsid w:val="000E51D0"/>
    <w:rsid w:val="000E53C6"/>
    <w:rsid w:val="000E609B"/>
    <w:rsid w:val="000E652B"/>
    <w:rsid w:val="000E74FB"/>
    <w:rsid w:val="000F0158"/>
    <w:rsid w:val="000F0F82"/>
    <w:rsid w:val="000F16A4"/>
    <w:rsid w:val="000F181B"/>
    <w:rsid w:val="000F231A"/>
    <w:rsid w:val="000F3B20"/>
    <w:rsid w:val="000F3C28"/>
    <w:rsid w:val="000F46A9"/>
    <w:rsid w:val="000F4B42"/>
    <w:rsid w:val="000F5413"/>
    <w:rsid w:val="000F578B"/>
    <w:rsid w:val="000F5B05"/>
    <w:rsid w:val="000F5E05"/>
    <w:rsid w:val="000F69B2"/>
    <w:rsid w:val="000F6E3B"/>
    <w:rsid w:val="000F714A"/>
    <w:rsid w:val="000F791E"/>
    <w:rsid w:val="0010009A"/>
    <w:rsid w:val="00100547"/>
    <w:rsid w:val="00100789"/>
    <w:rsid w:val="0010082D"/>
    <w:rsid w:val="001013DC"/>
    <w:rsid w:val="0010173E"/>
    <w:rsid w:val="00101D57"/>
    <w:rsid w:val="001028F3"/>
    <w:rsid w:val="00102EE0"/>
    <w:rsid w:val="0010322A"/>
    <w:rsid w:val="001038F7"/>
    <w:rsid w:val="00104ED2"/>
    <w:rsid w:val="00104F8E"/>
    <w:rsid w:val="0010533B"/>
    <w:rsid w:val="00105D25"/>
    <w:rsid w:val="0010684D"/>
    <w:rsid w:val="0010729E"/>
    <w:rsid w:val="00107881"/>
    <w:rsid w:val="00107D5D"/>
    <w:rsid w:val="00107D94"/>
    <w:rsid w:val="00107FE5"/>
    <w:rsid w:val="00110315"/>
    <w:rsid w:val="00110C81"/>
    <w:rsid w:val="00110F65"/>
    <w:rsid w:val="00111114"/>
    <w:rsid w:val="00111155"/>
    <w:rsid w:val="0011160A"/>
    <w:rsid w:val="00111664"/>
    <w:rsid w:val="00111D0B"/>
    <w:rsid w:val="001125B7"/>
    <w:rsid w:val="00114BBA"/>
    <w:rsid w:val="00114E2F"/>
    <w:rsid w:val="0011597D"/>
    <w:rsid w:val="001159DF"/>
    <w:rsid w:val="00115E9A"/>
    <w:rsid w:val="00115FF3"/>
    <w:rsid w:val="001160E3"/>
    <w:rsid w:val="00116873"/>
    <w:rsid w:val="00116B44"/>
    <w:rsid w:val="00116F8F"/>
    <w:rsid w:val="00117E4E"/>
    <w:rsid w:val="00117F20"/>
    <w:rsid w:val="00117F88"/>
    <w:rsid w:val="0012042A"/>
    <w:rsid w:val="00120CCD"/>
    <w:rsid w:val="00121300"/>
    <w:rsid w:val="001216D1"/>
    <w:rsid w:val="00121D1C"/>
    <w:rsid w:val="00121DB2"/>
    <w:rsid w:val="00121E59"/>
    <w:rsid w:val="00122017"/>
    <w:rsid w:val="00122278"/>
    <w:rsid w:val="001226C3"/>
    <w:rsid w:val="00122A3F"/>
    <w:rsid w:val="00123353"/>
    <w:rsid w:val="001233C9"/>
    <w:rsid w:val="0012497A"/>
    <w:rsid w:val="00124C52"/>
    <w:rsid w:val="001251EE"/>
    <w:rsid w:val="001256E4"/>
    <w:rsid w:val="00125A61"/>
    <w:rsid w:val="00125EEE"/>
    <w:rsid w:val="00126830"/>
    <w:rsid w:val="00127C8C"/>
    <w:rsid w:val="001306A6"/>
    <w:rsid w:val="00132EDB"/>
    <w:rsid w:val="00133208"/>
    <w:rsid w:val="00133C5F"/>
    <w:rsid w:val="00133CE7"/>
    <w:rsid w:val="00134564"/>
    <w:rsid w:val="001346FD"/>
    <w:rsid w:val="00134E14"/>
    <w:rsid w:val="00136A48"/>
    <w:rsid w:val="00136AC5"/>
    <w:rsid w:val="00136E94"/>
    <w:rsid w:val="00140238"/>
    <w:rsid w:val="0014036F"/>
    <w:rsid w:val="00140B28"/>
    <w:rsid w:val="00140B6F"/>
    <w:rsid w:val="00140ED2"/>
    <w:rsid w:val="0014124C"/>
    <w:rsid w:val="00141988"/>
    <w:rsid w:val="00141BB4"/>
    <w:rsid w:val="00142FDC"/>
    <w:rsid w:val="0014394B"/>
    <w:rsid w:val="00143C03"/>
    <w:rsid w:val="001462DA"/>
    <w:rsid w:val="00146585"/>
    <w:rsid w:val="00146BC9"/>
    <w:rsid w:val="0014761D"/>
    <w:rsid w:val="0014790B"/>
    <w:rsid w:val="00147E20"/>
    <w:rsid w:val="00147FAC"/>
    <w:rsid w:val="00150047"/>
    <w:rsid w:val="0015009E"/>
    <w:rsid w:val="001507A9"/>
    <w:rsid w:val="00151042"/>
    <w:rsid w:val="00152591"/>
    <w:rsid w:val="0015280C"/>
    <w:rsid w:val="001528A6"/>
    <w:rsid w:val="001530AC"/>
    <w:rsid w:val="0015352D"/>
    <w:rsid w:val="00153F46"/>
    <w:rsid w:val="00153F7B"/>
    <w:rsid w:val="0015463C"/>
    <w:rsid w:val="00154A00"/>
    <w:rsid w:val="00154CD7"/>
    <w:rsid w:val="001559F6"/>
    <w:rsid w:val="00155F5A"/>
    <w:rsid w:val="0015642E"/>
    <w:rsid w:val="00157451"/>
    <w:rsid w:val="00157914"/>
    <w:rsid w:val="001613FB"/>
    <w:rsid w:val="0016176A"/>
    <w:rsid w:val="00161BDE"/>
    <w:rsid w:val="00162256"/>
    <w:rsid w:val="001623DE"/>
    <w:rsid w:val="001624D4"/>
    <w:rsid w:val="001629FB"/>
    <w:rsid w:val="00163046"/>
    <w:rsid w:val="00163769"/>
    <w:rsid w:val="0016469D"/>
    <w:rsid w:val="00165A53"/>
    <w:rsid w:val="00165A75"/>
    <w:rsid w:val="00165FD9"/>
    <w:rsid w:val="001660DF"/>
    <w:rsid w:val="00166804"/>
    <w:rsid w:val="00166A53"/>
    <w:rsid w:val="0016741C"/>
    <w:rsid w:val="00170124"/>
    <w:rsid w:val="001708A9"/>
    <w:rsid w:val="0017116C"/>
    <w:rsid w:val="00171912"/>
    <w:rsid w:val="00171C4E"/>
    <w:rsid w:val="001728B2"/>
    <w:rsid w:val="001735DA"/>
    <w:rsid w:val="001738D7"/>
    <w:rsid w:val="0017435D"/>
    <w:rsid w:val="0017488E"/>
    <w:rsid w:val="00174BB2"/>
    <w:rsid w:val="00175857"/>
    <w:rsid w:val="00175E0F"/>
    <w:rsid w:val="00175E37"/>
    <w:rsid w:val="001766AF"/>
    <w:rsid w:val="001768AA"/>
    <w:rsid w:val="001770DD"/>
    <w:rsid w:val="00177BFF"/>
    <w:rsid w:val="001809E4"/>
    <w:rsid w:val="00180A6E"/>
    <w:rsid w:val="00180B21"/>
    <w:rsid w:val="001811CA"/>
    <w:rsid w:val="00181D4E"/>
    <w:rsid w:val="00181F6B"/>
    <w:rsid w:val="00182EF9"/>
    <w:rsid w:val="001835C1"/>
    <w:rsid w:val="00183B87"/>
    <w:rsid w:val="001845EE"/>
    <w:rsid w:val="00184788"/>
    <w:rsid w:val="0018534A"/>
    <w:rsid w:val="00185AEB"/>
    <w:rsid w:val="001869DA"/>
    <w:rsid w:val="0018786F"/>
    <w:rsid w:val="00187F12"/>
    <w:rsid w:val="00190121"/>
    <w:rsid w:val="00190AE4"/>
    <w:rsid w:val="00191AC6"/>
    <w:rsid w:val="00192140"/>
    <w:rsid w:val="00192B65"/>
    <w:rsid w:val="00193577"/>
    <w:rsid w:val="00193A78"/>
    <w:rsid w:val="00193ADB"/>
    <w:rsid w:val="00194CF0"/>
    <w:rsid w:val="00195F74"/>
    <w:rsid w:val="00196166"/>
    <w:rsid w:val="00196B0E"/>
    <w:rsid w:val="00196E04"/>
    <w:rsid w:val="001A0A50"/>
    <w:rsid w:val="001A10B8"/>
    <w:rsid w:val="001A1A43"/>
    <w:rsid w:val="001A308A"/>
    <w:rsid w:val="001A345F"/>
    <w:rsid w:val="001A41E1"/>
    <w:rsid w:val="001A48CA"/>
    <w:rsid w:val="001A498F"/>
    <w:rsid w:val="001A5382"/>
    <w:rsid w:val="001A5774"/>
    <w:rsid w:val="001A5882"/>
    <w:rsid w:val="001A64FF"/>
    <w:rsid w:val="001A657E"/>
    <w:rsid w:val="001A6603"/>
    <w:rsid w:val="001A6B20"/>
    <w:rsid w:val="001A768A"/>
    <w:rsid w:val="001A789C"/>
    <w:rsid w:val="001A7CF7"/>
    <w:rsid w:val="001B08AA"/>
    <w:rsid w:val="001B0A33"/>
    <w:rsid w:val="001B0D15"/>
    <w:rsid w:val="001B0E1E"/>
    <w:rsid w:val="001B1135"/>
    <w:rsid w:val="001B28FF"/>
    <w:rsid w:val="001B2A45"/>
    <w:rsid w:val="001B3087"/>
    <w:rsid w:val="001B3226"/>
    <w:rsid w:val="001B3E33"/>
    <w:rsid w:val="001B4B26"/>
    <w:rsid w:val="001B4E54"/>
    <w:rsid w:val="001B4FA5"/>
    <w:rsid w:val="001B5E13"/>
    <w:rsid w:val="001B63AD"/>
    <w:rsid w:val="001B6559"/>
    <w:rsid w:val="001B7E20"/>
    <w:rsid w:val="001C033B"/>
    <w:rsid w:val="001C20D6"/>
    <w:rsid w:val="001C282A"/>
    <w:rsid w:val="001C2B92"/>
    <w:rsid w:val="001C2D40"/>
    <w:rsid w:val="001C2E42"/>
    <w:rsid w:val="001C3C82"/>
    <w:rsid w:val="001C3D7B"/>
    <w:rsid w:val="001C3FF5"/>
    <w:rsid w:val="001C453F"/>
    <w:rsid w:val="001C4B1E"/>
    <w:rsid w:val="001C4ED1"/>
    <w:rsid w:val="001C5278"/>
    <w:rsid w:val="001C5719"/>
    <w:rsid w:val="001C5890"/>
    <w:rsid w:val="001C5CCC"/>
    <w:rsid w:val="001C5CDA"/>
    <w:rsid w:val="001C644D"/>
    <w:rsid w:val="001C6668"/>
    <w:rsid w:val="001C6DF3"/>
    <w:rsid w:val="001C7BDB"/>
    <w:rsid w:val="001C7EEF"/>
    <w:rsid w:val="001D0CE7"/>
    <w:rsid w:val="001D0D8E"/>
    <w:rsid w:val="001D18A5"/>
    <w:rsid w:val="001D1D0A"/>
    <w:rsid w:val="001D22FA"/>
    <w:rsid w:val="001D2379"/>
    <w:rsid w:val="001D29ED"/>
    <w:rsid w:val="001D3209"/>
    <w:rsid w:val="001D3215"/>
    <w:rsid w:val="001D334A"/>
    <w:rsid w:val="001D36EB"/>
    <w:rsid w:val="001D4909"/>
    <w:rsid w:val="001D4A0D"/>
    <w:rsid w:val="001D534B"/>
    <w:rsid w:val="001D54E9"/>
    <w:rsid w:val="001D57C2"/>
    <w:rsid w:val="001D6740"/>
    <w:rsid w:val="001D6A90"/>
    <w:rsid w:val="001D6D75"/>
    <w:rsid w:val="001D6F00"/>
    <w:rsid w:val="001D7401"/>
    <w:rsid w:val="001D7536"/>
    <w:rsid w:val="001D7CA4"/>
    <w:rsid w:val="001E0A5B"/>
    <w:rsid w:val="001E163A"/>
    <w:rsid w:val="001E17B5"/>
    <w:rsid w:val="001E1861"/>
    <w:rsid w:val="001E2C57"/>
    <w:rsid w:val="001E304F"/>
    <w:rsid w:val="001E3732"/>
    <w:rsid w:val="001E3B5A"/>
    <w:rsid w:val="001E3DB5"/>
    <w:rsid w:val="001E41DC"/>
    <w:rsid w:val="001E41E9"/>
    <w:rsid w:val="001E465D"/>
    <w:rsid w:val="001E634D"/>
    <w:rsid w:val="001E6EF2"/>
    <w:rsid w:val="001E76BB"/>
    <w:rsid w:val="001E7D73"/>
    <w:rsid w:val="001F077F"/>
    <w:rsid w:val="001F0AF9"/>
    <w:rsid w:val="001F0F73"/>
    <w:rsid w:val="001F10FB"/>
    <w:rsid w:val="001F1659"/>
    <w:rsid w:val="001F1958"/>
    <w:rsid w:val="001F1E2C"/>
    <w:rsid w:val="001F245F"/>
    <w:rsid w:val="001F2557"/>
    <w:rsid w:val="001F25A4"/>
    <w:rsid w:val="001F3112"/>
    <w:rsid w:val="001F3468"/>
    <w:rsid w:val="001F34DF"/>
    <w:rsid w:val="001F3556"/>
    <w:rsid w:val="001F3B59"/>
    <w:rsid w:val="001F4118"/>
    <w:rsid w:val="001F4534"/>
    <w:rsid w:val="001F48E0"/>
    <w:rsid w:val="001F5130"/>
    <w:rsid w:val="001F56AB"/>
    <w:rsid w:val="001F5763"/>
    <w:rsid w:val="001F6164"/>
    <w:rsid w:val="001F694B"/>
    <w:rsid w:val="001F6CDB"/>
    <w:rsid w:val="001F74D4"/>
    <w:rsid w:val="001F77FE"/>
    <w:rsid w:val="001F7BC7"/>
    <w:rsid w:val="001F7DE9"/>
    <w:rsid w:val="002009E7"/>
    <w:rsid w:val="002009FD"/>
    <w:rsid w:val="00200FC1"/>
    <w:rsid w:val="00201479"/>
    <w:rsid w:val="00201732"/>
    <w:rsid w:val="00202FD9"/>
    <w:rsid w:val="002041E3"/>
    <w:rsid w:val="00204820"/>
    <w:rsid w:val="00204A6F"/>
    <w:rsid w:val="00204D86"/>
    <w:rsid w:val="00205126"/>
    <w:rsid w:val="0020570D"/>
    <w:rsid w:val="0020653C"/>
    <w:rsid w:val="00206625"/>
    <w:rsid w:val="002066A3"/>
    <w:rsid w:val="002069C2"/>
    <w:rsid w:val="00206B3C"/>
    <w:rsid w:val="00207371"/>
    <w:rsid w:val="00207A4A"/>
    <w:rsid w:val="00207E97"/>
    <w:rsid w:val="00210495"/>
    <w:rsid w:val="002106E3"/>
    <w:rsid w:val="00210739"/>
    <w:rsid w:val="0021099D"/>
    <w:rsid w:val="00210C79"/>
    <w:rsid w:val="00210D6E"/>
    <w:rsid w:val="0021117B"/>
    <w:rsid w:val="00211C86"/>
    <w:rsid w:val="00211FC6"/>
    <w:rsid w:val="00212135"/>
    <w:rsid w:val="00212572"/>
    <w:rsid w:val="002127BA"/>
    <w:rsid w:val="00212C4B"/>
    <w:rsid w:val="00213440"/>
    <w:rsid w:val="0021453D"/>
    <w:rsid w:val="00214B0C"/>
    <w:rsid w:val="00214F19"/>
    <w:rsid w:val="00215433"/>
    <w:rsid w:val="002157DD"/>
    <w:rsid w:val="00215CB5"/>
    <w:rsid w:val="00216353"/>
    <w:rsid w:val="0021645C"/>
    <w:rsid w:val="0021664D"/>
    <w:rsid w:val="00216F69"/>
    <w:rsid w:val="00217491"/>
    <w:rsid w:val="0022167E"/>
    <w:rsid w:val="00221899"/>
    <w:rsid w:val="0022193B"/>
    <w:rsid w:val="002219E5"/>
    <w:rsid w:val="002222A4"/>
    <w:rsid w:val="00222518"/>
    <w:rsid w:val="002229E1"/>
    <w:rsid w:val="00222C55"/>
    <w:rsid w:val="00222F31"/>
    <w:rsid w:val="00222F4B"/>
    <w:rsid w:val="002231C2"/>
    <w:rsid w:val="002236B1"/>
    <w:rsid w:val="002239A7"/>
    <w:rsid w:val="00224ACE"/>
    <w:rsid w:val="002257E6"/>
    <w:rsid w:val="00225AB3"/>
    <w:rsid w:val="00225C26"/>
    <w:rsid w:val="002268C6"/>
    <w:rsid w:val="002273B5"/>
    <w:rsid w:val="00227436"/>
    <w:rsid w:val="00227BC9"/>
    <w:rsid w:val="00227D2D"/>
    <w:rsid w:val="00227D4B"/>
    <w:rsid w:val="00227EC9"/>
    <w:rsid w:val="002310DA"/>
    <w:rsid w:val="0023151A"/>
    <w:rsid w:val="002317CC"/>
    <w:rsid w:val="00231BEB"/>
    <w:rsid w:val="002321D5"/>
    <w:rsid w:val="002325A6"/>
    <w:rsid w:val="002328E6"/>
    <w:rsid w:val="00234640"/>
    <w:rsid w:val="00234DEC"/>
    <w:rsid w:val="00235476"/>
    <w:rsid w:val="00235809"/>
    <w:rsid w:val="00235C4F"/>
    <w:rsid w:val="00236180"/>
    <w:rsid w:val="00236370"/>
    <w:rsid w:val="00236534"/>
    <w:rsid w:val="00237BB5"/>
    <w:rsid w:val="002401A6"/>
    <w:rsid w:val="00240B2D"/>
    <w:rsid w:val="00240D5B"/>
    <w:rsid w:val="00240E1B"/>
    <w:rsid w:val="00241418"/>
    <w:rsid w:val="00241E4A"/>
    <w:rsid w:val="00242292"/>
    <w:rsid w:val="00242672"/>
    <w:rsid w:val="002429EA"/>
    <w:rsid w:val="00242F8E"/>
    <w:rsid w:val="002431E7"/>
    <w:rsid w:val="00243667"/>
    <w:rsid w:val="002438F4"/>
    <w:rsid w:val="002440CE"/>
    <w:rsid w:val="00244AF5"/>
    <w:rsid w:val="00244F02"/>
    <w:rsid w:val="002451F4"/>
    <w:rsid w:val="00245552"/>
    <w:rsid w:val="00247276"/>
    <w:rsid w:val="002475BC"/>
    <w:rsid w:val="0025010E"/>
    <w:rsid w:val="002509AF"/>
    <w:rsid w:val="00250BEA"/>
    <w:rsid w:val="00251080"/>
    <w:rsid w:val="002518CE"/>
    <w:rsid w:val="00251984"/>
    <w:rsid w:val="00251BBD"/>
    <w:rsid w:val="00251DF3"/>
    <w:rsid w:val="002529EF"/>
    <w:rsid w:val="002534D4"/>
    <w:rsid w:val="0025385D"/>
    <w:rsid w:val="00253A51"/>
    <w:rsid w:val="00254120"/>
    <w:rsid w:val="00254592"/>
    <w:rsid w:val="00254A9E"/>
    <w:rsid w:val="00254EF8"/>
    <w:rsid w:val="002557A6"/>
    <w:rsid w:val="00255A71"/>
    <w:rsid w:val="00256EAC"/>
    <w:rsid w:val="0026084B"/>
    <w:rsid w:val="00260A90"/>
    <w:rsid w:val="00260F47"/>
    <w:rsid w:val="002622A7"/>
    <w:rsid w:val="00263292"/>
    <w:rsid w:val="00263E73"/>
    <w:rsid w:val="002641F9"/>
    <w:rsid w:val="002643CB"/>
    <w:rsid w:val="002644B6"/>
    <w:rsid w:val="002644BB"/>
    <w:rsid w:val="00264F7A"/>
    <w:rsid w:val="00265CD4"/>
    <w:rsid w:val="002666F4"/>
    <w:rsid w:val="00266843"/>
    <w:rsid w:val="00266980"/>
    <w:rsid w:val="002669F2"/>
    <w:rsid w:val="00266A7A"/>
    <w:rsid w:val="002675BF"/>
    <w:rsid w:val="00267A1C"/>
    <w:rsid w:val="00267FAF"/>
    <w:rsid w:val="00270137"/>
    <w:rsid w:val="00270494"/>
    <w:rsid w:val="00272CC2"/>
    <w:rsid w:val="00272E1A"/>
    <w:rsid w:val="00273330"/>
    <w:rsid w:val="00273AD9"/>
    <w:rsid w:val="002744AC"/>
    <w:rsid w:val="00274940"/>
    <w:rsid w:val="002750E4"/>
    <w:rsid w:val="002751B7"/>
    <w:rsid w:val="002753E3"/>
    <w:rsid w:val="0027545F"/>
    <w:rsid w:val="002755D6"/>
    <w:rsid w:val="00275ACB"/>
    <w:rsid w:val="00275B6C"/>
    <w:rsid w:val="00275C5C"/>
    <w:rsid w:val="00276CAA"/>
    <w:rsid w:val="00276D54"/>
    <w:rsid w:val="002776FD"/>
    <w:rsid w:val="00277DC5"/>
    <w:rsid w:val="00277DEB"/>
    <w:rsid w:val="00277FF0"/>
    <w:rsid w:val="00280338"/>
    <w:rsid w:val="00280519"/>
    <w:rsid w:val="0028069C"/>
    <w:rsid w:val="00280D43"/>
    <w:rsid w:val="00280EFC"/>
    <w:rsid w:val="0028102E"/>
    <w:rsid w:val="00281895"/>
    <w:rsid w:val="002819F0"/>
    <w:rsid w:val="00281B61"/>
    <w:rsid w:val="00282D91"/>
    <w:rsid w:val="00283ED2"/>
    <w:rsid w:val="002840CE"/>
    <w:rsid w:val="00284162"/>
    <w:rsid w:val="002841ED"/>
    <w:rsid w:val="00284A82"/>
    <w:rsid w:val="00284F6C"/>
    <w:rsid w:val="002851CD"/>
    <w:rsid w:val="00285A1B"/>
    <w:rsid w:val="00286086"/>
    <w:rsid w:val="0028687F"/>
    <w:rsid w:val="0028712B"/>
    <w:rsid w:val="0029014A"/>
    <w:rsid w:val="002905A9"/>
    <w:rsid w:val="00290F35"/>
    <w:rsid w:val="00291011"/>
    <w:rsid w:val="002923F8"/>
    <w:rsid w:val="00293017"/>
    <w:rsid w:val="00293115"/>
    <w:rsid w:val="00294028"/>
    <w:rsid w:val="00295774"/>
    <w:rsid w:val="00295F6D"/>
    <w:rsid w:val="0029775A"/>
    <w:rsid w:val="00297A18"/>
    <w:rsid w:val="00297ACC"/>
    <w:rsid w:val="002A0101"/>
    <w:rsid w:val="002A041A"/>
    <w:rsid w:val="002A0985"/>
    <w:rsid w:val="002A0B76"/>
    <w:rsid w:val="002A0BFA"/>
    <w:rsid w:val="002A1D51"/>
    <w:rsid w:val="002A1F6A"/>
    <w:rsid w:val="002A237D"/>
    <w:rsid w:val="002A2FAB"/>
    <w:rsid w:val="002A2FE6"/>
    <w:rsid w:val="002A3EAB"/>
    <w:rsid w:val="002A4859"/>
    <w:rsid w:val="002A4BB3"/>
    <w:rsid w:val="002A502F"/>
    <w:rsid w:val="002A5577"/>
    <w:rsid w:val="002A55DF"/>
    <w:rsid w:val="002A630E"/>
    <w:rsid w:val="002A669B"/>
    <w:rsid w:val="002A6B72"/>
    <w:rsid w:val="002A6F1F"/>
    <w:rsid w:val="002A712E"/>
    <w:rsid w:val="002A72FC"/>
    <w:rsid w:val="002A730E"/>
    <w:rsid w:val="002A7C4F"/>
    <w:rsid w:val="002A7FE6"/>
    <w:rsid w:val="002B156F"/>
    <w:rsid w:val="002B18F4"/>
    <w:rsid w:val="002B2079"/>
    <w:rsid w:val="002B2BCC"/>
    <w:rsid w:val="002B2EDA"/>
    <w:rsid w:val="002B399B"/>
    <w:rsid w:val="002B4152"/>
    <w:rsid w:val="002B4FC9"/>
    <w:rsid w:val="002B5872"/>
    <w:rsid w:val="002B5BB6"/>
    <w:rsid w:val="002B633A"/>
    <w:rsid w:val="002B6C7F"/>
    <w:rsid w:val="002B7632"/>
    <w:rsid w:val="002B7C4F"/>
    <w:rsid w:val="002B7CD9"/>
    <w:rsid w:val="002C0419"/>
    <w:rsid w:val="002C07BA"/>
    <w:rsid w:val="002C0A56"/>
    <w:rsid w:val="002C21FB"/>
    <w:rsid w:val="002C2496"/>
    <w:rsid w:val="002C2C17"/>
    <w:rsid w:val="002C2C19"/>
    <w:rsid w:val="002C316A"/>
    <w:rsid w:val="002C31E7"/>
    <w:rsid w:val="002C3941"/>
    <w:rsid w:val="002C3A99"/>
    <w:rsid w:val="002C3E94"/>
    <w:rsid w:val="002C439D"/>
    <w:rsid w:val="002C4BD2"/>
    <w:rsid w:val="002C4E2C"/>
    <w:rsid w:val="002C4F1C"/>
    <w:rsid w:val="002C5D4B"/>
    <w:rsid w:val="002C617B"/>
    <w:rsid w:val="002C6380"/>
    <w:rsid w:val="002C641E"/>
    <w:rsid w:val="002C647A"/>
    <w:rsid w:val="002C6AF4"/>
    <w:rsid w:val="002C7467"/>
    <w:rsid w:val="002D0379"/>
    <w:rsid w:val="002D224F"/>
    <w:rsid w:val="002D2383"/>
    <w:rsid w:val="002D23FC"/>
    <w:rsid w:val="002D2988"/>
    <w:rsid w:val="002D3D0E"/>
    <w:rsid w:val="002D4061"/>
    <w:rsid w:val="002D46D4"/>
    <w:rsid w:val="002D4C98"/>
    <w:rsid w:val="002D5442"/>
    <w:rsid w:val="002D6744"/>
    <w:rsid w:val="002D7328"/>
    <w:rsid w:val="002D7624"/>
    <w:rsid w:val="002D76A9"/>
    <w:rsid w:val="002D78F3"/>
    <w:rsid w:val="002D7D8F"/>
    <w:rsid w:val="002E009F"/>
    <w:rsid w:val="002E048F"/>
    <w:rsid w:val="002E0B21"/>
    <w:rsid w:val="002E17F0"/>
    <w:rsid w:val="002E1943"/>
    <w:rsid w:val="002E1A53"/>
    <w:rsid w:val="002E1A95"/>
    <w:rsid w:val="002E2A83"/>
    <w:rsid w:val="002E2B05"/>
    <w:rsid w:val="002E32D4"/>
    <w:rsid w:val="002E34AE"/>
    <w:rsid w:val="002E35C7"/>
    <w:rsid w:val="002E45C2"/>
    <w:rsid w:val="002E4D2B"/>
    <w:rsid w:val="002E4EFF"/>
    <w:rsid w:val="002E532F"/>
    <w:rsid w:val="002E6EA6"/>
    <w:rsid w:val="002E7CFC"/>
    <w:rsid w:val="002F01D3"/>
    <w:rsid w:val="002F2AB2"/>
    <w:rsid w:val="002F3057"/>
    <w:rsid w:val="002F37C3"/>
    <w:rsid w:val="002F3BF0"/>
    <w:rsid w:val="002F5E82"/>
    <w:rsid w:val="002F5E94"/>
    <w:rsid w:val="002F6E3E"/>
    <w:rsid w:val="002F6E61"/>
    <w:rsid w:val="002F7062"/>
    <w:rsid w:val="002F719C"/>
    <w:rsid w:val="002F7401"/>
    <w:rsid w:val="002F75B8"/>
    <w:rsid w:val="002F7941"/>
    <w:rsid w:val="002F7DD5"/>
    <w:rsid w:val="002F7E2F"/>
    <w:rsid w:val="0030161E"/>
    <w:rsid w:val="00301E19"/>
    <w:rsid w:val="00302214"/>
    <w:rsid w:val="0030313A"/>
    <w:rsid w:val="003033C4"/>
    <w:rsid w:val="003039EC"/>
    <w:rsid w:val="00303A26"/>
    <w:rsid w:val="00303BB3"/>
    <w:rsid w:val="00304219"/>
    <w:rsid w:val="0030484F"/>
    <w:rsid w:val="00304D05"/>
    <w:rsid w:val="00305293"/>
    <w:rsid w:val="003053D5"/>
    <w:rsid w:val="00306580"/>
    <w:rsid w:val="00306583"/>
    <w:rsid w:val="00306626"/>
    <w:rsid w:val="003069A9"/>
    <w:rsid w:val="00306F5D"/>
    <w:rsid w:val="00307D5C"/>
    <w:rsid w:val="00307DCD"/>
    <w:rsid w:val="003100EF"/>
    <w:rsid w:val="003100FB"/>
    <w:rsid w:val="00310B20"/>
    <w:rsid w:val="00310E57"/>
    <w:rsid w:val="00312E5C"/>
    <w:rsid w:val="00313486"/>
    <w:rsid w:val="0031377A"/>
    <w:rsid w:val="00313B1F"/>
    <w:rsid w:val="00313ED8"/>
    <w:rsid w:val="00315131"/>
    <w:rsid w:val="00315303"/>
    <w:rsid w:val="00315412"/>
    <w:rsid w:val="003158E3"/>
    <w:rsid w:val="00315E16"/>
    <w:rsid w:val="00316682"/>
    <w:rsid w:val="00317652"/>
    <w:rsid w:val="00317952"/>
    <w:rsid w:val="00317E16"/>
    <w:rsid w:val="00317F71"/>
    <w:rsid w:val="0032138D"/>
    <w:rsid w:val="003214F6"/>
    <w:rsid w:val="0032171E"/>
    <w:rsid w:val="00321F1D"/>
    <w:rsid w:val="003223B9"/>
    <w:rsid w:val="00322785"/>
    <w:rsid w:val="0032279F"/>
    <w:rsid w:val="00322D66"/>
    <w:rsid w:val="0032361F"/>
    <w:rsid w:val="00323C36"/>
    <w:rsid w:val="00323F5C"/>
    <w:rsid w:val="00324023"/>
    <w:rsid w:val="00324094"/>
    <w:rsid w:val="00324E75"/>
    <w:rsid w:val="00325964"/>
    <w:rsid w:val="00325BF2"/>
    <w:rsid w:val="0032601D"/>
    <w:rsid w:val="003264D7"/>
    <w:rsid w:val="00326731"/>
    <w:rsid w:val="003272F5"/>
    <w:rsid w:val="003273B7"/>
    <w:rsid w:val="00327DB4"/>
    <w:rsid w:val="00330661"/>
    <w:rsid w:val="00330C53"/>
    <w:rsid w:val="00330D57"/>
    <w:rsid w:val="003324A4"/>
    <w:rsid w:val="0033288F"/>
    <w:rsid w:val="00332FB2"/>
    <w:rsid w:val="00334088"/>
    <w:rsid w:val="003354C4"/>
    <w:rsid w:val="00336580"/>
    <w:rsid w:val="003369FB"/>
    <w:rsid w:val="00336A7C"/>
    <w:rsid w:val="00336C46"/>
    <w:rsid w:val="003371FD"/>
    <w:rsid w:val="00337BB0"/>
    <w:rsid w:val="00337C1D"/>
    <w:rsid w:val="00337CE0"/>
    <w:rsid w:val="00337D45"/>
    <w:rsid w:val="00340968"/>
    <w:rsid w:val="00340FEE"/>
    <w:rsid w:val="003429F3"/>
    <w:rsid w:val="00343127"/>
    <w:rsid w:val="003434BA"/>
    <w:rsid w:val="00343560"/>
    <w:rsid w:val="003435E1"/>
    <w:rsid w:val="00344F04"/>
    <w:rsid w:val="003458BD"/>
    <w:rsid w:val="00345A31"/>
    <w:rsid w:val="00345F1A"/>
    <w:rsid w:val="00346137"/>
    <w:rsid w:val="00346D96"/>
    <w:rsid w:val="00346F2C"/>
    <w:rsid w:val="00346F34"/>
    <w:rsid w:val="00346FC5"/>
    <w:rsid w:val="003476A5"/>
    <w:rsid w:val="003477D3"/>
    <w:rsid w:val="003478BE"/>
    <w:rsid w:val="0035003E"/>
    <w:rsid w:val="003509D1"/>
    <w:rsid w:val="00350C6E"/>
    <w:rsid w:val="0035104E"/>
    <w:rsid w:val="00352476"/>
    <w:rsid w:val="0035286E"/>
    <w:rsid w:val="00352965"/>
    <w:rsid w:val="00352E15"/>
    <w:rsid w:val="003532EF"/>
    <w:rsid w:val="003549D6"/>
    <w:rsid w:val="003552FA"/>
    <w:rsid w:val="0035558C"/>
    <w:rsid w:val="00355726"/>
    <w:rsid w:val="00355B26"/>
    <w:rsid w:val="00356C36"/>
    <w:rsid w:val="00356E74"/>
    <w:rsid w:val="00357C7E"/>
    <w:rsid w:val="003600B3"/>
    <w:rsid w:val="00360FD2"/>
    <w:rsid w:val="00361239"/>
    <w:rsid w:val="00361C4B"/>
    <w:rsid w:val="003621D0"/>
    <w:rsid w:val="00362635"/>
    <w:rsid w:val="003626B7"/>
    <w:rsid w:val="00363B27"/>
    <w:rsid w:val="003648C5"/>
    <w:rsid w:val="00364D52"/>
    <w:rsid w:val="00364FD3"/>
    <w:rsid w:val="003660BB"/>
    <w:rsid w:val="00366DB7"/>
    <w:rsid w:val="00366EAB"/>
    <w:rsid w:val="003672C7"/>
    <w:rsid w:val="00370108"/>
    <w:rsid w:val="00370981"/>
    <w:rsid w:val="003709F2"/>
    <w:rsid w:val="00370A08"/>
    <w:rsid w:val="00370BC0"/>
    <w:rsid w:val="00370BC4"/>
    <w:rsid w:val="00370F2E"/>
    <w:rsid w:val="00370F5C"/>
    <w:rsid w:val="00371166"/>
    <w:rsid w:val="00371262"/>
    <w:rsid w:val="003716AF"/>
    <w:rsid w:val="00371841"/>
    <w:rsid w:val="0037209E"/>
    <w:rsid w:val="00372629"/>
    <w:rsid w:val="00372701"/>
    <w:rsid w:val="00372A16"/>
    <w:rsid w:val="00372E63"/>
    <w:rsid w:val="00373110"/>
    <w:rsid w:val="00373205"/>
    <w:rsid w:val="003734F5"/>
    <w:rsid w:val="00374265"/>
    <w:rsid w:val="00374A8A"/>
    <w:rsid w:val="003750A5"/>
    <w:rsid w:val="0038053B"/>
    <w:rsid w:val="00381436"/>
    <w:rsid w:val="0038211D"/>
    <w:rsid w:val="0038257D"/>
    <w:rsid w:val="00382C57"/>
    <w:rsid w:val="00382C5B"/>
    <w:rsid w:val="00382E6F"/>
    <w:rsid w:val="00382F58"/>
    <w:rsid w:val="00384331"/>
    <w:rsid w:val="0038446A"/>
    <w:rsid w:val="00384494"/>
    <w:rsid w:val="00384500"/>
    <w:rsid w:val="00384650"/>
    <w:rsid w:val="003847A4"/>
    <w:rsid w:val="00384883"/>
    <w:rsid w:val="00384EC2"/>
    <w:rsid w:val="003853DF"/>
    <w:rsid w:val="00385E8C"/>
    <w:rsid w:val="00386491"/>
    <w:rsid w:val="00386612"/>
    <w:rsid w:val="003871A9"/>
    <w:rsid w:val="0038773D"/>
    <w:rsid w:val="00387FBA"/>
    <w:rsid w:val="003910C9"/>
    <w:rsid w:val="00391241"/>
    <w:rsid w:val="00393143"/>
    <w:rsid w:val="003934A4"/>
    <w:rsid w:val="00393801"/>
    <w:rsid w:val="00393D13"/>
    <w:rsid w:val="00394419"/>
    <w:rsid w:val="003946A6"/>
    <w:rsid w:val="00394701"/>
    <w:rsid w:val="00394706"/>
    <w:rsid w:val="00394A16"/>
    <w:rsid w:val="00394EA0"/>
    <w:rsid w:val="00395213"/>
    <w:rsid w:val="0039574B"/>
    <w:rsid w:val="003964E6"/>
    <w:rsid w:val="00396559"/>
    <w:rsid w:val="0039676F"/>
    <w:rsid w:val="00396EC0"/>
    <w:rsid w:val="00397923"/>
    <w:rsid w:val="003A04E5"/>
    <w:rsid w:val="003A1617"/>
    <w:rsid w:val="003A227F"/>
    <w:rsid w:val="003A23A1"/>
    <w:rsid w:val="003A2C6F"/>
    <w:rsid w:val="003A396E"/>
    <w:rsid w:val="003A3D31"/>
    <w:rsid w:val="003A5127"/>
    <w:rsid w:val="003A5512"/>
    <w:rsid w:val="003A63E1"/>
    <w:rsid w:val="003A6807"/>
    <w:rsid w:val="003A7001"/>
    <w:rsid w:val="003A7230"/>
    <w:rsid w:val="003A772B"/>
    <w:rsid w:val="003A7DD5"/>
    <w:rsid w:val="003B0204"/>
    <w:rsid w:val="003B0545"/>
    <w:rsid w:val="003B137B"/>
    <w:rsid w:val="003B1A38"/>
    <w:rsid w:val="003B1A9F"/>
    <w:rsid w:val="003B2A58"/>
    <w:rsid w:val="003B2EFA"/>
    <w:rsid w:val="003B37E2"/>
    <w:rsid w:val="003B3A71"/>
    <w:rsid w:val="003B3B55"/>
    <w:rsid w:val="003B5134"/>
    <w:rsid w:val="003B5248"/>
    <w:rsid w:val="003B53B9"/>
    <w:rsid w:val="003B55E0"/>
    <w:rsid w:val="003B572C"/>
    <w:rsid w:val="003B59F2"/>
    <w:rsid w:val="003B5C65"/>
    <w:rsid w:val="003B5EF8"/>
    <w:rsid w:val="003B5FC9"/>
    <w:rsid w:val="003B675E"/>
    <w:rsid w:val="003B6A37"/>
    <w:rsid w:val="003B73E4"/>
    <w:rsid w:val="003B79FF"/>
    <w:rsid w:val="003B7AF2"/>
    <w:rsid w:val="003B7FBA"/>
    <w:rsid w:val="003C04F9"/>
    <w:rsid w:val="003C08FC"/>
    <w:rsid w:val="003C0979"/>
    <w:rsid w:val="003C12C7"/>
    <w:rsid w:val="003C19D2"/>
    <w:rsid w:val="003C205A"/>
    <w:rsid w:val="003C2168"/>
    <w:rsid w:val="003C2DF8"/>
    <w:rsid w:val="003C2EE2"/>
    <w:rsid w:val="003C333F"/>
    <w:rsid w:val="003C34FB"/>
    <w:rsid w:val="003C3B01"/>
    <w:rsid w:val="003C3DDB"/>
    <w:rsid w:val="003C45D2"/>
    <w:rsid w:val="003C46F8"/>
    <w:rsid w:val="003C4C62"/>
    <w:rsid w:val="003C506F"/>
    <w:rsid w:val="003C53CB"/>
    <w:rsid w:val="003C58C9"/>
    <w:rsid w:val="003C67EA"/>
    <w:rsid w:val="003C6A48"/>
    <w:rsid w:val="003C6AC1"/>
    <w:rsid w:val="003C6FF8"/>
    <w:rsid w:val="003C75C9"/>
    <w:rsid w:val="003D0298"/>
    <w:rsid w:val="003D08E5"/>
    <w:rsid w:val="003D0E8B"/>
    <w:rsid w:val="003D16DC"/>
    <w:rsid w:val="003D1BEF"/>
    <w:rsid w:val="003D21E5"/>
    <w:rsid w:val="003D22C7"/>
    <w:rsid w:val="003D279C"/>
    <w:rsid w:val="003D27CD"/>
    <w:rsid w:val="003D2F4D"/>
    <w:rsid w:val="003D3064"/>
    <w:rsid w:val="003D33EF"/>
    <w:rsid w:val="003D466F"/>
    <w:rsid w:val="003D4BAA"/>
    <w:rsid w:val="003D5041"/>
    <w:rsid w:val="003D51A1"/>
    <w:rsid w:val="003D5771"/>
    <w:rsid w:val="003D67B6"/>
    <w:rsid w:val="003D6BA6"/>
    <w:rsid w:val="003D6F77"/>
    <w:rsid w:val="003D7301"/>
    <w:rsid w:val="003D74DF"/>
    <w:rsid w:val="003E02E5"/>
    <w:rsid w:val="003E0B93"/>
    <w:rsid w:val="003E0BA7"/>
    <w:rsid w:val="003E1006"/>
    <w:rsid w:val="003E12A9"/>
    <w:rsid w:val="003E1724"/>
    <w:rsid w:val="003E2286"/>
    <w:rsid w:val="003E35CF"/>
    <w:rsid w:val="003E374D"/>
    <w:rsid w:val="003E3AB3"/>
    <w:rsid w:val="003E3CDE"/>
    <w:rsid w:val="003E3F4D"/>
    <w:rsid w:val="003E4514"/>
    <w:rsid w:val="003E482C"/>
    <w:rsid w:val="003E4D9B"/>
    <w:rsid w:val="003E4E13"/>
    <w:rsid w:val="003E55DD"/>
    <w:rsid w:val="003E59B0"/>
    <w:rsid w:val="003E6095"/>
    <w:rsid w:val="003E65F8"/>
    <w:rsid w:val="003E6D7C"/>
    <w:rsid w:val="003E6E21"/>
    <w:rsid w:val="003E6F89"/>
    <w:rsid w:val="003E71F6"/>
    <w:rsid w:val="003E7614"/>
    <w:rsid w:val="003E7799"/>
    <w:rsid w:val="003F059F"/>
    <w:rsid w:val="003F097D"/>
    <w:rsid w:val="003F09B4"/>
    <w:rsid w:val="003F0B6D"/>
    <w:rsid w:val="003F0C2C"/>
    <w:rsid w:val="003F0CB5"/>
    <w:rsid w:val="003F10A9"/>
    <w:rsid w:val="003F1684"/>
    <w:rsid w:val="003F1880"/>
    <w:rsid w:val="003F222E"/>
    <w:rsid w:val="003F241F"/>
    <w:rsid w:val="003F2872"/>
    <w:rsid w:val="003F2BF3"/>
    <w:rsid w:val="003F338D"/>
    <w:rsid w:val="003F4478"/>
    <w:rsid w:val="003F522C"/>
    <w:rsid w:val="003F5F62"/>
    <w:rsid w:val="003F6D70"/>
    <w:rsid w:val="003F7075"/>
    <w:rsid w:val="003F71EF"/>
    <w:rsid w:val="003F794C"/>
    <w:rsid w:val="003F7A05"/>
    <w:rsid w:val="003F7B73"/>
    <w:rsid w:val="003F7E88"/>
    <w:rsid w:val="00400392"/>
    <w:rsid w:val="00400E23"/>
    <w:rsid w:val="004016A8"/>
    <w:rsid w:val="00401793"/>
    <w:rsid w:val="004022CD"/>
    <w:rsid w:val="004026B2"/>
    <w:rsid w:val="00402DE0"/>
    <w:rsid w:val="00402EF4"/>
    <w:rsid w:val="0040315F"/>
    <w:rsid w:val="00404AF7"/>
    <w:rsid w:val="0040509D"/>
    <w:rsid w:val="004050B3"/>
    <w:rsid w:val="00405828"/>
    <w:rsid w:val="00405E85"/>
    <w:rsid w:val="00406A4E"/>
    <w:rsid w:val="00406D86"/>
    <w:rsid w:val="00406EC7"/>
    <w:rsid w:val="00407504"/>
    <w:rsid w:val="00407545"/>
    <w:rsid w:val="00407CB6"/>
    <w:rsid w:val="004101FE"/>
    <w:rsid w:val="00410256"/>
    <w:rsid w:val="0041028B"/>
    <w:rsid w:val="004111D7"/>
    <w:rsid w:val="00411542"/>
    <w:rsid w:val="00411A83"/>
    <w:rsid w:val="00411BD3"/>
    <w:rsid w:val="004121B2"/>
    <w:rsid w:val="00412D64"/>
    <w:rsid w:val="00413793"/>
    <w:rsid w:val="00413843"/>
    <w:rsid w:val="00413AC4"/>
    <w:rsid w:val="00414C13"/>
    <w:rsid w:val="004152B7"/>
    <w:rsid w:val="004159F5"/>
    <w:rsid w:val="00415B01"/>
    <w:rsid w:val="00416291"/>
    <w:rsid w:val="004168AC"/>
    <w:rsid w:val="004171FE"/>
    <w:rsid w:val="00417375"/>
    <w:rsid w:val="00417A1B"/>
    <w:rsid w:val="00417CBA"/>
    <w:rsid w:val="004200AF"/>
    <w:rsid w:val="00420C18"/>
    <w:rsid w:val="004213BA"/>
    <w:rsid w:val="0042154A"/>
    <w:rsid w:val="004217A6"/>
    <w:rsid w:val="004223A1"/>
    <w:rsid w:val="004227CB"/>
    <w:rsid w:val="00422850"/>
    <w:rsid w:val="00422B91"/>
    <w:rsid w:val="00423BAB"/>
    <w:rsid w:val="00423D37"/>
    <w:rsid w:val="004247DE"/>
    <w:rsid w:val="00424AAA"/>
    <w:rsid w:val="00424B8C"/>
    <w:rsid w:val="00424B90"/>
    <w:rsid w:val="004251E7"/>
    <w:rsid w:val="004254F7"/>
    <w:rsid w:val="00425585"/>
    <w:rsid w:val="00425620"/>
    <w:rsid w:val="0042654A"/>
    <w:rsid w:val="0042699E"/>
    <w:rsid w:val="00426BAA"/>
    <w:rsid w:val="00426DF8"/>
    <w:rsid w:val="004270D3"/>
    <w:rsid w:val="00427459"/>
    <w:rsid w:val="00427B59"/>
    <w:rsid w:val="004300F3"/>
    <w:rsid w:val="00430252"/>
    <w:rsid w:val="0043073F"/>
    <w:rsid w:val="00430762"/>
    <w:rsid w:val="00430DCE"/>
    <w:rsid w:val="00431174"/>
    <w:rsid w:val="00431F68"/>
    <w:rsid w:val="004320EA"/>
    <w:rsid w:val="004324F8"/>
    <w:rsid w:val="00433504"/>
    <w:rsid w:val="00433626"/>
    <w:rsid w:val="004336F9"/>
    <w:rsid w:val="0043398D"/>
    <w:rsid w:val="0043426F"/>
    <w:rsid w:val="0043478A"/>
    <w:rsid w:val="004347B4"/>
    <w:rsid w:val="0043496B"/>
    <w:rsid w:val="00434D27"/>
    <w:rsid w:val="00435638"/>
    <w:rsid w:val="004360D2"/>
    <w:rsid w:val="004361F4"/>
    <w:rsid w:val="004364FB"/>
    <w:rsid w:val="004368BA"/>
    <w:rsid w:val="00436913"/>
    <w:rsid w:val="00437B96"/>
    <w:rsid w:val="00440049"/>
    <w:rsid w:val="0044071B"/>
    <w:rsid w:val="00440B18"/>
    <w:rsid w:val="00440B34"/>
    <w:rsid w:val="0044183B"/>
    <w:rsid w:val="00442B26"/>
    <w:rsid w:val="00442DE4"/>
    <w:rsid w:val="004437E0"/>
    <w:rsid w:val="00443A44"/>
    <w:rsid w:val="004442CE"/>
    <w:rsid w:val="00444421"/>
    <w:rsid w:val="00444738"/>
    <w:rsid w:val="00444967"/>
    <w:rsid w:val="00445E91"/>
    <w:rsid w:val="00445FAD"/>
    <w:rsid w:val="00446D7E"/>
    <w:rsid w:val="00446E13"/>
    <w:rsid w:val="004471F2"/>
    <w:rsid w:val="00447832"/>
    <w:rsid w:val="00447D64"/>
    <w:rsid w:val="00447FF4"/>
    <w:rsid w:val="0045041D"/>
    <w:rsid w:val="00450EB7"/>
    <w:rsid w:val="004512ED"/>
    <w:rsid w:val="00452C65"/>
    <w:rsid w:val="00452E3B"/>
    <w:rsid w:val="0045305B"/>
    <w:rsid w:val="00453315"/>
    <w:rsid w:val="004544E5"/>
    <w:rsid w:val="004555CB"/>
    <w:rsid w:val="00455AD0"/>
    <w:rsid w:val="00455F16"/>
    <w:rsid w:val="00456657"/>
    <w:rsid w:val="00456C4A"/>
    <w:rsid w:val="0045728F"/>
    <w:rsid w:val="00457419"/>
    <w:rsid w:val="00457741"/>
    <w:rsid w:val="004607AD"/>
    <w:rsid w:val="0046147C"/>
    <w:rsid w:val="00461527"/>
    <w:rsid w:val="00462771"/>
    <w:rsid w:val="004627A7"/>
    <w:rsid w:val="004632EA"/>
    <w:rsid w:val="004636C0"/>
    <w:rsid w:val="004636EB"/>
    <w:rsid w:val="00463C9F"/>
    <w:rsid w:val="00463D50"/>
    <w:rsid w:val="004646E6"/>
    <w:rsid w:val="00465076"/>
    <w:rsid w:val="00465665"/>
    <w:rsid w:val="00465718"/>
    <w:rsid w:val="00465784"/>
    <w:rsid w:val="004661C5"/>
    <w:rsid w:val="004668AA"/>
    <w:rsid w:val="00466A0A"/>
    <w:rsid w:val="00466B3E"/>
    <w:rsid w:val="00466DCC"/>
    <w:rsid w:val="00467EA0"/>
    <w:rsid w:val="004704E1"/>
    <w:rsid w:val="00470522"/>
    <w:rsid w:val="00470631"/>
    <w:rsid w:val="004706A7"/>
    <w:rsid w:val="00470A21"/>
    <w:rsid w:val="00470D24"/>
    <w:rsid w:val="00471135"/>
    <w:rsid w:val="00471195"/>
    <w:rsid w:val="004715C0"/>
    <w:rsid w:val="00472A94"/>
    <w:rsid w:val="00472D4C"/>
    <w:rsid w:val="00472F93"/>
    <w:rsid w:val="00473548"/>
    <w:rsid w:val="00473ACD"/>
    <w:rsid w:val="0047462B"/>
    <w:rsid w:val="00474BC6"/>
    <w:rsid w:val="00474CC9"/>
    <w:rsid w:val="00474D37"/>
    <w:rsid w:val="00475E97"/>
    <w:rsid w:val="0047732F"/>
    <w:rsid w:val="0047753A"/>
    <w:rsid w:val="00477DD7"/>
    <w:rsid w:val="00477FF3"/>
    <w:rsid w:val="00480411"/>
    <w:rsid w:val="00481368"/>
    <w:rsid w:val="00481EC0"/>
    <w:rsid w:val="004820E2"/>
    <w:rsid w:val="004821B1"/>
    <w:rsid w:val="00482225"/>
    <w:rsid w:val="00482AC1"/>
    <w:rsid w:val="00482C52"/>
    <w:rsid w:val="00482D5F"/>
    <w:rsid w:val="00483903"/>
    <w:rsid w:val="00483966"/>
    <w:rsid w:val="004846D9"/>
    <w:rsid w:val="00484B1C"/>
    <w:rsid w:val="004853C3"/>
    <w:rsid w:val="00486546"/>
    <w:rsid w:val="00490AAF"/>
    <w:rsid w:val="00490C22"/>
    <w:rsid w:val="00490D2C"/>
    <w:rsid w:val="00490F5D"/>
    <w:rsid w:val="00491B40"/>
    <w:rsid w:val="00491DA4"/>
    <w:rsid w:val="00492168"/>
    <w:rsid w:val="00492912"/>
    <w:rsid w:val="004933DE"/>
    <w:rsid w:val="0049359B"/>
    <w:rsid w:val="004936D4"/>
    <w:rsid w:val="00493C2B"/>
    <w:rsid w:val="00493D72"/>
    <w:rsid w:val="00494430"/>
    <w:rsid w:val="0049456D"/>
    <w:rsid w:val="00494614"/>
    <w:rsid w:val="00494E5F"/>
    <w:rsid w:val="004956AC"/>
    <w:rsid w:val="00495C58"/>
    <w:rsid w:val="004960F8"/>
    <w:rsid w:val="00496616"/>
    <w:rsid w:val="00496983"/>
    <w:rsid w:val="00496C06"/>
    <w:rsid w:val="004972AE"/>
    <w:rsid w:val="0049732D"/>
    <w:rsid w:val="00497846"/>
    <w:rsid w:val="004A099D"/>
    <w:rsid w:val="004A2218"/>
    <w:rsid w:val="004A2278"/>
    <w:rsid w:val="004A2380"/>
    <w:rsid w:val="004A247F"/>
    <w:rsid w:val="004A2E7E"/>
    <w:rsid w:val="004A3413"/>
    <w:rsid w:val="004A3454"/>
    <w:rsid w:val="004A3578"/>
    <w:rsid w:val="004A357A"/>
    <w:rsid w:val="004A361C"/>
    <w:rsid w:val="004A39A6"/>
    <w:rsid w:val="004A3AC2"/>
    <w:rsid w:val="004A410A"/>
    <w:rsid w:val="004A48BA"/>
    <w:rsid w:val="004A4B63"/>
    <w:rsid w:val="004A4D67"/>
    <w:rsid w:val="004A5E32"/>
    <w:rsid w:val="004A6436"/>
    <w:rsid w:val="004A6C52"/>
    <w:rsid w:val="004A7007"/>
    <w:rsid w:val="004A7C20"/>
    <w:rsid w:val="004B1068"/>
    <w:rsid w:val="004B14AB"/>
    <w:rsid w:val="004B1515"/>
    <w:rsid w:val="004B16AE"/>
    <w:rsid w:val="004B16B9"/>
    <w:rsid w:val="004B3608"/>
    <w:rsid w:val="004B3832"/>
    <w:rsid w:val="004B3AE1"/>
    <w:rsid w:val="004B48E5"/>
    <w:rsid w:val="004B4A81"/>
    <w:rsid w:val="004B4F42"/>
    <w:rsid w:val="004B4F7D"/>
    <w:rsid w:val="004B52EE"/>
    <w:rsid w:val="004B55F8"/>
    <w:rsid w:val="004B5B0A"/>
    <w:rsid w:val="004B5D8C"/>
    <w:rsid w:val="004B5EC0"/>
    <w:rsid w:val="004B6898"/>
    <w:rsid w:val="004B70A0"/>
    <w:rsid w:val="004B7889"/>
    <w:rsid w:val="004B79D9"/>
    <w:rsid w:val="004B7AD6"/>
    <w:rsid w:val="004B7DCF"/>
    <w:rsid w:val="004C087F"/>
    <w:rsid w:val="004C095A"/>
    <w:rsid w:val="004C1167"/>
    <w:rsid w:val="004C1549"/>
    <w:rsid w:val="004C19F6"/>
    <w:rsid w:val="004C2128"/>
    <w:rsid w:val="004C2722"/>
    <w:rsid w:val="004C2F25"/>
    <w:rsid w:val="004C34B2"/>
    <w:rsid w:val="004C4383"/>
    <w:rsid w:val="004C455A"/>
    <w:rsid w:val="004C45D7"/>
    <w:rsid w:val="004C4954"/>
    <w:rsid w:val="004C5DA5"/>
    <w:rsid w:val="004C70CB"/>
    <w:rsid w:val="004D0F72"/>
    <w:rsid w:val="004D1028"/>
    <w:rsid w:val="004D1F5F"/>
    <w:rsid w:val="004D23CB"/>
    <w:rsid w:val="004D2724"/>
    <w:rsid w:val="004D39F7"/>
    <w:rsid w:val="004D3E8B"/>
    <w:rsid w:val="004D4E0A"/>
    <w:rsid w:val="004D4EED"/>
    <w:rsid w:val="004D63C4"/>
    <w:rsid w:val="004D7F62"/>
    <w:rsid w:val="004E05CF"/>
    <w:rsid w:val="004E07F6"/>
    <w:rsid w:val="004E1FDF"/>
    <w:rsid w:val="004E26D3"/>
    <w:rsid w:val="004E26DF"/>
    <w:rsid w:val="004E3579"/>
    <w:rsid w:val="004E36D7"/>
    <w:rsid w:val="004E38E0"/>
    <w:rsid w:val="004E3A00"/>
    <w:rsid w:val="004E3B74"/>
    <w:rsid w:val="004E455A"/>
    <w:rsid w:val="004E4669"/>
    <w:rsid w:val="004E4B20"/>
    <w:rsid w:val="004E4FE4"/>
    <w:rsid w:val="004E55FD"/>
    <w:rsid w:val="004E5C9B"/>
    <w:rsid w:val="004E5D16"/>
    <w:rsid w:val="004E5D44"/>
    <w:rsid w:val="004E6C82"/>
    <w:rsid w:val="004E6C9F"/>
    <w:rsid w:val="004E6F61"/>
    <w:rsid w:val="004E799C"/>
    <w:rsid w:val="004E7B23"/>
    <w:rsid w:val="004E7C62"/>
    <w:rsid w:val="004F00FA"/>
    <w:rsid w:val="004F0251"/>
    <w:rsid w:val="004F08F6"/>
    <w:rsid w:val="004F0977"/>
    <w:rsid w:val="004F24EA"/>
    <w:rsid w:val="004F3247"/>
    <w:rsid w:val="004F3757"/>
    <w:rsid w:val="004F3C52"/>
    <w:rsid w:val="004F46E2"/>
    <w:rsid w:val="004F5793"/>
    <w:rsid w:val="004F6553"/>
    <w:rsid w:val="004F658F"/>
    <w:rsid w:val="004F683B"/>
    <w:rsid w:val="004F71B7"/>
    <w:rsid w:val="004F76AA"/>
    <w:rsid w:val="005003D8"/>
    <w:rsid w:val="00500705"/>
    <w:rsid w:val="00500ECB"/>
    <w:rsid w:val="00501A83"/>
    <w:rsid w:val="00501D37"/>
    <w:rsid w:val="0050203A"/>
    <w:rsid w:val="005029D6"/>
    <w:rsid w:val="00502FCD"/>
    <w:rsid w:val="005035A1"/>
    <w:rsid w:val="00503796"/>
    <w:rsid w:val="005037B5"/>
    <w:rsid w:val="005038EC"/>
    <w:rsid w:val="00505072"/>
    <w:rsid w:val="0050524B"/>
    <w:rsid w:val="005054AC"/>
    <w:rsid w:val="00506460"/>
    <w:rsid w:val="005066C5"/>
    <w:rsid w:val="00506A15"/>
    <w:rsid w:val="00507449"/>
    <w:rsid w:val="00507569"/>
    <w:rsid w:val="0050769D"/>
    <w:rsid w:val="00507EF8"/>
    <w:rsid w:val="0051065B"/>
    <w:rsid w:val="005115DD"/>
    <w:rsid w:val="00511D5F"/>
    <w:rsid w:val="00511D8F"/>
    <w:rsid w:val="00513234"/>
    <w:rsid w:val="00514753"/>
    <w:rsid w:val="005148E6"/>
    <w:rsid w:val="0051518B"/>
    <w:rsid w:val="005154CB"/>
    <w:rsid w:val="0051582B"/>
    <w:rsid w:val="005159F9"/>
    <w:rsid w:val="005167EE"/>
    <w:rsid w:val="00516DD7"/>
    <w:rsid w:val="0051716A"/>
    <w:rsid w:val="00517210"/>
    <w:rsid w:val="0051742F"/>
    <w:rsid w:val="005176AF"/>
    <w:rsid w:val="00517CCB"/>
    <w:rsid w:val="00517F31"/>
    <w:rsid w:val="00521947"/>
    <w:rsid w:val="00521EB2"/>
    <w:rsid w:val="00522D09"/>
    <w:rsid w:val="00523212"/>
    <w:rsid w:val="005235CA"/>
    <w:rsid w:val="00523656"/>
    <w:rsid w:val="00523997"/>
    <w:rsid w:val="00523D2F"/>
    <w:rsid w:val="00523E92"/>
    <w:rsid w:val="00524077"/>
    <w:rsid w:val="0052407A"/>
    <w:rsid w:val="00524229"/>
    <w:rsid w:val="00524669"/>
    <w:rsid w:val="00524B36"/>
    <w:rsid w:val="00524E56"/>
    <w:rsid w:val="00524F36"/>
    <w:rsid w:val="00524FFC"/>
    <w:rsid w:val="00525068"/>
    <w:rsid w:val="00525251"/>
    <w:rsid w:val="0052542B"/>
    <w:rsid w:val="0052587E"/>
    <w:rsid w:val="005260E8"/>
    <w:rsid w:val="005262B8"/>
    <w:rsid w:val="005263FF"/>
    <w:rsid w:val="00526438"/>
    <w:rsid w:val="0052688F"/>
    <w:rsid w:val="00526B18"/>
    <w:rsid w:val="00526BB7"/>
    <w:rsid w:val="00526C13"/>
    <w:rsid w:val="00526E20"/>
    <w:rsid w:val="00526F12"/>
    <w:rsid w:val="0052725E"/>
    <w:rsid w:val="00530444"/>
    <w:rsid w:val="0053120D"/>
    <w:rsid w:val="00531276"/>
    <w:rsid w:val="00531572"/>
    <w:rsid w:val="00531F61"/>
    <w:rsid w:val="005327ED"/>
    <w:rsid w:val="005339A4"/>
    <w:rsid w:val="00533CF4"/>
    <w:rsid w:val="00534359"/>
    <w:rsid w:val="00534961"/>
    <w:rsid w:val="00534DF1"/>
    <w:rsid w:val="00535974"/>
    <w:rsid w:val="00535C86"/>
    <w:rsid w:val="00535E3A"/>
    <w:rsid w:val="00536075"/>
    <w:rsid w:val="00536B89"/>
    <w:rsid w:val="00536C02"/>
    <w:rsid w:val="005371B8"/>
    <w:rsid w:val="00537276"/>
    <w:rsid w:val="00537913"/>
    <w:rsid w:val="00537B5F"/>
    <w:rsid w:val="00537D75"/>
    <w:rsid w:val="005405A4"/>
    <w:rsid w:val="0054093C"/>
    <w:rsid w:val="00540B01"/>
    <w:rsid w:val="00540B6B"/>
    <w:rsid w:val="00540B8F"/>
    <w:rsid w:val="00541012"/>
    <w:rsid w:val="0054123C"/>
    <w:rsid w:val="005413D5"/>
    <w:rsid w:val="005420B7"/>
    <w:rsid w:val="005422A2"/>
    <w:rsid w:val="0054261B"/>
    <w:rsid w:val="005427FB"/>
    <w:rsid w:val="00542E46"/>
    <w:rsid w:val="00543170"/>
    <w:rsid w:val="0054371D"/>
    <w:rsid w:val="005448D2"/>
    <w:rsid w:val="00545341"/>
    <w:rsid w:val="005454EE"/>
    <w:rsid w:val="0054565B"/>
    <w:rsid w:val="00545E0E"/>
    <w:rsid w:val="0054621A"/>
    <w:rsid w:val="00546386"/>
    <w:rsid w:val="0054658A"/>
    <w:rsid w:val="005471C6"/>
    <w:rsid w:val="00547DCD"/>
    <w:rsid w:val="00550F4E"/>
    <w:rsid w:val="0055124B"/>
    <w:rsid w:val="00551335"/>
    <w:rsid w:val="005521AA"/>
    <w:rsid w:val="00552477"/>
    <w:rsid w:val="005528D8"/>
    <w:rsid w:val="00552A61"/>
    <w:rsid w:val="00552BA5"/>
    <w:rsid w:val="00552F4A"/>
    <w:rsid w:val="005535EE"/>
    <w:rsid w:val="00553AB0"/>
    <w:rsid w:val="00553D71"/>
    <w:rsid w:val="00553D76"/>
    <w:rsid w:val="00554038"/>
    <w:rsid w:val="00554A0C"/>
    <w:rsid w:val="00554B14"/>
    <w:rsid w:val="00554E05"/>
    <w:rsid w:val="00556CDF"/>
    <w:rsid w:val="00556F53"/>
    <w:rsid w:val="00557119"/>
    <w:rsid w:val="0056020F"/>
    <w:rsid w:val="005605C6"/>
    <w:rsid w:val="00560A05"/>
    <w:rsid w:val="005612FD"/>
    <w:rsid w:val="00561437"/>
    <w:rsid w:val="0056162E"/>
    <w:rsid w:val="00562140"/>
    <w:rsid w:val="005631BA"/>
    <w:rsid w:val="00563DEC"/>
    <w:rsid w:val="00564058"/>
    <w:rsid w:val="005644F3"/>
    <w:rsid w:val="00564F9F"/>
    <w:rsid w:val="005651DF"/>
    <w:rsid w:val="005651F1"/>
    <w:rsid w:val="00565782"/>
    <w:rsid w:val="005658EE"/>
    <w:rsid w:val="00565EFD"/>
    <w:rsid w:val="00566DB7"/>
    <w:rsid w:val="00567119"/>
    <w:rsid w:val="00567494"/>
    <w:rsid w:val="005676F2"/>
    <w:rsid w:val="00570ED2"/>
    <w:rsid w:val="00571691"/>
    <w:rsid w:val="005716D1"/>
    <w:rsid w:val="005716F5"/>
    <w:rsid w:val="00571A4C"/>
    <w:rsid w:val="005722F6"/>
    <w:rsid w:val="00572540"/>
    <w:rsid w:val="00572D0A"/>
    <w:rsid w:val="00572E42"/>
    <w:rsid w:val="005730D2"/>
    <w:rsid w:val="005738F6"/>
    <w:rsid w:val="00574262"/>
    <w:rsid w:val="005742B4"/>
    <w:rsid w:val="0057454A"/>
    <w:rsid w:val="00575AD5"/>
    <w:rsid w:val="005761D3"/>
    <w:rsid w:val="00576F3E"/>
    <w:rsid w:val="005806A8"/>
    <w:rsid w:val="005807F2"/>
    <w:rsid w:val="00580B65"/>
    <w:rsid w:val="00580C6B"/>
    <w:rsid w:val="00580FF5"/>
    <w:rsid w:val="00581000"/>
    <w:rsid w:val="00581045"/>
    <w:rsid w:val="00581828"/>
    <w:rsid w:val="00581BD4"/>
    <w:rsid w:val="00581BED"/>
    <w:rsid w:val="00581C01"/>
    <w:rsid w:val="00582BB9"/>
    <w:rsid w:val="005834B3"/>
    <w:rsid w:val="0058378D"/>
    <w:rsid w:val="00583A2A"/>
    <w:rsid w:val="0058523A"/>
    <w:rsid w:val="005855E0"/>
    <w:rsid w:val="00585827"/>
    <w:rsid w:val="00585D60"/>
    <w:rsid w:val="00586F28"/>
    <w:rsid w:val="00587889"/>
    <w:rsid w:val="00587A70"/>
    <w:rsid w:val="0059003F"/>
    <w:rsid w:val="00590660"/>
    <w:rsid w:val="00590B55"/>
    <w:rsid w:val="00590EDB"/>
    <w:rsid w:val="00591436"/>
    <w:rsid w:val="00591800"/>
    <w:rsid w:val="00591C7B"/>
    <w:rsid w:val="00592BC9"/>
    <w:rsid w:val="00592C6F"/>
    <w:rsid w:val="00592CD7"/>
    <w:rsid w:val="00592DD0"/>
    <w:rsid w:val="00592F35"/>
    <w:rsid w:val="005930E7"/>
    <w:rsid w:val="00593397"/>
    <w:rsid w:val="0059341F"/>
    <w:rsid w:val="0059403E"/>
    <w:rsid w:val="00594A71"/>
    <w:rsid w:val="00594C75"/>
    <w:rsid w:val="00595983"/>
    <w:rsid w:val="00595C15"/>
    <w:rsid w:val="00595E91"/>
    <w:rsid w:val="00596A19"/>
    <w:rsid w:val="00596A4A"/>
    <w:rsid w:val="00596F27"/>
    <w:rsid w:val="005A08AB"/>
    <w:rsid w:val="005A0A85"/>
    <w:rsid w:val="005A0BCE"/>
    <w:rsid w:val="005A0D94"/>
    <w:rsid w:val="005A10FC"/>
    <w:rsid w:val="005A1B2A"/>
    <w:rsid w:val="005A233B"/>
    <w:rsid w:val="005A2896"/>
    <w:rsid w:val="005A297C"/>
    <w:rsid w:val="005A3140"/>
    <w:rsid w:val="005A3467"/>
    <w:rsid w:val="005A3822"/>
    <w:rsid w:val="005A4383"/>
    <w:rsid w:val="005A499F"/>
    <w:rsid w:val="005A4AA5"/>
    <w:rsid w:val="005A5F47"/>
    <w:rsid w:val="005A6176"/>
    <w:rsid w:val="005A6254"/>
    <w:rsid w:val="005A6474"/>
    <w:rsid w:val="005A66FB"/>
    <w:rsid w:val="005A6C18"/>
    <w:rsid w:val="005A7788"/>
    <w:rsid w:val="005A7DBA"/>
    <w:rsid w:val="005B13A9"/>
    <w:rsid w:val="005B241C"/>
    <w:rsid w:val="005B2BB6"/>
    <w:rsid w:val="005B3853"/>
    <w:rsid w:val="005B388D"/>
    <w:rsid w:val="005B3EE2"/>
    <w:rsid w:val="005B401B"/>
    <w:rsid w:val="005B4080"/>
    <w:rsid w:val="005B42AB"/>
    <w:rsid w:val="005B43A7"/>
    <w:rsid w:val="005B4BAA"/>
    <w:rsid w:val="005B4CD9"/>
    <w:rsid w:val="005B5012"/>
    <w:rsid w:val="005B503E"/>
    <w:rsid w:val="005B510E"/>
    <w:rsid w:val="005B5477"/>
    <w:rsid w:val="005B5CFA"/>
    <w:rsid w:val="005B696E"/>
    <w:rsid w:val="005B6B63"/>
    <w:rsid w:val="005B7809"/>
    <w:rsid w:val="005C044A"/>
    <w:rsid w:val="005C0E79"/>
    <w:rsid w:val="005C16EF"/>
    <w:rsid w:val="005C18C9"/>
    <w:rsid w:val="005C1A20"/>
    <w:rsid w:val="005C1AB6"/>
    <w:rsid w:val="005C21E5"/>
    <w:rsid w:val="005C28CF"/>
    <w:rsid w:val="005C28F1"/>
    <w:rsid w:val="005C2BAA"/>
    <w:rsid w:val="005C3990"/>
    <w:rsid w:val="005C3B68"/>
    <w:rsid w:val="005C3E90"/>
    <w:rsid w:val="005C42C6"/>
    <w:rsid w:val="005C484B"/>
    <w:rsid w:val="005C4ACC"/>
    <w:rsid w:val="005C4D40"/>
    <w:rsid w:val="005C598C"/>
    <w:rsid w:val="005C5AA0"/>
    <w:rsid w:val="005C5CB4"/>
    <w:rsid w:val="005C6A6D"/>
    <w:rsid w:val="005C6F7D"/>
    <w:rsid w:val="005C743A"/>
    <w:rsid w:val="005C7594"/>
    <w:rsid w:val="005C781F"/>
    <w:rsid w:val="005D0229"/>
    <w:rsid w:val="005D083D"/>
    <w:rsid w:val="005D098C"/>
    <w:rsid w:val="005D09C2"/>
    <w:rsid w:val="005D0B79"/>
    <w:rsid w:val="005D16DB"/>
    <w:rsid w:val="005D25F7"/>
    <w:rsid w:val="005D26D3"/>
    <w:rsid w:val="005D296D"/>
    <w:rsid w:val="005D2BC2"/>
    <w:rsid w:val="005D2C6E"/>
    <w:rsid w:val="005D30D3"/>
    <w:rsid w:val="005D3131"/>
    <w:rsid w:val="005D3FE3"/>
    <w:rsid w:val="005D407C"/>
    <w:rsid w:val="005D566F"/>
    <w:rsid w:val="005D5F2A"/>
    <w:rsid w:val="005D664C"/>
    <w:rsid w:val="005D674D"/>
    <w:rsid w:val="005D6795"/>
    <w:rsid w:val="005D6828"/>
    <w:rsid w:val="005D6B9A"/>
    <w:rsid w:val="005D6EEA"/>
    <w:rsid w:val="005D71AF"/>
    <w:rsid w:val="005D7294"/>
    <w:rsid w:val="005D7721"/>
    <w:rsid w:val="005D7932"/>
    <w:rsid w:val="005D7FCF"/>
    <w:rsid w:val="005E048C"/>
    <w:rsid w:val="005E0651"/>
    <w:rsid w:val="005E0D77"/>
    <w:rsid w:val="005E1062"/>
    <w:rsid w:val="005E10CF"/>
    <w:rsid w:val="005E1B62"/>
    <w:rsid w:val="005E1F1F"/>
    <w:rsid w:val="005E2E5D"/>
    <w:rsid w:val="005E42E8"/>
    <w:rsid w:val="005E42FE"/>
    <w:rsid w:val="005E4C62"/>
    <w:rsid w:val="005E4DF9"/>
    <w:rsid w:val="005E55A1"/>
    <w:rsid w:val="005E55D3"/>
    <w:rsid w:val="005E5B5D"/>
    <w:rsid w:val="005E5C93"/>
    <w:rsid w:val="005E6709"/>
    <w:rsid w:val="005E67DE"/>
    <w:rsid w:val="005E758A"/>
    <w:rsid w:val="005E75CC"/>
    <w:rsid w:val="005F0004"/>
    <w:rsid w:val="005F08D8"/>
    <w:rsid w:val="005F095E"/>
    <w:rsid w:val="005F0980"/>
    <w:rsid w:val="005F0CBD"/>
    <w:rsid w:val="005F0FBF"/>
    <w:rsid w:val="005F11B5"/>
    <w:rsid w:val="005F1568"/>
    <w:rsid w:val="005F1A45"/>
    <w:rsid w:val="005F1B39"/>
    <w:rsid w:val="005F2055"/>
    <w:rsid w:val="005F209B"/>
    <w:rsid w:val="005F2321"/>
    <w:rsid w:val="005F234C"/>
    <w:rsid w:val="005F27C5"/>
    <w:rsid w:val="005F280C"/>
    <w:rsid w:val="005F3164"/>
    <w:rsid w:val="005F31C7"/>
    <w:rsid w:val="005F330D"/>
    <w:rsid w:val="005F33F4"/>
    <w:rsid w:val="005F43BD"/>
    <w:rsid w:val="005F46B4"/>
    <w:rsid w:val="005F4A7E"/>
    <w:rsid w:val="005F5FD7"/>
    <w:rsid w:val="005F6235"/>
    <w:rsid w:val="005F64D3"/>
    <w:rsid w:val="005F66A8"/>
    <w:rsid w:val="005F66AE"/>
    <w:rsid w:val="005F66CE"/>
    <w:rsid w:val="005F7402"/>
    <w:rsid w:val="005F772A"/>
    <w:rsid w:val="005F7C19"/>
    <w:rsid w:val="005F7E31"/>
    <w:rsid w:val="006005AF"/>
    <w:rsid w:val="0060147B"/>
    <w:rsid w:val="00601AA1"/>
    <w:rsid w:val="00602358"/>
    <w:rsid w:val="00602672"/>
    <w:rsid w:val="00603539"/>
    <w:rsid w:val="0060434D"/>
    <w:rsid w:val="00604520"/>
    <w:rsid w:val="00604724"/>
    <w:rsid w:val="006052E7"/>
    <w:rsid w:val="0060588C"/>
    <w:rsid w:val="00605A5D"/>
    <w:rsid w:val="00605E5A"/>
    <w:rsid w:val="00606842"/>
    <w:rsid w:val="0060684D"/>
    <w:rsid w:val="00606AAC"/>
    <w:rsid w:val="00606CA5"/>
    <w:rsid w:val="0061025E"/>
    <w:rsid w:val="0061063C"/>
    <w:rsid w:val="006106D0"/>
    <w:rsid w:val="00610787"/>
    <w:rsid w:val="006114AA"/>
    <w:rsid w:val="00611869"/>
    <w:rsid w:val="00612148"/>
    <w:rsid w:val="00612FF1"/>
    <w:rsid w:val="00613468"/>
    <w:rsid w:val="00613AD2"/>
    <w:rsid w:val="00613C61"/>
    <w:rsid w:val="00614B98"/>
    <w:rsid w:val="00614CF7"/>
    <w:rsid w:val="00615650"/>
    <w:rsid w:val="00615D97"/>
    <w:rsid w:val="0061651D"/>
    <w:rsid w:val="00616959"/>
    <w:rsid w:val="00617140"/>
    <w:rsid w:val="006178D7"/>
    <w:rsid w:val="00617A3B"/>
    <w:rsid w:val="00620E1C"/>
    <w:rsid w:val="00621212"/>
    <w:rsid w:val="00621730"/>
    <w:rsid w:val="0062193E"/>
    <w:rsid w:val="00621CCF"/>
    <w:rsid w:val="006229A8"/>
    <w:rsid w:val="00623763"/>
    <w:rsid w:val="00623A7E"/>
    <w:rsid w:val="00623D99"/>
    <w:rsid w:val="006249F7"/>
    <w:rsid w:val="00625B0C"/>
    <w:rsid w:val="00625CF3"/>
    <w:rsid w:val="00625DAB"/>
    <w:rsid w:val="00626731"/>
    <w:rsid w:val="00626DB2"/>
    <w:rsid w:val="00627DB8"/>
    <w:rsid w:val="00630402"/>
    <w:rsid w:val="00630693"/>
    <w:rsid w:val="00630CCF"/>
    <w:rsid w:val="00630F2C"/>
    <w:rsid w:val="00632427"/>
    <w:rsid w:val="00632B34"/>
    <w:rsid w:val="00632C92"/>
    <w:rsid w:val="006330AB"/>
    <w:rsid w:val="00633435"/>
    <w:rsid w:val="00633A0F"/>
    <w:rsid w:val="006346D5"/>
    <w:rsid w:val="00635DBB"/>
    <w:rsid w:val="0063671B"/>
    <w:rsid w:val="00636DBD"/>
    <w:rsid w:val="0063751B"/>
    <w:rsid w:val="00637677"/>
    <w:rsid w:val="00637E40"/>
    <w:rsid w:val="00637ECA"/>
    <w:rsid w:val="00640A67"/>
    <w:rsid w:val="00641435"/>
    <w:rsid w:val="00641B0B"/>
    <w:rsid w:val="00641F44"/>
    <w:rsid w:val="006420C3"/>
    <w:rsid w:val="00642706"/>
    <w:rsid w:val="006432D6"/>
    <w:rsid w:val="006437C1"/>
    <w:rsid w:val="00643854"/>
    <w:rsid w:val="0064411B"/>
    <w:rsid w:val="0064470C"/>
    <w:rsid w:val="00645A36"/>
    <w:rsid w:val="006464BD"/>
    <w:rsid w:val="006464E1"/>
    <w:rsid w:val="00646676"/>
    <w:rsid w:val="00646E85"/>
    <w:rsid w:val="00646ED3"/>
    <w:rsid w:val="00646FB9"/>
    <w:rsid w:val="0064781B"/>
    <w:rsid w:val="00647BF6"/>
    <w:rsid w:val="00651072"/>
    <w:rsid w:val="006515E4"/>
    <w:rsid w:val="00652052"/>
    <w:rsid w:val="006525C8"/>
    <w:rsid w:val="00652AD2"/>
    <w:rsid w:val="00652F60"/>
    <w:rsid w:val="00653872"/>
    <w:rsid w:val="006551A4"/>
    <w:rsid w:val="0065592B"/>
    <w:rsid w:val="00655F5E"/>
    <w:rsid w:val="006567BE"/>
    <w:rsid w:val="00657779"/>
    <w:rsid w:val="006600B5"/>
    <w:rsid w:val="00660465"/>
    <w:rsid w:val="00660BF3"/>
    <w:rsid w:val="00660E74"/>
    <w:rsid w:val="00660ED4"/>
    <w:rsid w:val="00661054"/>
    <w:rsid w:val="006619F1"/>
    <w:rsid w:val="00661FF5"/>
    <w:rsid w:val="00662184"/>
    <w:rsid w:val="0066223B"/>
    <w:rsid w:val="006627DB"/>
    <w:rsid w:val="00662FA7"/>
    <w:rsid w:val="00663B7A"/>
    <w:rsid w:val="00663BBA"/>
    <w:rsid w:val="00663BFE"/>
    <w:rsid w:val="006643FC"/>
    <w:rsid w:val="00665AF3"/>
    <w:rsid w:val="00665B15"/>
    <w:rsid w:val="00665EBF"/>
    <w:rsid w:val="006662CA"/>
    <w:rsid w:val="0066669F"/>
    <w:rsid w:val="006668B5"/>
    <w:rsid w:val="00666FDD"/>
    <w:rsid w:val="006670A1"/>
    <w:rsid w:val="00667347"/>
    <w:rsid w:val="0066743C"/>
    <w:rsid w:val="0066784E"/>
    <w:rsid w:val="00667916"/>
    <w:rsid w:val="00670015"/>
    <w:rsid w:val="00670067"/>
    <w:rsid w:val="006702DA"/>
    <w:rsid w:val="0067090E"/>
    <w:rsid w:val="00671D28"/>
    <w:rsid w:val="00671FBA"/>
    <w:rsid w:val="0067257B"/>
    <w:rsid w:val="00672836"/>
    <w:rsid w:val="00672951"/>
    <w:rsid w:val="006747F9"/>
    <w:rsid w:val="00674985"/>
    <w:rsid w:val="00674B12"/>
    <w:rsid w:val="00674E3F"/>
    <w:rsid w:val="00674F98"/>
    <w:rsid w:val="00675BB9"/>
    <w:rsid w:val="00675CD7"/>
    <w:rsid w:val="0067627C"/>
    <w:rsid w:val="006763B1"/>
    <w:rsid w:val="00677779"/>
    <w:rsid w:val="00677973"/>
    <w:rsid w:val="00677FD7"/>
    <w:rsid w:val="006807F9"/>
    <w:rsid w:val="00681CDD"/>
    <w:rsid w:val="00682027"/>
    <w:rsid w:val="006826F8"/>
    <w:rsid w:val="006828BD"/>
    <w:rsid w:val="00683510"/>
    <w:rsid w:val="00684E58"/>
    <w:rsid w:val="0068529A"/>
    <w:rsid w:val="00685324"/>
    <w:rsid w:val="0068568C"/>
    <w:rsid w:val="0068584B"/>
    <w:rsid w:val="0068597F"/>
    <w:rsid w:val="00685C87"/>
    <w:rsid w:val="0068612E"/>
    <w:rsid w:val="00686C7A"/>
    <w:rsid w:val="00687CEA"/>
    <w:rsid w:val="0069134E"/>
    <w:rsid w:val="00691408"/>
    <w:rsid w:val="006914F4"/>
    <w:rsid w:val="0069208F"/>
    <w:rsid w:val="006922A6"/>
    <w:rsid w:val="006923BB"/>
    <w:rsid w:val="0069403B"/>
    <w:rsid w:val="006944C5"/>
    <w:rsid w:val="00694B9B"/>
    <w:rsid w:val="00694BEB"/>
    <w:rsid w:val="00696542"/>
    <w:rsid w:val="0069664C"/>
    <w:rsid w:val="0069681A"/>
    <w:rsid w:val="006969B8"/>
    <w:rsid w:val="00696A9A"/>
    <w:rsid w:val="00696C92"/>
    <w:rsid w:val="00696DFB"/>
    <w:rsid w:val="00696F0D"/>
    <w:rsid w:val="00697429"/>
    <w:rsid w:val="00697830"/>
    <w:rsid w:val="00697A9E"/>
    <w:rsid w:val="006A03DE"/>
    <w:rsid w:val="006A0996"/>
    <w:rsid w:val="006A09A9"/>
    <w:rsid w:val="006A0F6F"/>
    <w:rsid w:val="006A1198"/>
    <w:rsid w:val="006A195D"/>
    <w:rsid w:val="006A374E"/>
    <w:rsid w:val="006A3D9A"/>
    <w:rsid w:val="006A430F"/>
    <w:rsid w:val="006A4486"/>
    <w:rsid w:val="006A4C33"/>
    <w:rsid w:val="006A4DE7"/>
    <w:rsid w:val="006A5F74"/>
    <w:rsid w:val="006A6BD6"/>
    <w:rsid w:val="006A79D6"/>
    <w:rsid w:val="006A7FB0"/>
    <w:rsid w:val="006B055D"/>
    <w:rsid w:val="006B06B9"/>
    <w:rsid w:val="006B0A8B"/>
    <w:rsid w:val="006B0C11"/>
    <w:rsid w:val="006B15B7"/>
    <w:rsid w:val="006B1941"/>
    <w:rsid w:val="006B1A17"/>
    <w:rsid w:val="006B1CAC"/>
    <w:rsid w:val="006B21F3"/>
    <w:rsid w:val="006B2C6B"/>
    <w:rsid w:val="006B35B9"/>
    <w:rsid w:val="006B3AC6"/>
    <w:rsid w:val="006B4065"/>
    <w:rsid w:val="006B4ED6"/>
    <w:rsid w:val="006B4F13"/>
    <w:rsid w:val="006B5BDF"/>
    <w:rsid w:val="006B6542"/>
    <w:rsid w:val="006B665A"/>
    <w:rsid w:val="006B6958"/>
    <w:rsid w:val="006B711D"/>
    <w:rsid w:val="006B75FE"/>
    <w:rsid w:val="006C045D"/>
    <w:rsid w:val="006C0E2B"/>
    <w:rsid w:val="006C11F1"/>
    <w:rsid w:val="006C1499"/>
    <w:rsid w:val="006C17F0"/>
    <w:rsid w:val="006C1D3D"/>
    <w:rsid w:val="006C20A3"/>
    <w:rsid w:val="006C267A"/>
    <w:rsid w:val="006C2AF6"/>
    <w:rsid w:val="006C2E62"/>
    <w:rsid w:val="006C3EC6"/>
    <w:rsid w:val="006C43D9"/>
    <w:rsid w:val="006C443F"/>
    <w:rsid w:val="006C50CD"/>
    <w:rsid w:val="006C5C39"/>
    <w:rsid w:val="006C5DDA"/>
    <w:rsid w:val="006C5DEF"/>
    <w:rsid w:val="006C6A3A"/>
    <w:rsid w:val="006C6A52"/>
    <w:rsid w:val="006C6ACD"/>
    <w:rsid w:val="006C6BA8"/>
    <w:rsid w:val="006C75AA"/>
    <w:rsid w:val="006C782A"/>
    <w:rsid w:val="006C7F5F"/>
    <w:rsid w:val="006D069F"/>
    <w:rsid w:val="006D1764"/>
    <w:rsid w:val="006D1767"/>
    <w:rsid w:val="006D199D"/>
    <w:rsid w:val="006D2512"/>
    <w:rsid w:val="006D25AF"/>
    <w:rsid w:val="006D27C0"/>
    <w:rsid w:val="006D2922"/>
    <w:rsid w:val="006D2D6E"/>
    <w:rsid w:val="006D2EBF"/>
    <w:rsid w:val="006D308C"/>
    <w:rsid w:val="006D44DA"/>
    <w:rsid w:val="006D46FB"/>
    <w:rsid w:val="006D570C"/>
    <w:rsid w:val="006D67BF"/>
    <w:rsid w:val="006D6B57"/>
    <w:rsid w:val="006D74CF"/>
    <w:rsid w:val="006E090D"/>
    <w:rsid w:val="006E0B67"/>
    <w:rsid w:val="006E12AF"/>
    <w:rsid w:val="006E2247"/>
    <w:rsid w:val="006E23A9"/>
    <w:rsid w:val="006E2E31"/>
    <w:rsid w:val="006E3088"/>
    <w:rsid w:val="006E317F"/>
    <w:rsid w:val="006E329A"/>
    <w:rsid w:val="006E382C"/>
    <w:rsid w:val="006E3CF4"/>
    <w:rsid w:val="006E3EFE"/>
    <w:rsid w:val="006E3F98"/>
    <w:rsid w:val="006E4056"/>
    <w:rsid w:val="006E4069"/>
    <w:rsid w:val="006E43D3"/>
    <w:rsid w:val="006E4482"/>
    <w:rsid w:val="006E4607"/>
    <w:rsid w:val="006E4887"/>
    <w:rsid w:val="006E4C8E"/>
    <w:rsid w:val="006E4F20"/>
    <w:rsid w:val="006E50D0"/>
    <w:rsid w:val="006E5AA6"/>
    <w:rsid w:val="006E67EC"/>
    <w:rsid w:val="006E6811"/>
    <w:rsid w:val="006E6A2C"/>
    <w:rsid w:val="006E705F"/>
    <w:rsid w:val="006F04D2"/>
    <w:rsid w:val="006F0BD5"/>
    <w:rsid w:val="006F0D2E"/>
    <w:rsid w:val="006F1FEA"/>
    <w:rsid w:val="006F24C4"/>
    <w:rsid w:val="006F2DDF"/>
    <w:rsid w:val="006F3067"/>
    <w:rsid w:val="006F3546"/>
    <w:rsid w:val="006F3DBB"/>
    <w:rsid w:val="006F3F27"/>
    <w:rsid w:val="006F47B4"/>
    <w:rsid w:val="006F489D"/>
    <w:rsid w:val="006F4FEF"/>
    <w:rsid w:val="006F6A52"/>
    <w:rsid w:val="006F75A9"/>
    <w:rsid w:val="006F7DA8"/>
    <w:rsid w:val="007006F8"/>
    <w:rsid w:val="00701517"/>
    <w:rsid w:val="007018C8"/>
    <w:rsid w:val="00701A01"/>
    <w:rsid w:val="00702B58"/>
    <w:rsid w:val="00702D3E"/>
    <w:rsid w:val="00702F45"/>
    <w:rsid w:val="0070310C"/>
    <w:rsid w:val="0070335A"/>
    <w:rsid w:val="00703C19"/>
    <w:rsid w:val="00703CBB"/>
    <w:rsid w:val="007042F3"/>
    <w:rsid w:val="00704311"/>
    <w:rsid w:val="007043B7"/>
    <w:rsid w:val="00704A2B"/>
    <w:rsid w:val="007051C3"/>
    <w:rsid w:val="0070593A"/>
    <w:rsid w:val="00705D76"/>
    <w:rsid w:val="00706264"/>
    <w:rsid w:val="00706269"/>
    <w:rsid w:val="0070649E"/>
    <w:rsid w:val="007076CF"/>
    <w:rsid w:val="007078B4"/>
    <w:rsid w:val="007078E7"/>
    <w:rsid w:val="007108D0"/>
    <w:rsid w:val="00710FE2"/>
    <w:rsid w:val="007118D8"/>
    <w:rsid w:val="00711BAF"/>
    <w:rsid w:val="00712F46"/>
    <w:rsid w:val="0071322F"/>
    <w:rsid w:val="007143C5"/>
    <w:rsid w:val="007145D0"/>
    <w:rsid w:val="00714AE5"/>
    <w:rsid w:val="00714FC0"/>
    <w:rsid w:val="00715468"/>
    <w:rsid w:val="00715D9C"/>
    <w:rsid w:val="00716188"/>
    <w:rsid w:val="00716A86"/>
    <w:rsid w:val="0072004B"/>
    <w:rsid w:val="00720064"/>
    <w:rsid w:val="00720538"/>
    <w:rsid w:val="00720FE1"/>
    <w:rsid w:val="00721663"/>
    <w:rsid w:val="007220C5"/>
    <w:rsid w:val="0072255E"/>
    <w:rsid w:val="00722E15"/>
    <w:rsid w:val="00723ACD"/>
    <w:rsid w:val="00724377"/>
    <w:rsid w:val="00724524"/>
    <w:rsid w:val="00724B3D"/>
    <w:rsid w:val="00725AE1"/>
    <w:rsid w:val="00725BFA"/>
    <w:rsid w:val="007262D2"/>
    <w:rsid w:val="00726349"/>
    <w:rsid w:val="00727844"/>
    <w:rsid w:val="00727948"/>
    <w:rsid w:val="007279BD"/>
    <w:rsid w:val="00727D6E"/>
    <w:rsid w:val="00730315"/>
    <w:rsid w:val="007311E1"/>
    <w:rsid w:val="00731364"/>
    <w:rsid w:val="0073157C"/>
    <w:rsid w:val="007317B9"/>
    <w:rsid w:val="007318DD"/>
    <w:rsid w:val="00731ACA"/>
    <w:rsid w:val="00731BD5"/>
    <w:rsid w:val="0073382A"/>
    <w:rsid w:val="00733FFD"/>
    <w:rsid w:val="007347AD"/>
    <w:rsid w:val="0073502D"/>
    <w:rsid w:val="00735D52"/>
    <w:rsid w:val="0073646D"/>
    <w:rsid w:val="00736945"/>
    <w:rsid w:val="007369FC"/>
    <w:rsid w:val="00736D8C"/>
    <w:rsid w:val="00737577"/>
    <w:rsid w:val="00737911"/>
    <w:rsid w:val="00740C80"/>
    <w:rsid w:val="00741E34"/>
    <w:rsid w:val="00742756"/>
    <w:rsid w:val="00742AE2"/>
    <w:rsid w:val="00742BFA"/>
    <w:rsid w:val="00742C57"/>
    <w:rsid w:val="00742D05"/>
    <w:rsid w:val="00742E2D"/>
    <w:rsid w:val="00743045"/>
    <w:rsid w:val="00743BF9"/>
    <w:rsid w:val="00743CAA"/>
    <w:rsid w:val="00744ED4"/>
    <w:rsid w:val="00744FA4"/>
    <w:rsid w:val="007462BE"/>
    <w:rsid w:val="00746372"/>
    <w:rsid w:val="00746492"/>
    <w:rsid w:val="00746887"/>
    <w:rsid w:val="00746C95"/>
    <w:rsid w:val="007476C8"/>
    <w:rsid w:val="007477AD"/>
    <w:rsid w:val="00747B6E"/>
    <w:rsid w:val="0075202F"/>
    <w:rsid w:val="00753743"/>
    <w:rsid w:val="00753A80"/>
    <w:rsid w:val="00754018"/>
    <w:rsid w:val="007540EE"/>
    <w:rsid w:val="007541DB"/>
    <w:rsid w:val="00754314"/>
    <w:rsid w:val="00755010"/>
    <w:rsid w:val="00755C3E"/>
    <w:rsid w:val="007560AB"/>
    <w:rsid w:val="00756BB6"/>
    <w:rsid w:val="007570E4"/>
    <w:rsid w:val="0075734E"/>
    <w:rsid w:val="007600D7"/>
    <w:rsid w:val="00761450"/>
    <w:rsid w:val="00762103"/>
    <w:rsid w:val="007626CF"/>
    <w:rsid w:val="00762BEF"/>
    <w:rsid w:val="00762EFB"/>
    <w:rsid w:val="00763905"/>
    <w:rsid w:val="00763FEF"/>
    <w:rsid w:val="007646A7"/>
    <w:rsid w:val="00764A8E"/>
    <w:rsid w:val="00764B78"/>
    <w:rsid w:val="007652FF"/>
    <w:rsid w:val="007656A6"/>
    <w:rsid w:val="0076576A"/>
    <w:rsid w:val="007657E6"/>
    <w:rsid w:val="00766393"/>
    <w:rsid w:val="007666C4"/>
    <w:rsid w:val="00766A42"/>
    <w:rsid w:val="00767154"/>
    <w:rsid w:val="007675BD"/>
    <w:rsid w:val="00767777"/>
    <w:rsid w:val="007706D3"/>
    <w:rsid w:val="00771AF9"/>
    <w:rsid w:val="00772691"/>
    <w:rsid w:val="0077272E"/>
    <w:rsid w:val="0077334E"/>
    <w:rsid w:val="00773681"/>
    <w:rsid w:val="00774341"/>
    <w:rsid w:val="00774678"/>
    <w:rsid w:val="00774ACE"/>
    <w:rsid w:val="00775092"/>
    <w:rsid w:val="0077572F"/>
    <w:rsid w:val="00776285"/>
    <w:rsid w:val="00776D32"/>
    <w:rsid w:val="007772B2"/>
    <w:rsid w:val="00777ECD"/>
    <w:rsid w:val="007807A2"/>
    <w:rsid w:val="00780C6B"/>
    <w:rsid w:val="00781983"/>
    <w:rsid w:val="007819A0"/>
    <w:rsid w:val="0078207E"/>
    <w:rsid w:val="007821B0"/>
    <w:rsid w:val="007829E9"/>
    <w:rsid w:val="00782CBD"/>
    <w:rsid w:val="00782FF6"/>
    <w:rsid w:val="00783013"/>
    <w:rsid w:val="0078356D"/>
    <w:rsid w:val="00783D6C"/>
    <w:rsid w:val="007848FD"/>
    <w:rsid w:val="007849F0"/>
    <w:rsid w:val="00784D41"/>
    <w:rsid w:val="007851CC"/>
    <w:rsid w:val="007856E0"/>
    <w:rsid w:val="00786A15"/>
    <w:rsid w:val="00786B92"/>
    <w:rsid w:val="00786F9E"/>
    <w:rsid w:val="00787201"/>
    <w:rsid w:val="007872A1"/>
    <w:rsid w:val="00787414"/>
    <w:rsid w:val="00787435"/>
    <w:rsid w:val="007877D2"/>
    <w:rsid w:val="00790611"/>
    <w:rsid w:val="0079073F"/>
    <w:rsid w:val="00790A98"/>
    <w:rsid w:val="007917C7"/>
    <w:rsid w:val="0079185D"/>
    <w:rsid w:val="00792726"/>
    <w:rsid w:val="00794591"/>
    <w:rsid w:val="0079463C"/>
    <w:rsid w:val="007951A5"/>
    <w:rsid w:val="00796460"/>
    <w:rsid w:val="00796653"/>
    <w:rsid w:val="00796B5E"/>
    <w:rsid w:val="00796BAC"/>
    <w:rsid w:val="00796EC1"/>
    <w:rsid w:val="0079762A"/>
    <w:rsid w:val="00797669"/>
    <w:rsid w:val="007A00CF"/>
    <w:rsid w:val="007A0B6F"/>
    <w:rsid w:val="007A0D29"/>
    <w:rsid w:val="007A0DD4"/>
    <w:rsid w:val="007A1290"/>
    <w:rsid w:val="007A20AB"/>
    <w:rsid w:val="007A2248"/>
    <w:rsid w:val="007A28EB"/>
    <w:rsid w:val="007A2BB5"/>
    <w:rsid w:val="007A2BF4"/>
    <w:rsid w:val="007A379E"/>
    <w:rsid w:val="007A3FB7"/>
    <w:rsid w:val="007A509D"/>
    <w:rsid w:val="007A522C"/>
    <w:rsid w:val="007A593A"/>
    <w:rsid w:val="007A5EA7"/>
    <w:rsid w:val="007A61E9"/>
    <w:rsid w:val="007A6561"/>
    <w:rsid w:val="007A7135"/>
    <w:rsid w:val="007A7162"/>
    <w:rsid w:val="007A75FB"/>
    <w:rsid w:val="007A7BE7"/>
    <w:rsid w:val="007A7FFA"/>
    <w:rsid w:val="007B0264"/>
    <w:rsid w:val="007B0A77"/>
    <w:rsid w:val="007B0BAF"/>
    <w:rsid w:val="007B13F1"/>
    <w:rsid w:val="007B15A6"/>
    <w:rsid w:val="007B181A"/>
    <w:rsid w:val="007B4043"/>
    <w:rsid w:val="007B405F"/>
    <w:rsid w:val="007B47EC"/>
    <w:rsid w:val="007B4CDD"/>
    <w:rsid w:val="007B5AA2"/>
    <w:rsid w:val="007B5BDC"/>
    <w:rsid w:val="007B610E"/>
    <w:rsid w:val="007B6811"/>
    <w:rsid w:val="007B6CC8"/>
    <w:rsid w:val="007B78C9"/>
    <w:rsid w:val="007C03A9"/>
    <w:rsid w:val="007C043B"/>
    <w:rsid w:val="007C08DF"/>
    <w:rsid w:val="007C0A38"/>
    <w:rsid w:val="007C15B8"/>
    <w:rsid w:val="007C15E6"/>
    <w:rsid w:val="007C1B8D"/>
    <w:rsid w:val="007C1E8E"/>
    <w:rsid w:val="007C376E"/>
    <w:rsid w:val="007C3C7E"/>
    <w:rsid w:val="007C3E90"/>
    <w:rsid w:val="007C5A87"/>
    <w:rsid w:val="007C604A"/>
    <w:rsid w:val="007C60EC"/>
    <w:rsid w:val="007C6307"/>
    <w:rsid w:val="007C6C71"/>
    <w:rsid w:val="007C6C76"/>
    <w:rsid w:val="007C6C9F"/>
    <w:rsid w:val="007C6D4C"/>
    <w:rsid w:val="007C72A7"/>
    <w:rsid w:val="007C72CB"/>
    <w:rsid w:val="007C7776"/>
    <w:rsid w:val="007C7B7B"/>
    <w:rsid w:val="007C7BE0"/>
    <w:rsid w:val="007C7E22"/>
    <w:rsid w:val="007D0358"/>
    <w:rsid w:val="007D0B77"/>
    <w:rsid w:val="007D0C9E"/>
    <w:rsid w:val="007D1902"/>
    <w:rsid w:val="007D1ED1"/>
    <w:rsid w:val="007D2591"/>
    <w:rsid w:val="007D2852"/>
    <w:rsid w:val="007D41F3"/>
    <w:rsid w:val="007D478A"/>
    <w:rsid w:val="007D4B22"/>
    <w:rsid w:val="007D4B73"/>
    <w:rsid w:val="007D5439"/>
    <w:rsid w:val="007D573C"/>
    <w:rsid w:val="007D5850"/>
    <w:rsid w:val="007D5DFA"/>
    <w:rsid w:val="007D7262"/>
    <w:rsid w:val="007E065B"/>
    <w:rsid w:val="007E10A2"/>
    <w:rsid w:val="007E1482"/>
    <w:rsid w:val="007E1635"/>
    <w:rsid w:val="007E1C83"/>
    <w:rsid w:val="007E229B"/>
    <w:rsid w:val="007E2B72"/>
    <w:rsid w:val="007E34E8"/>
    <w:rsid w:val="007E3AB5"/>
    <w:rsid w:val="007E4818"/>
    <w:rsid w:val="007E5459"/>
    <w:rsid w:val="007E568A"/>
    <w:rsid w:val="007E5DF3"/>
    <w:rsid w:val="007E6021"/>
    <w:rsid w:val="007E643F"/>
    <w:rsid w:val="007E722B"/>
    <w:rsid w:val="007F000E"/>
    <w:rsid w:val="007F03CB"/>
    <w:rsid w:val="007F0474"/>
    <w:rsid w:val="007F047F"/>
    <w:rsid w:val="007F0903"/>
    <w:rsid w:val="007F0E29"/>
    <w:rsid w:val="007F0FBE"/>
    <w:rsid w:val="007F12DD"/>
    <w:rsid w:val="007F1C0D"/>
    <w:rsid w:val="007F1E24"/>
    <w:rsid w:val="007F20FB"/>
    <w:rsid w:val="007F2167"/>
    <w:rsid w:val="007F2909"/>
    <w:rsid w:val="007F2EE1"/>
    <w:rsid w:val="007F2FED"/>
    <w:rsid w:val="007F3476"/>
    <w:rsid w:val="007F388A"/>
    <w:rsid w:val="007F3A1D"/>
    <w:rsid w:val="007F3E93"/>
    <w:rsid w:val="007F43ED"/>
    <w:rsid w:val="007F4661"/>
    <w:rsid w:val="007F483C"/>
    <w:rsid w:val="007F4DDA"/>
    <w:rsid w:val="007F5691"/>
    <w:rsid w:val="007F5E2D"/>
    <w:rsid w:val="007F6C3F"/>
    <w:rsid w:val="007F6CB6"/>
    <w:rsid w:val="007F79BF"/>
    <w:rsid w:val="00800537"/>
    <w:rsid w:val="0080054E"/>
    <w:rsid w:val="0080086C"/>
    <w:rsid w:val="00800902"/>
    <w:rsid w:val="00800E90"/>
    <w:rsid w:val="008013C9"/>
    <w:rsid w:val="00802116"/>
    <w:rsid w:val="0080226A"/>
    <w:rsid w:val="00802BEF"/>
    <w:rsid w:val="00802EAD"/>
    <w:rsid w:val="00803425"/>
    <w:rsid w:val="0080389F"/>
    <w:rsid w:val="00804B35"/>
    <w:rsid w:val="00804B4A"/>
    <w:rsid w:val="0080502C"/>
    <w:rsid w:val="008064A2"/>
    <w:rsid w:val="00806FAC"/>
    <w:rsid w:val="00807387"/>
    <w:rsid w:val="00807CB5"/>
    <w:rsid w:val="0081001C"/>
    <w:rsid w:val="00810386"/>
    <w:rsid w:val="00811173"/>
    <w:rsid w:val="008111FB"/>
    <w:rsid w:val="008118D5"/>
    <w:rsid w:val="00811D12"/>
    <w:rsid w:val="00811DFF"/>
    <w:rsid w:val="00813670"/>
    <w:rsid w:val="00813790"/>
    <w:rsid w:val="00813A9B"/>
    <w:rsid w:val="00813D1E"/>
    <w:rsid w:val="00813E2E"/>
    <w:rsid w:val="00814273"/>
    <w:rsid w:val="00815153"/>
    <w:rsid w:val="00815D12"/>
    <w:rsid w:val="00816760"/>
    <w:rsid w:val="0081761E"/>
    <w:rsid w:val="00817719"/>
    <w:rsid w:val="00820194"/>
    <w:rsid w:val="00820467"/>
    <w:rsid w:val="00820659"/>
    <w:rsid w:val="00820EAA"/>
    <w:rsid w:val="008211C6"/>
    <w:rsid w:val="00821278"/>
    <w:rsid w:val="008224F6"/>
    <w:rsid w:val="00822B6F"/>
    <w:rsid w:val="00823454"/>
    <w:rsid w:val="0082371B"/>
    <w:rsid w:val="0082392C"/>
    <w:rsid w:val="008239CE"/>
    <w:rsid w:val="00823AF7"/>
    <w:rsid w:val="008246D0"/>
    <w:rsid w:val="00824C44"/>
    <w:rsid w:val="00825B66"/>
    <w:rsid w:val="00826062"/>
    <w:rsid w:val="008263C7"/>
    <w:rsid w:val="0082666B"/>
    <w:rsid w:val="00827A2C"/>
    <w:rsid w:val="00830522"/>
    <w:rsid w:val="00830D1A"/>
    <w:rsid w:val="008310A0"/>
    <w:rsid w:val="008322F2"/>
    <w:rsid w:val="00832604"/>
    <w:rsid w:val="00832779"/>
    <w:rsid w:val="00832B68"/>
    <w:rsid w:val="008334B0"/>
    <w:rsid w:val="00833F83"/>
    <w:rsid w:val="008341D1"/>
    <w:rsid w:val="00834208"/>
    <w:rsid w:val="00834578"/>
    <w:rsid w:val="008352A0"/>
    <w:rsid w:val="00835A41"/>
    <w:rsid w:val="0083677E"/>
    <w:rsid w:val="0083681B"/>
    <w:rsid w:val="00836867"/>
    <w:rsid w:val="008369DA"/>
    <w:rsid w:val="008371F3"/>
    <w:rsid w:val="00837482"/>
    <w:rsid w:val="00837603"/>
    <w:rsid w:val="00837775"/>
    <w:rsid w:val="00837E17"/>
    <w:rsid w:val="00840288"/>
    <w:rsid w:val="008402F5"/>
    <w:rsid w:val="008406BA"/>
    <w:rsid w:val="00840A2C"/>
    <w:rsid w:val="00840CFC"/>
    <w:rsid w:val="0084100D"/>
    <w:rsid w:val="008413D9"/>
    <w:rsid w:val="00841D62"/>
    <w:rsid w:val="00841E42"/>
    <w:rsid w:val="00841EEE"/>
    <w:rsid w:val="00841EF5"/>
    <w:rsid w:val="0084234D"/>
    <w:rsid w:val="008424FB"/>
    <w:rsid w:val="008434C3"/>
    <w:rsid w:val="00844058"/>
    <w:rsid w:val="008446FB"/>
    <w:rsid w:val="00844A9D"/>
    <w:rsid w:val="00844B01"/>
    <w:rsid w:val="00845201"/>
    <w:rsid w:val="00845467"/>
    <w:rsid w:val="0084553B"/>
    <w:rsid w:val="00845643"/>
    <w:rsid w:val="0084565F"/>
    <w:rsid w:val="0084593F"/>
    <w:rsid w:val="00845D70"/>
    <w:rsid w:val="00845E68"/>
    <w:rsid w:val="0084615B"/>
    <w:rsid w:val="00846572"/>
    <w:rsid w:val="00847733"/>
    <w:rsid w:val="00847D16"/>
    <w:rsid w:val="00847D1B"/>
    <w:rsid w:val="00850617"/>
    <w:rsid w:val="00850790"/>
    <w:rsid w:val="008509BD"/>
    <w:rsid w:val="00850C99"/>
    <w:rsid w:val="008513A3"/>
    <w:rsid w:val="008517A8"/>
    <w:rsid w:val="0085247E"/>
    <w:rsid w:val="0085258F"/>
    <w:rsid w:val="008535C1"/>
    <w:rsid w:val="00853883"/>
    <w:rsid w:val="00853C21"/>
    <w:rsid w:val="00853DB3"/>
    <w:rsid w:val="008540DA"/>
    <w:rsid w:val="008541DE"/>
    <w:rsid w:val="00854927"/>
    <w:rsid w:val="00854B71"/>
    <w:rsid w:val="00854BAD"/>
    <w:rsid w:val="00854D44"/>
    <w:rsid w:val="008552B7"/>
    <w:rsid w:val="008559F3"/>
    <w:rsid w:val="0085600F"/>
    <w:rsid w:val="00856A88"/>
    <w:rsid w:val="00857393"/>
    <w:rsid w:val="008576CC"/>
    <w:rsid w:val="008602AF"/>
    <w:rsid w:val="00860BAE"/>
    <w:rsid w:val="00862A4F"/>
    <w:rsid w:val="008636D2"/>
    <w:rsid w:val="00864239"/>
    <w:rsid w:val="008643EC"/>
    <w:rsid w:val="008644AF"/>
    <w:rsid w:val="00864880"/>
    <w:rsid w:val="008649BB"/>
    <w:rsid w:val="008649E8"/>
    <w:rsid w:val="00865E0A"/>
    <w:rsid w:val="00865F39"/>
    <w:rsid w:val="00865FF5"/>
    <w:rsid w:val="0086675B"/>
    <w:rsid w:val="008669A9"/>
    <w:rsid w:val="00866B47"/>
    <w:rsid w:val="00866F67"/>
    <w:rsid w:val="008700E0"/>
    <w:rsid w:val="008702BB"/>
    <w:rsid w:val="0087072E"/>
    <w:rsid w:val="0087122D"/>
    <w:rsid w:val="00871487"/>
    <w:rsid w:val="00871C02"/>
    <w:rsid w:val="008724CE"/>
    <w:rsid w:val="00872513"/>
    <w:rsid w:val="0087256D"/>
    <w:rsid w:val="0087262D"/>
    <w:rsid w:val="008735C8"/>
    <w:rsid w:val="00873D60"/>
    <w:rsid w:val="00873FB4"/>
    <w:rsid w:val="00874667"/>
    <w:rsid w:val="00874E40"/>
    <w:rsid w:val="00875970"/>
    <w:rsid w:val="008763DE"/>
    <w:rsid w:val="00876739"/>
    <w:rsid w:val="008773C5"/>
    <w:rsid w:val="008778B6"/>
    <w:rsid w:val="0088050E"/>
    <w:rsid w:val="00880F72"/>
    <w:rsid w:val="008814AE"/>
    <w:rsid w:val="0088169A"/>
    <w:rsid w:val="008817DA"/>
    <w:rsid w:val="00881905"/>
    <w:rsid w:val="0088192C"/>
    <w:rsid w:val="00882246"/>
    <w:rsid w:val="00882D56"/>
    <w:rsid w:val="00882FDF"/>
    <w:rsid w:val="00883C2C"/>
    <w:rsid w:val="00883D11"/>
    <w:rsid w:val="0088449C"/>
    <w:rsid w:val="008845E3"/>
    <w:rsid w:val="00884ADC"/>
    <w:rsid w:val="00884B1B"/>
    <w:rsid w:val="00884BB6"/>
    <w:rsid w:val="00884DF9"/>
    <w:rsid w:val="00885235"/>
    <w:rsid w:val="00885580"/>
    <w:rsid w:val="008856CD"/>
    <w:rsid w:val="00885B4F"/>
    <w:rsid w:val="00885CB2"/>
    <w:rsid w:val="00885FE5"/>
    <w:rsid w:val="00886043"/>
    <w:rsid w:val="00886287"/>
    <w:rsid w:val="00886971"/>
    <w:rsid w:val="00886B50"/>
    <w:rsid w:val="00886D19"/>
    <w:rsid w:val="00887072"/>
    <w:rsid w:val="0088742F"/>
    <w:rsid w:val="00887697"/>
    <w:rsid w:val="0088784D"/>
    <w:rsid w:val="0088788F"/>
    <w:rsid w:val="008879FF"/>
    <w:rsid w:val="00887B8A"/>
    <w:rsid w:val="00887DAB"/>
    <w:rsid w:val="00887FA8"/>
    <w:rsid w:val="0089019A"/>
    <w:rsid w:val="00890B58"/>
    <w:rsid w:val="00890D0E"/>
    <w:rsid w:val="00891E10"/>
    <w:rsid w:val="008926B8"/>
    <w:rsid w:val="00892A1E"/>
    <w:rsid w:val="00893B1D"/>
    <w:rsid w:val="00893F1E"/>
    <w:rsid w:val="008943B2"/>
    <w:rsid w:val="00894821"/>
    <w:rsid w:val="00894831"/>
    <w:rsid w:val="00894CA3"/>
    <w:rsid w:val="00894EB4"/>
    <w:rsid w:val="00894F96"/>
    <w:rsid w:val="008954A0"/>
    <w:rsid w:val="00897DB4"/>
    <w:rsid w:val="008A0E37"/>
    <w:rsid w:val="008A1DA3"/>
    <w:rsid w:val="008A21EC"/>
    <w:rsid w:val="008A243F"/>
    <w:rsid w:val="008A2F54"/>
    <w:rsid w:val="008A2F72"/>
    <w:rsid w:val="008A342C"/>
    <w:rsid w:val="008A3969"/>
    <w:rsid w:val="008A3AED"/>
    <w:rsid w:val="008A4F29"/>
    <w:rsid w:val="008A5958"/>
    <w:rsid w:val="008A5C17"/>
    <w:rsid w:val="008A6850"/>
    <w:rsid w:val="008A6A21"/>
    <w:rsid w:val="008A6E02"/>
    <w:rsid w:val="008A6F61"/>
    <w:rsid w:val="008A7290"/>
    <w:rsid w:val="008A74D9"/>
    <w:rsid w:val="008A7A3F"/>
    <w:rsid w:val="008B005C"/>
    <w:rsid w:val="008B0194"/>
    <w:rsid w:val="008B082E"/>
    <w:rsid w:val="008B09FF"/>
    <w:rsid w:val="008B1B0E"/>
    <w:rsid w:val="008B2D4D"/>
    <w:rsid w:val="008B3406"/>
    <w:rsid w:val="008B3790"/>
    <w:rsid w:val="008B3B94"/>
    <w:rsid w:val="008B3BF5"/>
    <w:rsid w:val="008B453A"/>
    <w:rsid w:val="008B4A8A"/>
    <w:rsid w:val="008B4F03"/>
    <w:rsid w:val="008B53CF"/>
    <w:rsid w:val="008B5C91"/>
    <w:rsid w:val="008B6572"/>
    <w:rsid w:val="008B699C"/>
    <w:rsid w:val="008B6CEA"/>
    <w:rsid w:val="008B7EE8"/>
    <w:rsid w:val="008B7FEB"/>
    <w:rsid w:val="008C0178"/>
    <w:rsid w:val="008C0230"/>
    <w:rsid w:val="008C0513"/>
    <w:rsid w:val="008C0BCA"/>
    <w:rsid w:val="008C0CEA"/>
    <w:rsid w:val="008C0E6F"/>
    <w:rsid w:val="008C11D4"/>
    <w:rsid w:val="008C15E7"/>
    <w:rsid w:val="008C172D"/>
    <w:rsid w:val="008C29A5"/>
    <w:rsid w:val="008C2B6F"/>
    <w:rsid w:val="008C30C2"/>
    <w:rsid w:val="008C34EB"/>
    <w:rsid w:val="008C3639"/>
    <w:rsid w:val="008C3E94"/>
    <w:rsid w:val="008C4232"/>
    <w:rsid w:val="008C46DD"/>
    <w:rsid w:val="008C4A1D"/>
    <w:rsid w:val="008C4BA3"/>
    <w:rsid w:val="008C4E4E"/>
    <w:rsid w:val="008C559E"/>
    <w:rsid w:val="008C61C4"/>
    <w:rsid w:val="008C65F8"/>
    <w:rsid w:val="008C6AB1"/>
    <w:rsid w:val="008C75C7"/>
    <w:rsid w:val="008D0358"/>
    <w:rsid w:val="008D128D"/>
    <w:rsid w:val="008D2902"/>
    <w:rsid w:val="008D3173"/>
    <w:rsid w:val="008D3D0C"/>
    <w:rsid w:val="008D5FF1"/>
    <w:rsid w:val="008D63CC"/>
    <w:rsid w:val="008D664E"/>
    <w:rsid w:val="008D676D"/>
    <w:rsid w:val="008D6837"/>
    <w:rsid w:val="008D68B4"/>
    <w:rsid w:val="008D6965"/>
    <w:rsid w:val="008D788C"/>
    <w:rsid w:val="008D7F10"/>
    <w:rsid w:val="008E0412"/>
    <w:rsid w:val="008E0721"/>
    <w:rsid w:val="008E072A"/>
    <w:rsid w:val="008E08D4"/>
    <w:rsid w:val="008E0B26"/>
    <w:rsid w:val="008E0EFC"/>
    <w:rsid w:val="008E27F4"/>
    <w:rsid w:val="008E2DD8"/>
    <w:rsid w:val="008E3437"/>
    <w:rsid w:val="008E357D"/>
    <w:rsid w:val="008E375E"/>
    <w:rsid w:val="008E3942"/>
    <w:rsid w:val="008E3A55"/>
    <w:rsid w:val="008E40D3"/>
    <w:rsid w:val="008E600F"/>
    <w:rsid w:val="008E6CDD"/>
    <w:rsid w:val="008E71AE"/>
    <w:rsid w:val="008E76A2"/>
    <w:rsid w:val="008E7AFF"/>
    <w:rsid w:val="008F12AD"/>
    <w:rsid w:val="008F1949"/>
    <w:rsid w:val="008F2236"/>
    <w:rsid w:val="008F2DDA"/>
    <w:rsid w:val="008F32D0"/>
    <w:rsid w:val="008F3C78"/>
    <w:rsid w:val="008F43FC"/>
    <w:rsid w:val="008F47A6"/>
    <w:rsid w:val="008F4B91"/>
    <w:rsid w:val="008F4C7E"/>
    <w:rsid w:val="008F4CB2"/>
    <w:rsid w:val="008F5977"/>
    <w:rsid w:val="008F5A07"/>
    <w:rsid w:val="008F5C0F"/>
    <w:rsid w:val="008F60FD"/>
    <w:rsid w:val="008F639F"/>
    <w:rsid w:val="008F67C6"/>
    <w:rsid w:val="008F6AF9"/>
    <w:rsid w:val="008F79C0"/>
    <w:rsid w:val="008F7B3B"/>
    <w:rsid w:val="008F7CE9"/>
    <w:rsid w:val="00900073"/>
    <w:rsid w:val="00901304"/>
    <w:rsid w:val="00901618"/>
    <w:rsid w:val="009026A6"/>
    <w:rsid w:val="0090274B"/>
    <w:rsid w:val="00902CCF"/>
    <w:rsid w:val="0090334F"/>
    <w:rsid w:val="009033CD"/>
    <w:rsid w:val="00903C9F"/>
    <w:rsid w:val="00903F85"/>
    <w:rsid w:val="0090443E"/>
    <w:rsid w:val="00904654"/>
    <w:rsid w:val="00904DC3"/>
    <w:rsid w:val="009053EA"/>
    <w:rsid w:val="009055F8"/>
    <w:rsid w:val="00905690"/>
    <w:rsid w:val="0090586F"/>
    <w:rsid w:val="009063A0"/>
    <w:rsid w:val="0090668E"/>
    <w:rsid w:val="00906AD3"/>
    <w:rsid w:val="00910A01"/>
    <w:rsid w:val="009115DD"/>
    <w:rsid w:val="00912142"/>
    <w:rsid w:val="009122DB"/>
    <w:rsid w:val="00912306"/>
    <w:rsid w:val="009132AD"/>
    <w:rsid w:val="0091467C"/>
    <w:rsid w:val="00914DC3"/>
    <w:rsid w:val="00915327"/>
    <w:rsid w:val="0091571F"/>
    <w:rsid w:val="0091589F"/>
    <w:rsid w:val="00917221"/>
    <w:rsid w:val="0091723D"/>
    <w:rsid w:val="00917531"/>
    <w:rsid w:val="00917693"/>
    <w:rsid w:val="00917B2B"/>
    <w:rsid w:val="00917F6B"/>
    <w:rsid w:val="0092064F"/>
    <w:rsid w:val="009208E2"/>
    <w:rsid w:val="00922640"/>
    <w:rsid w:val="00922A8C"/>
    <w:rsid w:val="00922D1A"/>
    <w:rsid w:val="00922DFC"/>
    <w:rsid w:val="009232A7"/>
    <w:rsid w:val="00924362"/>
    <w:rsid w:val="0092484D"/>
    <w:rsid w:val="009248B4"/>
    <w:rsid w:val="009258B2"/>
    <w:rsid w:val="00925C87"/>
    <w:rsid w:val="00926406"/>
    <w:rsid w:val="00926721"/>
    <w:rsid w:val="00926821"/>
    <w:rsid w:val="009268A3"/>
    <w:rsid w:val="009273D5"/>
    <w:rsid w:val="00927991"/>
    <w:rsid w:val="009301E5"/>
    <w:rsid w:val="009310C8"/>
    <w:rsid w:val="009315C0"/>
    <w:rsid w:val="009318B5"/>
    <w:rsid w:val="009318BE"/>
    <w:rsid w:val="00931B28"/>
    <w:rsid w:val="00931E3E"/>
    <w:rsid w:val="009323E9"/>
    <w:rsid w:val="00932975"/>
    <w:rsid w:val="009330DA"/>
    <w:rsid w:val="00933194"/>
    <w:rsid w:val="00933D6A"/>
    <w:rsid w:val="0093410A"/>
    <w:rsid w:val="0093432C"/>
    <w:rsid w:val="009343DF"/>
    <w:rsid w:val="00934B79"/>
    <w:rsid w:val="00934CA4"/>
    <w:rsid w:val="00935320"/>
    <w:rsid w:val="0093602B"/>
    <w:rsid w:val="009371F2"/>
    <w:rsid w:val="0093767E"/>
    <w:rsid w:val="00937697"/>
    <w:rsid w:val="00937E08"/>
    <w:rsid w:val="009405FF"/>
    <w:rsid w:val="00940830"/>
    <w:rsid w:val="009410E6"/>
    <w:rsid w:val="0094170B"/>
    <w:rsid w:val="009417A1"/>
    <w:rsid w:val="00941883"/>
    <w:rsid w:val="00941A3E"/>
    <w:rsid w:val="00941A65"/>
    <w:rsid w:val="0094212A"/>
    <w:rsid w:val="009421B6"/>
    <w:rsid w:val="009424B2"/>
    <w:rsid w:val="00943067"/>
    <w:rsid w:val="00944DFE"/>
    <w:rsid w:val="00944F0C"/>
    <w:rsid w:val="009450BD"/>
    <w:rsid w:val="00946032"/>
    <w:rsid w:val="0094603F"/>
    <w:rsid w:val="009466DA"/>
    <w:rsid w:val="009468C2"/>
    <w:rsid w:val="00946A82"/>
    <w:rsid w:val="00947B47"/>
    <w:rsid w:val="009501D9"/>
    <w:rsid w:val="0095023C"/>
    <w:rsid w:val="009502C5"/>
    <w:rsid w:val="009514FD"/>
    <w:rsid w:val="00951513"/>
    <w:rsid w:val="00951DF6"/>
    <w:rsid w:val="00951EA0"/>
    <w:rsid w:val="00952146"/>
    <w:rsid w:val="00953316"/>
    <w:rsid w:val="009533FB"/>
    <w:rsid w:val="009534F9"/>
    <w:rsid w:val="009535E3"/>
    <w:rsid w:val="00953D6C"/>
    <w:rsid w:val="0095481B"/>
    <w:rsid w:val="00954CC0"/>
    <w:rsid w:val="009550A8"/>
    <w:rsid w:val="00955213"/>
    <w:rsid w:val="009552E1"/>
    <w:rsid w:val="009559CE"/>
    <w:rsid w:val="00956131"/>
    <w:rsid w:val="00956EE2"/>
    <w:rsid w:val="0095725D"/>
    <w:rsid w:val="00960291"/>
    <w:rsid w:val="009605A7"/>
    <w:rsid w:val="0096070C"/>
    <w:rsid w:val="00960A33"/>
    <w:rsid w:val="00961D62"/>
    <w:rsid w:val="009626F2"/>
    <w:rsid w:val="009629BE"/>
    <w:rsid w:val="0096328B"/>
    <w:rsid w:val="0096333F"/>
    <w:rsid w:val="00963609"/>
    <w:rsid w:val="009639E0"/>
    <w:rsid w:val="00963A40"/>
    <w:rsid w:val="00963DD2"/>
    <w:rsid w:val="00963EB5"/>
    <w:rsid w:val="00964178"/>
    <w:rsid w:val="009642C3"/>
    <w:rsid w:val="00964951"/>
    <w:rsid w:val="00964BFD"/>
    <w:rsid w:val="00965458"/>
    <w:rsid w:val="00965DE9"/>
    <w:rsid w:val="0096691E"/>
    <w:rsid w:val="0097010A"/>
    <w:rsid w:val="0097049B"/>
    <w:rsid w:val="009704E6"/>
    <w:rsid w:val="00970C41"/>
    <w:rsid w:val="009711A0"/>
    <w:rsid w:val="00971660"/>
    <w:rsid w:val="00971AE2"/>
    <w:rsid w:val="00971E5B"/>
    <w:rsid w:val="00972028"/>
    <w:rsid w:val="009725F8"/>
    <w:rsid w:val="00972899"/>
    <w:rsid w:val="009729BE"/>
    <w:rsid w:val="00972B75"/>
    <w:rsid w:val="00972DE0"/>
    <w:rsid w:val="00973080"/>
    <w:rsid w:val="0097357C"/>
    <w:rsid w:val="00974339"/>
    <w:rsid w:val="00974A4B"/>
    <w:rsid w:val="00974B28"/>
    <w:rsid w:val="009758D4"/>
    <w:rsid w:val="00975936"/>
    <w:rsid w:val="009765F8"/>
    <w:rsid w:val="009769A4"/>
    <w:rsid w:val="00976B71"/>
    <w:rsid w:val="00976D28"/>
    <w:rsid w:val="00977A32"/>
    <w:rsid w:val="009807D5"/>
    <w:rsid w:val="00981295"/>
    <w:rsid w:val="009817AF"/>
    <w:rsid w:val="00981992"/>
    <w:rsid w:val="00981D1E"/>
    <w:rsid w:val="0098250B"/>
    <w:rsid w:val="009825A1"/>
    <w:rsid w:val="00982BB8"/>
    <w:rsid w:val="0098360A"/>
    <w:rsid w:val="00983DB9"/>
    <w:rsid w:val="00984495"/>
    <w:rsid w:val="00984496"/>
    <w:rsid w:val="009844CA"/>
    <w:rsid w:val="00984A0A"/>
    <w:rsid w:val="009851FA"/>
    <w:rsid w:val="00985831"/>
    <w:rsid w:val="009858C3"/>
    <w:rsid w:val="009859E4"/>
    <w:rsid w:val="009866EE"/>
    <w:rsid w:val="009867C3"/>
    <w:rsid w:val="00987258"/>
    <w:rsid w:val="009878AD"/>
    <w:rsid w:val="00987CBC"/>
    <w:rsid w:val="00987F83"/>
    <w:rsid w:val="009909C5"/>
    <w:rsid w:val="00990B89"/>
    <w:rsid w:val="00991115"/>
    <w:rsid w:val="00991BEC"/>
    <w:rsid w:val="00992261"/>
    <w:rsid w:val="009922EC"/>
    <w:rsid w:val="00992362"/>
    <w:rsid w:val="009924D4"/>
    <w:rsid w:val="009928E8"/>
    <w:rsid w:val="00992AD9"/>
    <w:rsid w:val="00992FA6"/>
    <w:rsid w:val="00993161"/>
    <w:rsid w:val="00993560"/>
    <w:rsid w:val="0099391B"/>
    <w:rsid w:val="0099419C"/>
    <w:rsid w:val="0099424E"/>
    <w:rsid w:val="00994832"/>
    <w:rsid w:val="00995668"/>
    <w:rsid w:val="009958D5"/>
    <w:rsid w:val="00997FD6"/>
    <w:rsid w:val="009A047B"/>
    <w:rsid w:val="009A18C6"/>
    <w:rsid w:val="009A2025"/>
    <w:rsid w:val="009A2AD2"/>
    <w:rsid w:val="009A2E6B"/>
    <w:rsid w:val="009A3957"/>
    <w:rsid w:val="009A3A02"/>
    <w:rsid w:val="009A3B16"/>
    <w:rsid w:val="009A4041"/>
    <w:rsid w:val="009A46E8"/>
    <w:rsid w:val="009A476D"/>
    <w:rsid w:val="009A4B67"/>
    <w:rsid w:val="009A5198"/>
    <w:rsid w:val="009A54B6"/>
    <w:rsid w:val="009A5A7F"/>
    <w:rsid w:val="009A6800"/>
    <w:rsid w:val="009A7929"/>
    <w:rsid w:val="009A7AA5"/>
    <w:rsid w:val="009A7E8A"/>
    <w:rsid w:val="009A7EFF"/>
    <w:rsid w:val="009B0491"/>
    <w:rsid w:val="009B0E79"/>
    <w:rsid w:val="009B1607"/>
    <w:rsid w:val="009B16D9"/>
    <w:rsid w:val="009B1A24"/>
    <w:rsid w:val="009B1BCC"/>
    <w:rsid w:val="009B2DAB"/>
    <w:rsid w:val="009B2F37"/>
    <w:rsid w:val="009B34AA"/>
    <w:rsid w:val="009B3B76"/>
    <w:rsid w:val="009B3CB0"/>
    <w:rsid w:val="009B3F8F"/>
    <w:rsid w:val="009B40FF"/>
    <w:rsid w:val="009B4105"/>
    <w:rsid w:val="009B4891"/>
    <w:rsid w:val="009B49EA"/>
    <w:rsid w:val="009B4B50"/>
    <w:rsid w:val="009B5177"/>
    <w:rsid w:val="009B52A8"/>
    <w:rsid w:val="009B5588"/>
    <w:rsid w:val="009B5B65"/>
    <w:rsid w:val="009B6520"/>
    <w:rsid w:val="009B6634"/>
    <w:rsid w:val="009B7260"/>
    <w:rsid w:val="009B75D1"/>
    <w:rsid w:val="009C0374"/>
    <w:rsid w:val="009C16F6"/>
    <w:rsid w:val="009C18AC"/>
    <w:rsid w:val="009C3312"/>
    <w:rsid w:val="009C3316"/>
    <w:rsid w:val="009C34D9"/>
    <w:rsid w:val="009C3D2E"/>
    <w:rsid w:val="009C451B"/>
    <w:rsid w:val="009C4C3D"/>
    <w:rsid w:val="009C500B"/>
    <w:rsid w:val="009C526E"/>
    <w:rsid w:val="009C5F84"/>
    <w:rsid w:val="009C63FD"/>
    <w:rsid w:val="009C6ADC"/>
    <w:rsid w:val="009C6D43"/>
    <w:rsid w:val="009C7283"/>
    <w:rsid w:val="009C790C"/>
    <w:rsid w:val="009C7C86"/>
    <w:rsid w:val="009D01FC"/>
    <w:rsid w:val="009D0521"/>
    <w:rsid w:val="009D0685"/>
    <w:rsid w:val="009D160B"/>
    <w:rsid w:val="009D2062"/>
    <w:rsid w:val="009D2165"/>
    <w:rsid w:val="009D21BC"/>
    <w:rsid w:val="009D278B"/>
    <w:rsid w:val="009D2866"/>
    <w:rsid w:val="009D2DE1"/>
    <w:rsid w:val="009D33A7"/>
    <w:rsid w:val="009D36F5"/>
    <w:rsid w:val="009D37D6"/>
    <w:rsid w:val="009D382E"/>
    <w:rsid w:val="009D3E89"/>
    <w:rsid w:val="009D4A67"/>
    <w:rsid w:val="009D4F48"/>
    <w:rsid w:val="009D63CD"/>
    <w:rsid w:val="009D6C6C"/>
    <w:rsid w:val="009D6F0A"/>
    <w:rsid w:val="009D7036"/>
    <w:rsid w:val="009D77C8"/>
    <w:rsid w:val="009D7C2A"/>
    <w:rsid w:val="009D7C5D"/>
    <w:rsid w:val="009E0874"/>
    <w:rsid w:val="009E1246"/>
    <w:rsid w:val="009E12F6"/>
    <w:rsid w:val="009E17A5"/>
    <w:rsid w:val="009E2103"/>
    <w:rsid w:val="009E24B5"/>
    <w:rsid w:val="009E2770"/>
    <w:rsid w:val="009E2FD6"/>
    <w:rsid w:val="009E309B"/>
    <w:rsid w:val="009E40EB"/>
    <w:rsid w:val="009E48E0"/>
    <w:rsid w:val="009E4B5B"/>
    <w:rsid w:val="009E50D9"/>
    <w:rsid w:val="009E562D"/>
    <w:rsid w:val="009E586A"/>
    <w:rsid w:val="009E5D63"/>
    <w:rsid w:val="009E5EED"/>
    <w:rsid w:val="009E5FB0"/>
    <w:rsid w:val="009E63A7"/>
    <w:rsid w:val="009E7737"/>
    <w:rsid w:val="009E7814"/>
    <w:rsid w:val="009E7F75"/>
    <w:rsid w:val="009F1357"/>
    <w:rsid w:val="009F1C27"/>
    <w:rsid w:val="009F2156"/>
    <w:rsid w:val="009F275E"/>
    <w:rsid w:val="009F2793"/>
    <w:rsid w:val="009F2F7A"/>
    <w:rsid w:val="009F361C"/>
    <w:rsid w:val="009F640E"/>
    <w:rsid w:val="009F6BD1"/>
    <w:rsid w:val="009F6F81"/>
    <w:rsid w:val="009F78EA"/>
    <w:rsid w:val="009F7EE0"/>
    <w:rsid w:val="009F7FDE"/>
    <w:rsid w:val="00A000D3"/>
    <w:rsid w:val="00A00169"/>
    <w:rsid w:val="00A00358"/>
    <w:rsid w:val="00A00826"/>
    <w:rsid w:val="00A00D09"/>
    <w:rsid w:val="00A00E9A"/>
    <w:rsid w:val="00A011E0"/>
    <w:rsid w:val="00A014AD"/>
    <w:rsid w:val="00A01967"/>
    <w:rsid w:val="00A01F87"/>
    <w:rsid w:val="00A0202F"/>
    <w:rsid w:val="00A0326E"/>
    <w:rsid w:val="00A0360A"/>
    <w:rsid w:val="00A03A9B"/>
    <w:rsid w:val="00A04147"/>
    <w:rsid w:val="00A04473"/>
    <w:rsid w:val="00A04623"/>
    <w:rsid w:val="00A04832"/>
    <w:rsid w:val="00A052E7"/>
    <w:rsid w:val="00A05548"/>
    <w:rsid w:val="00A05A8B"/>
    <w:rsid w:val="00A06DA2"/>
    <w:rsid w:val="00A077F1"/>
    <w:rsid w:val="00A0781A"/>
    <w:rsid w:val="00A07C3E"/>
    <w:rsid w:val="00A106FF"/>
    <w:rsid w:val="00A1080D"/>
    <w:rsid w:val="00A10E6A"/>
    <w:rsid w:val="00A11DCE"/>
    <w:rsid w:val="00A124A2"/>
    <w:rsid w:val="00A12940"/>
    <w:rsid w:val="00A12E92"/>
    <w:rsid w:val="00A13108"/>
    <w:rsid w:val="00A131A7"/>
    <w:rsid w:val="00A13CC4"/>
    <w:rsid w:val="00A147B2"/>
    <w:rsid w:val="00A14887"/>
    <w:rsid w:val="00A15164"/>
    <w:rsid w:val="00A15A13"/>
    <w:rsid w:val="00A15F47"/>
    <w:rsid w:val="00A169A5"/>
    <w:rsid w:val="00A202EB"/>
    <w:rsid w:val="00A20558"/>
    <w:rsid w:val="00A21266"/>
    <w:rsid w:val="00A213F6"/>
    <w:rsid w:val="00A21BEA"/>
    <w:rsid w:val="00A22231"/>
    <w:rsid w:val="00A2254F"/>
    <w:rsid w:val="00A24CF3"/>
    <w:rsid w:val="00A24EF4"/>
    <w:rsid w:val="00A2515C"/>
    <w:rsid w:val="00A25302"/>
    <w:rsid w:val="00A25788"/>
    <w:rsid w:val="00A25C17"/>
    <w:rsid w:val="00A260C0"/>
    <w:rsid w:val="00A2641A"/>
    <w:rsid w:val="00A264B3"/>
    <w:rsid w:val="00A2674A"/>
    <w:rsid w:val="00A26892"/>
    <w:rsid w:val="00A26B9B"/>
    <w:rsid w:val="00A27160"/>
    <w:rsid w:val="00A303EA"/>
    <w:rsid w:val="00A305AC"/>
    <w:rsid w:val="00A3118C"/>
    <w:rsid w:val="00A318C5"/>
    <w:rsid w:val="00A31CC3"/>
    <w:rsid w:val="00A32085"/>
    <w:rsid w:val="00A32383"/>
    <w:rsid w:val="00A32632"/>
    <w:rsid w:val="00A32E3C"/>
    <w:rsid w:val="00A330D7"/>
    <w:rsid w:val="00A33EE8"/>
    <w:rsid w:val="00A33F30"/>
    <w:rsid w:val="00A34305"/>
    <w:rsid w:val="00A355B7"/>
    <w:rsid w:val="00A35607"/>
    <w:rsid w:val="00A3573F"/>
    <w:rsid w:val="00A3652B"/>
    <w:rsid w:val="00A36C0A"/>
    <w:rsid w:val="00A37B34"/>
    <w:rsid w:val="00A406F7"/>
    <w:rsid w:val="00A40797"/>
    <w:rsid w:val="00A41568"/>
    <w:rsid w:val="00A415EF"/>
    <w:rsid w:val="00A41967"/>
    <w:rsid w:val="00A420AC"/>
    <w:rsid w:val="00A434A0"/>
    <w:rsid w:val="00A43D44"/>
    <w:rsid w:val="00A43EA4"/>
    <w:rsid w:val="00A452D1"/>
    <w:rsid w:val="00A4590C"/>
    <w:rsid w:val="00A45D6F"/>
    <w:rsid w:val="00A45EA4"/>
    <w:rsid w:val="00A4620B"/>
    <w:rsid w:val="00A47932"/>
    <w:rsid w:val="00A50AAB"/>
    <w:rsid w:val="00A51615"/>
    <w:rsid w:val="00A51A67"/>
    <w:rsid w:val="00A526B1"/>
    <w:rsid w:val="00A52D0C"/>
    <w:rsid w:val="00A53DF7"/>
    <w:rsid w:val="00A53F3E"/>
    <w:rsid w:val="00A54663"/>
    <w:rsid w:val="00A5489A"/>
    <w:rsid w:val="00A54AE5"/>
    <w:rsid w:val="00A54D17"/>
    <w:rsid w:val="00A55008"/>
    <w:rsid w:val="00A55D9D"/>
    <w:rsid w:val="00A56BAD"/>
    <w:rsid w:val="00A56D12"/>
    <w:rsid w:val="00A570DA"/>
    <w:rsid w:val="00A575DD"/>
    <w:rsid w:val="00A5761E"/>
    <w:rsid w:val="00A57D3A"/>
    <w:rsid w:val="00A57FFB"/>
    <w:rsid w:val="00A6067F"/>
    <w:rsid w:val="00A60726"/>
    <w:rsid w:val="00A607F8"/>
    <w:rsid w:val="00A608FF"/>
    <w:rsid w:val="00A61295"/>
    <w:rsid w:val="00A6245B"/>
    <w:rsid w:val="00A62520"/>
    <w:rsid w:val="00A62B5D"/>
    <w:rsid w:val="00A62FF6"/>
    <w:rsid w:val="00A63127"/>
    <w:rsid w:val="00A63BA8"/>
    <w:rsid w:val="00A64AA5"/>
    <w:rsid w:val="00A65086"/>
    <w:rsid w:val="00A65C50"/>
    <w:rsid w:val="00A65F89"/>
    <w:rsid w:val="00A66C5F"/>
    <w:rsid w:val="00A66D73"/>
    <w:rsid w:val="00A6712B"/>
    <w:rsid w:val="00A67B01"/>
    <w:rsid w:val="00A700B0"/>
    <w:rsid w:val="00A70900"/>
    <w:rsid w:val="00A71056"/>
    <w:rsid w:val="00A728F3"/>
    <w:rsid w:val="00A72B4D"/>
    <w:rsid w:val="00A7474B"/>
    <w:rsid w:val="00A74988"/>
    <w:rsid w:val="00A74FC3"/>
    <w:rsid w:val="00A76E0E"/>
    <w:rsid w:val="00A76E63"/>
    <w:rsid w:val="00A77682"/>
    <w:rsid w:val="00A7772B"/>
    <w:rsid w:val="00A77F0C"/>
    <w:rsid w:val="00A80124"/>
    <w:rsid w:val="00A80F2F"/>
    <w:rsid w:val="00A80FC6"/>
    <w:rsid w:val="00A811DE"/>
    <w:rsid w:val="00A8123E"/>
    <w:rsid w:val="00A814E6"/>
    <w:rsid w:val="00A816B2"/>
    <w:rsid w:val="00A81CF4"/>
    <w:rsid w:val="00A8287F"/>
    <w:rsid w:val="00A831C6"/>
    <w:rsid w:val="00A837D6"/>
    <w:rsid w:val="00A83FE5"/>
    <w:rsid w:val="00A851C0"/>
    <w:rsid w:val="00A8529E"/>
    <w:rsid w:val="00A853C4"/>
    <w:rsid w:val="00A854F1"/>
    <w:rsid w:val="00A8654D"/>
    <w:rsid w:val="00A8721B"/>
    <w:rsid w:val="00A903B6"/>
    <w:rsid w:val="00A923C2"/>
    <w:rsid w:val="00A923F1"/>
    <w:rsid w:val="00A92EE9"/>
    <w:rsid w:val="00A9304C"/>
    <w:rsid w:val="00A93584"/>
    <w:rsid w:val="00A93FC4"/>
    <w:rsid w:val="00A9418C"/>
    <w:rsid w:val="00A944D7"/>
    <w:rsid w:val="00A945A3"/>
    <w:rsid w:val="00A9460D"/>
    <w:rsid w:val="00A94CE9"/>
    <w:rsid w:val="00A9594A"/>
    <w:rsid w:val="00A95B48"/>
    <w:rsid w:val="00A95BEB"/>
    <w:rsid w:val="00A964C6"/>
    <w:rsid w:val="00A970E1"/>
    <w:rsid w:val="00A976BB"/>
    <w:rsid w:val="00A9781B"/>
    <w:rsid w:val="00A97820"/>
    <w:rsid w:val="00A97F11"/>
    <w:rsid w:val="00AA02D6"/>
    <w:rsid w:val="00AA046C"/>
    <w:rsid w:val="00AA05A8"/>
    <w:rsid w:val="00AA0644"/>
    <w:rsid w:val="00AA1543"/>
    <w:rsid w:val="00AA1E71"/>
    <w:rsid w:val="00AA2453"/>
    <w:rsid w:val="00AA2AB1"/>
    <w:rsid w:val="00AA2B29"/>
    <w:rsid w:val="00AA3143"/>
    <w:rsid w:val="00AA322B"/>
    <w:rsid w:val="00AA3C38"/>
    <w:rsid w:val="00AA3D53"/>
    <w:rsid w:val="00AA4CBA"/>
    <w:rsid w:val="00AA5758"/>
    <w:rsid w:val="00AA5AED"/>
    <w:rsid w:val="00AA612B"/>
    <w:rsid w:val="00AA6A19"/>
    <w:rsid w:val="00AA6E8C"/>
    <w:rsid w:val="00AA711B"/>
    <w:rsid w:val="00AA71E3"/>
    <w:rsid w:val="00AA7D32"/>
    <w:rsid w:val="00AA7DC1"/>
    <w:rsid w:val="00AB0999"/>
    <w:rsid w:val="00AB0FB1"/>
    <w:rsid w:val="00AB15A3"/>
    <w:rsid w:val="00AB15FA"/>
    <w:rsid w:val="00AB29E0"/>
    <w:rsid w:val="00AB2DD8"/>
    <w:rsid w:val="00AB2FF4"/>
    <w:rsid w:val="00AB356D"/>
    <w:rsid w:val="00AB3800"/>
    <w:rsid w:val="00AB390A"/>
    <w:rsid w:val="00AB470A"/>
    <w:rsid w:val="00AB4924"/>
    <w:rsid w:val="00AB5D2D"/>
    <w:rsid w:val="00AB5DD5"/>
    <w:rsid w:val="00AB6BD9"/>
    <w:rsid w:val="00AB6ECA"/>
    <w:rsid w:val="00AB6F0F"/>
    <w:rsid w:val="00AB6F2B"/>
    <w:rsid w:val="00AB7A37"/>
    <w:rsid w:val="00AB7E63"/>
    <w:rsid w:val="00AC041D"/>
    <w:rsid w:val="00AC072F"/>
    <w:rsid w:val="00AC0F47"/>
    <w:rsid w:val="00AC14B7"/>
    <w:rsid w:val="00AC14BC"/>
    <w:rsid w:val="00AC1A22"/>
    <w:rsid w:val="00AC2080"/>
    <w:rsid w:val="00AC27B8"/>
    <w:rsid w:val="00AC2FBE"/>
    <w:rsid w:val="00AC3448"/>
    <w:rsid w:val="00AC3475"/>
    <w:rsid w:val="00AC35C8"/>
    <w:rsid w:val="00AC3676"/>
    <w:rsid w:val="00AC37B5"/>
    <w:rsid w:val="00AC3959"/>
    <w:rsid w:val="00AC3D18"/>
    <w:rsid w:val="00AC4051"/>
    <w:rsid w:val="00AC43A3"/>
    <w:rsid w:val="00AC4ACA"/>
    <w:rsid w:val="00AC4C37"/>
    <w:rsid w:val="00AC4E2C"/>
    <w:rsid w:val="00AC58B0"/>
    <w:rsid w:val="00AC58C1"/>
    <w:rsid w:val="00AC5DC7"/>
    <w:rsid w:val="00AC6301"/>
    <w:rsid w:val="00AC6358"/>
    <w:rsid w:val="00AC78C4"/>
    <w:rsid w:val="00AC7A53"/>
    <w:rsid w:val="00AD00C1"/>
    <w:rsid w:val="00AD0307"/>
    <w:rsid w:val="00AD0FE7"/>
    <w:rsid w:val="00AD0FFB"/>
    <w:rsid w:val="00AD12D1"/>
    <w:rsid w:val="00AD1A41"/>
    <w:rsid w:val="00AD2339"/>
    <w:rsid w:val="00AD2B2B"/>
    <w:rsid w:val="00AD2BB3"/>
    <w:rsid w:val="00AD3842"/>
    <w:rsid w:val="00AD4589"/>
    <w:rsid w:val="00AD4600"/>
    <w:rsid w:val="00AD476B"/>
    <w:rsid w:val="00AD5287"/>
    <w:rsid w:val="00AD5B8D"/>
    <w:rsid w:val="00AD5DF8"/>
    <w:rsid w:val="00AD6741"/>
    <w:rsid w:val="00AD71DE"/>
    <w:rsid w:val="00AD74C0"/>
    <w:rsid w:val="00AE08F5"/>
    <w:rsid w:val="00AE17F2"/>
    <w:rsid w:val="00AE1C12"/>
    <w:rsid w:val="00AE2807"/>
    <w:rsid w:val="00AE2BCB"/>
    <w:rsid w:val="00AE2C29"/>
    <w:rsid w:val="00AE3CA5"/>
    <w:rsid w:val="00AE4694"/>
    <w:rsid w:val="00AE4C83"/>
    <w:rsid w:val="00AE4F90"/>
    <w:rsid w:val="00AE52C9"/>
    <w:rsid w:val="00AE5B1A"/>
    <w:rsid w:val="00AE6327"/>
    <w:rsid w:val="00AE720B"/>
    <w:rsid w:val="00AF0331"/>
    <w:rsid w:val="00AF0AE4"/>
    <w:rsid w:val="00AF0C20"/>
    <w:rsid w:val="00AF0C59"/>
    <w:rsid w:val="00AF1898"/>
    <w:rsid w:val="00AF2FAD"/>
    <w:rsid w:val="00AF343F"/>
    <w:rsid w:val="00AF348B"/>
    <w:rsid w:val="00AF3922"/>
    <w:rsid w:val="00AF3931"/>
    <w:rsid w:val="00AF3BB7"/>
    <w:rsid w:val="00AF5805"/>
    <w:rsid w:val="00AF606D"/>
    <w:rsid w:val="00AF6115"/>
    <w:rsid w:val="00AF79E4"/>
    <w:rsid w:val="00B006F6"/>
    <w:rsid w:val="00B009B4"/>
    <w:rsid w:val="00B00A16"/>
    <w:rsid w:val="00B01386"/>
    <w:rsid w:val="00B03FBD"/>
    <w:rsid w:val="00B0439C"/>
    <w:rsid w:val="00B04AB2"/>
    <w:rsid w:val="00B04E30"/>
    <w:rsid w:val="00B04F8E"/>
    <w:rsid w:val="00B05103"/>
    <w:rsid w:val="00B05120"/>
    <w:rsid w:val="00B05696"/>
    <w:rsid w:val="00B05967"/>
    <w:rsid w:val="00B068B0"/>
    <w:rsid w:val="00B07F64"/>
    <w:rsid w:val="00B10277"/>
    <w:rsid w:val="00B10845"/>
    <w:rsid w:val="00B10872"/>
    <w:rsid w:val="00B11003"/>
    <w:rsid w:val="00B11DAB"/>
    <w:rsid w:val="00B125CE"/>
    <w:rsid w:val="00B12CC2"/>
    <w:rsid w:val="00B12F97"/>
    <w:rsid w:val="00B13823"/>
    <w:rsid w:val="00B146CD"/>
    <w:rsid w:val="00B15539"/>
    <w:rsid w:val="00B15B8F"/>
    <w:rsid w:val="00B15C04"/>
    <w:rsid w:val="00B15EFF"/>
    <w:rsid w:val="00B160FD"/>
    <w:rsid w:val="00B166D2"/>
    <w:rsid w:val="00B16883"/>
    <w:rsid w:val="00B16BC3"/>
    <w:rsid w:val="00B16C3C"/>
    <w:rsid w:val="00B16FF6"/>
    <w:rsid w:val="00B17B2A"/>
    <w:rsid w:val="00B17C9E"/>
    <w:rsid w:val="00B20061"/>
    <w:rsid w:val="00B2054C"/>
    <w:rsid w:val="00B20B67"/>
    <w:rsid w:val="00B21094"/>
    <w:rsid w:val="00B210DA"/>
    <w:rsid w:val="00B21DFD"/>
    <w:rsid w:val="00B21F3C"/>
    <w:rsid w:val="00B223ED"/>
    <w:rsid w:val="00B229D6"/>
    <w:rsid w:val="00B22C51"/>
    <w:rsid w:val="00B232C2"/>
    <w:rsid w:val="00B23F0B"/>
    <w:rsid w:val="00B23F15"/>
    <w:rsid w:val="00B241FF"/>
    <w:rsid w:val="00B24AF1"/>
    <w:rsid w:val="00B25209"/>
    <w:rsid w:val="00B26063"/>
    <w:rsid w:val="00B26A66"/>
    <w:rsid w:val="00B277B7"/>
    <w:rsid w:val="00B27CFC"/>
    <w:rsid w:val="00B30218"/>
    <w:rsid w:val="00B30919"/>
    <w:rsid w:val="00B311BE"/>
    <w:rsid w:val="00B3162C"/>
    <w:rsid w:val="00B32817"/>
    <w:rsid w:val="00B328D7"/>
    <w:rsid w:val="00B32C9B"/>
    <w:rsid w:val="00B33CCE"/>
    <w:rsid w:val="00B33EF1"/>
    <w:rsid w:val="00B33F97"/>
    <w:rsid w:val="00B340D8"/>
    <w:rsid w:val="00B342C3"/>
    <w:rsid w:val="00B34544"/>
    <w:rsid w:val="00B35467"/>
    <w:rsid w:val="00B35F44"/>
    <w:rsid w:val="00B364F4"/>
    <w:rsid w:val="00B37A8F"/>
    <w:rsid w:val="00B37E1E"/>
    <w:rsid w:val="00B403CF"/>
    <w:rsid w:val="00B405DA"/>
    <w:rsid w:val="00B40625"/>
    <w:rsid w:val="00B40F7E"/>
    <w:rsid w:val="00B42492"/>
    <w:rsid w:val="00B43315"/>
    <w:rsid w:val="00B43644"/>
    <w:rsid w:val="00B437FF"/>
    <w:rsid w:val="00B43A94"/>
    <w:rsid w:val="00B43DE3"/>
    <w:rsid w:val="00B44471"/>
    <w:rsid w:val="00B447CE"/>
    <w:rsid w:val="00B44AA5"/>
    <w:rsid w:val="00B44BAB"/>
    <w:rsid w:val="00B44EE9"/>
    <w:rsid w:val="00B459BA"/>
    <w:rsid w:val="00B459D5"/>
    <w:rsid w:val="00B46182"/>
    <w:rsid w:val="00B46D6A"/>
    <w:rsid w:val="00B46F24"/>
    <w:rsid w:val="00B4736F"/>
    <w:rsid w:val="00B4737D"/>
    <w:rsid w:val="00B47A63"/>
    <w:rsid w:val="00B47D5C"/>
    <w:rsid w:val="00B50805"/>
    <w:rsid w:val="00B50D52"/>
    <w:rsid w:val="00B510EF"/>
    <w:rsid w:val="00B51978"/>
    <w:rsid w:val="00B51F66"/>
    <w:rsid w:val="00B52ACB"/>
    <w:rsid w:val="00B52D35"/>
    <w:rsid w:val="00B53470"/>
    <w:rsid w:val="00B534EB"/>
    <w:rsid w:val="00B53AED"/>
    <w:rsid w:val="00B53D45"/>
    <w:rsid w:val="00B54B2E"/>
    <w:rsid w:val="00B552F6"/>
    <w:rsid w:val="00B55571"/>
    <w:rsid w:val="00B55642"/>
    <w:rsid w:val="00B55A72"/>
    <w:rsid w:val="00B55CCF"/>
    <w:rsid w:val="00B56E5D"/>
    <w:rsid w:val="00B56EF8"/>
    <w:rsid w:val="00B57030"/>
    <w:rsid w:val="00B60524"/>
    <w:rsid w:val="00B60E85"/>
    <w:rsid w:val="00B6109B"/>
    <w:rsid w:val="00B612CD"/>
    <w:rsid w:val="00B616B6"/>
    <w:rsid w:val="00B61A2E"/>
    <w:rsid w:val="00B61C90"/>
    <w:rsid w:val="00B6210F"/>
    <w:rsid w:val="00B62556"/>
    <w:rsid w:val="00B62A70"/>
    <w:rsid w:val="00B62AFE"/>
    <w:rsid w:val="00B62D16"/>
    <w:rsid w:val="00B630D1"/>
    <w:rsid w:val="00B63C82"/>
    <w:rsid w:val="00B63D7C"/>
    <w:rsid w:val="00B642E0"/>
    <w:rsid w:val="00B64E5D"/>
    <w:rsid w:val="00B656C9"/>
    <w:rsid w:val="00B65707"/>
    <w:rsid w:val="00B67347"/>
    <w:rsid w:val="00B677E5"/>
    <w:rsid w:val="00B67CBD"/>
    <w:rsid w:val="00B7051E"/>
    <w:rsid w:val="00B70805"/>
    <w:rsid w:val="00B709D0"/>
    <w:rsid w:val="00B70A21"/>
    <w:rsid w:val="00B70FC3"/>
    <w:rsid w:val="00B713B6"/>
    <w:rsid w:val="00B717B2"/>
    <w:rsid w:val="00B71C5B"/>
    <w:rsid w:val="00B71D73"/>
    <w:rsid w:val="00B7232E"/>
    <w:rsid w:val="00B7249A"/>
    <w:rsid w:val="00B7258B"/>
    <w:rsid w:val="00B726D3"/>
    <w:rsid w:val="00B72AA1"/>
    <w:rsid w:val="00B731EB"/>
    <w:rsid w:val="00B7381C"/>
    <w:rsid w:val="00B73D2B"/>
    <w:rsid w:val="00B74349"/>
    <w:rsid w:val="00B7595B"/>
    <w:rsid w:val="00B763EF"/>
    <w:rsid w:val="00B76451"/>
    <w:rsid w:val="00B76A49"/>
    <w:rsid w:val="00B76A94"/>
    <w:rsid w:val="00B76FB7"/>
    <w:rsid w:val="00B77578"/>
    <w:rsid w:val="00B80021"/>
    <w:rsid w:val="00B802F1"/>
    <w:rsid w:val="00B805E0"/>
    <w:rsid w:val="00B80CAA"/>
    <w:rsid w:val="00B8195C"/>
    <w:rsid w:val="00B81B4F"/>
    <w:rsid w:val="00B81E80"/>
    <w:rsid w:val="00B832DC"/>
    <w:rsid w:val="00B833BC"/>
    <w:rsid w:val="00B83A5C"/>
    <w:rsid w:val="00B83B41"/>
    <w:rsid w:val="00B83B9C"/>
    <w:rsid w:val="00B84D3A"/>
    <w:rsid w:val="00B84FCD"/>
    <w:rsid w:val="00B85128"/>
    <w:rsid w:val="00B85B18"/>
    <w:rsid w:val="00B8621C"/>
    <w:rsid w:val="00B865ED"/>
    <w:rsid w:val="00B86681"/>
    <w:rsid w:val="00B86A86"/>
    <w:rsid w:val="00B86E3E"/>
    <w:rsid w:val="00B87B46"/>
    <w:rsid w:val="00B900CB"/>
    <w:rsid w:val="00B90772"/>
    <w:rsid w:val="00B90DA6"/>
    <w:rsid w:val="00B91B48"/>
    <w:rsid w:val="00B9267B"/>
    <w:rsid w:val="00B9299B"/>
    <w:rsid w:val="00B92D18"/>
    <w:rsid w:val="00B92EE2"/>
    <w:rsid w:val="00B92F84"/>
    <w:rsid w:val="00B9310F"/>
    <w:rsid w:val="00B932A1"/>
    <w:rsid w:val="00B9360F"/>
    <w:rsid w:val="00B9366F"/>
    <w:rsid w:val="00B938EB"/>
    <w:rsid w:val="00B944E6"/>
    <w:rsid w:val="00B94635"/>
    <w:rsid w:val="00B94A18"/>
    <w:rsid w:val="00B94BD1"/>
    <w:rsid w:val="00B95267"/>
    <w:rsid w:val="00B956B3"/>
    <w:rsid w:val="00B96312"/>
    <w:rsid w:val="00B9670A"/>
    <w:rsid w:val="00B97A38"/>
    <w:rsid w:val="00BA03D2"/>
    <w:rsid w:val="00BA14C8"/>
    <w:rsid w:val="00BA19D4"/>
    <w:rsid w:val="00BA1BC9"/>
    <w:rsid w:val="00BA1C39"/>
    <w:rsid w:val="00BA22E3"/>
    <w:rsid w:val="00BA2AFD"/>
    <w:rsid w:val="00BA2ECC"/>
    <w:rsid w:val="00BA2FDC"/>
    <w:rsid w:val="00BA3C1B"/>
    <w:rsid w:val="00BA3C61"/>
    <w:rsid w:val="00BA439B"/>
    <w:rsid w:val="00BA44A5"/>
    <w:rsid w:val="00BA4984"/>
    <w:rsid w:val="00BA4A4B"/>
    <w:rsid w:val="00BA5310"/>
    <w:rsid w:val="00BA5CEE"/>
    <w:rsid w:val="00BA5F59"/>
    <w:rsid w:val="00BA60F6"/>
    <w:rsid w:val="00BA61F9"/>
    <w:rsid w:val="00BA6239"/>
    <w:rsid w:val="00BA7139"/>
    <w:rsid w:val="00BA7C56"/>
    <w:rsid w:val="00BA7FFB"/>
    <w:rsid w:val="00BB131F"/>
    <w:rsid w:val="00BB1984"/>
    <w:rsid w:val="00BB1E77"/>
    <w:rsid w:val="00BB3C2C"/>
    <w:rsid w:val="00BB3E0F"/>
    <w:rsid w:val="00BB3FDA"/>
    <w:rsid w:val="00BB516D"/>
    <w:rsid w:val="00BB63EE"/>
    <w:rsid w:val="00BB6695"/>
    <w:rsid w:val="00BB6F67"/>
    <w:rsid w:val="00BB718A"/>
    <w:rsid w:val="00BB7295"/>
    <w:rsid w:val="00BB75E2"/>
    <w:rsid w:val="00BC04DB"/>
    <w:rsid w:val="00BC05AE"/>
    <w:rsid w:val="00BC09C1"/>
    <w:rsid w:val="00BC0A04"/>
    <w:rsid w:val="00BC0D1A"/>
    <w:rsid w:val="00BC0EC9"/>
    <w:rsid w:val="00BC184C"/>
    <w:rsid w:val="00BC1D86"/>
    <w:rsid w:val="00BC29DA"/>
    <w:rsid w:val="00BC2CF0"/>
    <w:rsid w:val="00BC39FF"/>
    <w:rsid w:val="00BC4C0E"/>
    <w:rsid w:val="00BC59E1"/>
    <w:rsid w:val="00BC5F28"/>
    <w:rsid w:val="00BC5F6A"/>
    <w:rsid w:val="00BC635C"/>
    <w:rsid w:val="00BC688F"/>
    <w:rsid w:val="00BC69F5"/>
    <w:rsid w:val="00BC7003"/>
    <w:rsid w:val="00BC7C4F"/>
    <w:rsid w:val="00BD1836"/>
    <w:rsid w:val="00BD1AA5"/>
    <w:rsid w:val="00BD1EC2"/>
    <w:rsid w:val="00BD1F4A"/>
    <w:rsid w:val="00BD3042"/>
    <w:rsid w:val="00BD3BD9"/>
    <w:rsid w:val="00BD3C38"/>
    <w:rsid w:val="00BD3D32"/>
    <w:rsid w:val="00BD4AC4"/>
    <w:rsid w:val="00BD575E"/>
    <w:rsid w:val="00BD57C4"/>
    <w:rsid w:val="00BD596A"/>
    <w:rsid w:val="00BD6106"/>
    <w:rsid w:val="00BD662F"/>
    <w:rsid w:val="00BD6AB1"/>
    <w:rsid w:val="00BD79D3"/>
    <w:rsid w:val="00BD7A9F"/>
    <w:rsid w:val="00BE0135"/>
    <w:rsid w:val="00BE017D"/>
    <w:rsid w:val="00BE029C"/>
    <w:rsid w:val="00BE03FB"/>
    <w:rsid w:val="00BE0912"/>
    <w:rsid w:val="00BE22CE"/>
    <w:rsid w:val="00BE2960"/>
    <w:rsid w:val="00BE2E6A"/>
    <w:rsid w:val="00BE407D"/>
    <w:rsid w:val="00BE4099"/>
    <w:rsid w:val="00BE4DBE"/>
    <w:rsid w:val="00BE5E90"/>
    <w:rsid w:val="00BE6685"/>
    <w:rsid w:val="00BE6986"/>
    <w:rsid w:val="00BE6D5D"/>
    <w:rsid w:val="00BE6F6C"/>
    <w:rsid w:val="00BE70E5"/>
    <w:rsid w:val="00BE774A"/>
    <w:rsid w:val="00BE7B4E"/>
    <w:rsid w:val="00BF052E"/>
    <w:rsid w:val="00BF14E6"/>
    <w:rsid w:val="00BF1D62"/>
    <w:rsid w:val="00BF26E9"/>
    <w:rsid w:val="00BF2C8D"/>
    <w:rsid w:val="00BF36F6"/>
    <w:rsid w:val="00BF3BD0"/>
    <w:rsid w:val="00BF487F"/>
    <w:rsid w:val="00BF4898"/>
    <w:rsid w:val="00BF4AC8"/>
    <w:rsid w:val="00BF54B0"/>
    <w:rsid w:val="00BF59B1"/>
    <w:rsid w:val="00BF5D34"/>
    <w:rsid w:val="00BF6287"/>
    <w:rsid w:val="00BF6582"/>
    <w:rsid w:val="00BF7778"/>
    <w:rsid w:val="00C00047"/>
    <w:rsid w:val="00C00583"/>
    <w:rsid w:val="00C01078"/>
    <w:rsid w:val="00C013D8"/>
    <w:rsid w:val="00C01FFD"/>
    <w:rsid w:val="00C02388"/>
    <w:rsid w:val="00C02613"/>
    <w:rsid w:val="00C032B8"/>
    <w:rsid w:val="00C03A91"/>
    <w:rsid w:val="00C03DBA"/>
    <w:rsid w:val="00C03FA0"/>
    <w:rsid w:val="00C04325"/>
    <w:rsid w:val="00C04629"/>
    <w:rsid w:val="00C051B0"/>
    <w:rsid w:val="00C056A2"/>
    <w:rsid w:val="00C061A6"/>
    <w:rsid w:val="00C063AC"/>
    <w:rsid w:val="00C06BD6"/>
    <w:rsid w:val="00C06F12"/>
    <w:rsid w:val="00C0701B"/>
    <w:rsid w:val="00C07487"/>
    <w:rsid w:val="00C07B2D"/>
    <w:rsid w:val="00C10A5E"/>
    <w:rsid w:val="00C10B7F"/>
    <w:rsid w:val="00C112EC"/>
    <w:rsid w:val="00C1173A"/>
    <w:rsid w:val="00C123F0"/>
    <w:rsid w:val="00C12703"/>
    <w:rsid w:val="00C13D9A"/>
    <w:rsid w:val="00C13DAC"/>
    <w:rsid w:val="00C13E99"/>
    <w:rsid w:val="00C13F9D"/>
    <w:rsid w:val="00C1405C"/>
    <w:rsid w:val="00C15EF6"/>
    <w:rsid w:val="00C163E7"/>
    <w:rsid w:val="00C17611"/>
    <w:rsid w:val="00C17681"/>
    <w:rsid w:val="00C200B4"/>
    <w:rsid w:val="00C2021F"/>
    <w:rsid w:val="00C209AC"/>
    <w:rsid w:val="00C20F46"/>
    <w:rsid w:val="00C2191D"/>
    <w:rsid w:val="00C2246B"/>
    <w:rsid w:val="00C2269A"/>
    <w:rsid w:val="00C22A8B"/>
    <w:rsid w:val="00C22C13"/>
    <w:rsid w:val="00C23BEA"/>
    <w:rsid w:val="00C24172"/>
    <w:rsid w:val="00C2457B"/>
    <w:rsid w:val="00C248C2"/>
    <w:rsid w:val="00C264B9"/>
    <w:rsid w:val="00C2664F"/>
    <w:rsid w:val="00C26E51"/>
    <w:rsid w:val="00C26FDF"/>
    <w:rsid w:val="00C27660"/>
    <w:rsid w:val="00C30545"/>
    <w:rsid w:val="00C30EAF"/>
    <w:rsid w:val="00C30EBD"/>
    <w:rsid w:val="00C30F83"/>
    <w:rsid w:val="00C31A54"/>
    <w:rsid w:val="00C31BDE"/>
    <w:rsid w:val="00C31E7D"/>
    <w:rsid w:val="00C325D0"/>
    <w:rsid w:val="00C32D17"/>
    <w:rsid w:val="00C33601"/>
    <w:rsid w:val="00C33C3A"/>
    <w:rsid w:val="00C3442A"/>
    <w:rsid w:val="00C3495C"/>
    <w:rsid w:val="00C3499D"/>
    <w:rsid w:val="00C35601"/>
    <w:rsid w:val="00C3574F"/>
    <w:rsid w:val="00C35CE8"/>
    <w:rsid w:val="00C3647C"/>
    <w:rsid w:val="00C36684"/>
    <w:rsid w:val="00C36AD6"/>
    <w:rsid w:val="00C37416"/>
    <w:rsid w:val="00C40B36"/>
    <w:rsid w:val="00C40E8A"/>
    <w:rsid w:val="00C41E44"/>
    <w:rsid w:val="00C42089"/>
    <w:rsid w:val="00C423EC"/>
    <w:rsid w:val="00C426C6"/>
    <w:rsid w:val="00C42737"/>
    <w:rsid w:val="00C43271"/>
    <w:rsid w:val="00C435B4"/>
    <w:rsid w:val="00C4367B"/>
    <w:rsid w:val="00C4393A"/>
    <w:rsid w:val="00C43942"/>
    <w:rsid w:val="00C44104"/>
    <w:rsid w:val="00C44890"/>
    <w:rsid w:val="00C448EC"/>
    <w:rsid w:val="00C44994"/>
    <w:rsid w:val="00C4512A"/>
    <w:rsid w:val="00C4522C"/>
    <w:rsid w:val="00C4697C"/>
    <w:rsid w:val="00C4752A"/>
    <w:rsid w:val="00C479D2"/>
    <w:rsid w:val="00C50078"/>
    <w:rsid w:val="00C50249"/>
    <w:rsid w:val="00C50963"/>
    <w:rsid w:val="00C50B8E"/>
    <w:rsid w:val="00C51165"/>
    <w:rsid w:val="00C513B9"/>
    <w:rsid w:val="00C51750"/>
    <w:rsid w:val="00C51ECB"/>
    <w:rsid w:val="00C52185"/>
    <w:rsid w:val="00C522FA"/>
    <w:rsid w:val="00C527C6"/>
    <w:rsid w:val="00C528D3"/>
    <w:rsid w:val="00C52E6E"/>
    <w:rsid w:val="00C54232"/>
    <w:rsid w:val="00C54F5D"/>
    <w:rsid w:val="00C56D3F"/>
    <w:rsid w:val="00C57401"/>
    <w:rsid w:val="00C57CD9"/>
    <w:rsid w:val="00C57E3F"/>
    <w:rsid w:val="00C57E7F"/>
    <w:rsid w:val="00C601A7"/>
    <w:rsid w:val="00C61A3B"/>
    <w:rsid w:val="00C61B9E"/>
    <w:rsid w:val="00C62228"/>
    <w:rsid w:val="00C62689"/>
    <w:rsid w:val="00C63F47"/>
    <w:rsid w:val="00C6443D"/>
    <w:rsid w:val="00C64A06"/>
    <w:rsid w:val="00C64FF7"/>
    <w:rsid w:val="00C654F7"/>
    <w:rsid w:val="00C6561D"/>
    <w:rsid w:val="00C65E3C"/>
    <w:rsid w:val="00C666D7"/>
    <w:rsid w:val="00C66C5B"/>
    <w:rsid w:val="00C67A4F"/>
    <w:rsid w:val="00C67D2B"/>
    <w:rsid w:val="00C70190"/>
    <w:rsid w:val="00C70806"/>
    <w:rsid w:val="00C712C4"/>
    <w:rsid w:val="00C71835"/>
    <w:rsid w:val="00C72A7B"/>
    <w:rsid w:val="00C72A94"/>
    <w:rsid w:val="00C72AC0"/>
    <w:rsid w:val="00C72AE4"/>
    <w:rsid w:val="00C72B1F"/>
    <w:rsid w:val="00C73E37"/>
    <w:rsid w:val="00C748BD"/>
    <w:rsid w:val="00C75A0B"/>
    <w:rsid w:val="00C75A3E"/>
    <w:rsid w:val="00C765B9"/>
    <w:rsid w:val="00C768B6"/>
    <w:rsid w:val="00C76B5A"/>
    <w:rsid w:val="00C76FBC"/>
    <w:rsid w:val="00C775B3"/>
    <w:rsid w:val="00C77F8A"/>
    <w:rsid w:val="00C800F3"/>
    <w:rsid w:val="00C80E2C"/>
    <w:rsid w:val="00C8142B"/>
    <w:rsid w:val="00C81C78"/>
    <w:rsid w:val="00C81ECB"/>
    <w:rsid w:val="00C82D7F"/>
    <w:rsid w:val="00C83041"/>
    <w:rsid w:val="00C839B1"/>
    <w:rsid w:val="00C83C3B"/>
    <w:rsid w:val="00C83F64"/>
    <w:rsid w:val="00C83FB5"/>
    <w:rsid w:val="00C842E1"/>
    <w:rsid w:val="00C84764"/>
    <w:rsid w:val="00C84949"/>
    <w:rsid w:val="00C84D34"/>
    <w:rsid w:val="00C85BEC"/>
    <w:rsid w:val="00C86320"/>
    <w:rsid w:val="00C863F5"/>
    <w:rsid w:val="00C86653"/>
    <w:rsid w:val="00C86887"/>
    <w:rsid w:val="00C86DF9"/>
    <w:rsid w:val="00C879E1"/>
    <w:rsid w:val="00C90786"/>
    <w:rsid w:val="00C908DF"/>
    <w:rsid w:val="00C90B3C"/>
    <w:rsid w:val="00C91943"/>
    <w:rsid w:val="00C91B51"/>
    <w:rsid w:val="00C920D8"/>
    <w:rsid w:val="00C92987"/>
    <w:rsid w:val="00C92AAE"/>
    <w:rsid w:val="00C92B4B"/>
    <w:rsid w:val="00C93391"/>
    <w:rsid w:val="00C933BF"/>
    <w:rsid w:val="00C93802"/>
    <w:rsid w:val="00C93C9C"/>
    <w:rsid w:val="00C94A53"/>
    <w:rsid w:val="00C94A74"/>
    <w:rsid w:val="00C95337"/>
    <w:rsid w:val="00C95509"/>
    <w:rsid w:val="00C95C6B"/>
    <w:rsid w:val="00C95F86"/>
    <w:rsid w:val="00C96742"/>
    <w:rsid w:val="00C96BFF"/>
    <w:rsid w:val="00C96FE9"/>
    <w:rsid w:val="00C9722D"/>
    <w:rsid w:val="00C97ABC"/>
    <w:rsid w:val="00C97EC9"/>
    <w:rsid w:val="00CA0A83"/>
    <w:rsid w:val="00CA0B0B"/>
    <w:rsid w:val="00CA0CC1"/>
    <w:rsid w:val="00CA0D35"/>
    <w:rsid w:val="00CA1D60"/>
    <w:rsid w:val="00CA1FE2"/>
    <w:rsid w:val="00CA20AF"/>
    <w:rsid w:val="00CA21DE"/>
    <w:rsid w:val="00CA25C5"/>
    <w:rsid w:val="00CA2CEA"/>
    <w:rsid w:val="00CA3BE8"/>
    <w:rsid w:val="00CA3EB5"/>
    <w:rsid w:val="00CA4D74"/>
    <w:rsid w:val="00CA591A"/>
    <w:rsid w:val="00CA59B8"/>
    <w:rsid w:val="00CA59F2"/>
    <w:rsid w:val="00CA5B0D"/>
    <w:rsid w:val="00CA5F16"/>
    <w:rsid w:val="00CA64C7"/>
    <w:rsid w:val="00CA6B67"/>
    <w:rsid w:val="00CA6F42"/>
    <w:rsid w:val="00CA7615"/>
    <w:rsid w:val="00CA7B25"/>
    <w:rsid w:val="00CA7FDE"/>
    <w:rsid w:val="00CB0BB1"/>
    <w:rsid w:val="00CB10BB"/>
    <w:rsid w:val="00CB14A3"/>
    <w:rsid w:val="00CB16DB"/>
    <w:rsid w:val="00CB1AC3"/>
    <w:rsid w:val="00CB1AF0"/>
    <w:rsid w:val="00CB2118"/>
    <w:rsid w:val="00CB213A"/>
    <w:rsid w:val="00CB3249"/>
    <w:rsid w:val="00CB3E06"/>
    <w:rsid w:val="00CB3F2E"/>
    <w:rsid w:val="00CB4601"/>
    <w:rsid w:val="00CB4727"/>
    <w:rsid w:val="00CB4A4D"/>
    <w:rsid w:val="00CB4E98"/>
    <w:rsid w:val="00CB5FF4"/>
    <w:rsid w:val="00CB60C4"/>
    <w:rsid w:val="00CB61E6"/>
    <w:rsid w:val="00CB658E"/>
    <w:rsid w:val="00CB72A4"/>
    <w:rsid w:val="00CC0937"/>
    <w:rsid w:val="00CC0939"/>
    <w:rsid w:val="00CC13D7"/>
    <w:rsid w:val="00CC1438"/>
    <w:rsid w:val="00CC143B"/>
    <w:rsid w:val="00CC180E"/>
    <w:rsid w:val="00CC219B"/>
    <w:rsid w:val="00CC2420"/>
    <w:rsid w:val="00CC259C"/>
    <w:rsid w:val="00CC27A8"/>
    <w:rsid w:val="00CC3BBB"/>
    <w:rsid w:val="00CC3DB5"/>
    <w:rsid w:val="00CC41EA"/>
    <w:rsid w:val="00CC4E32"/>
    <w:rsid w:val="00CC4E6E"/>
    <w:rsid w:val="00CC5586"/>
    <w:rsid w:val="00CC6345"/>
    <w:rsid w:val="00CC6389"/>
    <w:rsid w:val="00CC6D4E"/>
    <w:rsid w:val="00CC6D75"/>
    <w:rsid w:val="00CC6DAF"/>
    <w:rsid w:val="00CC6FDA"/>
    <w:rsid w:val="00CC71DD"/>
    <w:rsid w:val="00CC7556"/>
    <w:rsid w:val="00CD0426"/>
    <w:rsid w:val="00CD0835"/>
    <w:rsid w:val="00CD19F3"/>
    <w:rsid w:val="00CD2053"/>
    <w:rsid w:val="00CD32EE"/>
    <w:rsid w:val="00CD3D7D"/>
    <w:rsid w:val="00CD4D60"/>
    <w:rsid w:val="00CD521E"/>
    <w:rsid w:val="00CD5A2C"/>
    <w:rsid w:val="00CD6008"/>
    <w:rsid w:val="00CD629A"/>
    <w:rsid w:val="00CD6954"/>
    <w:rsid w:val="00CD73C8"/>
    <w:rsid w:val="00CD7C5D"/>
    <w:rsid w:val="00CE03E7"/>
    <w:rsid w:val="00CE065E"/>
    <w:rsid w:val="00CE1094"/>
    <w:rsid w:val="00CE1436"/>
    <w:rsid w:val="00CE18BF"/>
    <w:rsid w:val="00CE1C0E"/>
    <w:rsid w:val="00CE1F59"/>
    <w:rsid w:val="00CE300F"/>
    <w:rsid w:val="00CE326B"/>
    <w:rsid w:val="00CE4127"/>
    <w:rsid w:val="00CE4442"/>
    <w:rsid w:val="00CE44B9"/>
    <w:rsid w:val="00CE4739"/>
    <w:rsid w:val="00CE554D"/>
    <w:rsid w:val="00CE5A64"/>
    <w:rsid w:val="00CE6116"/>
    <w:rsid w:val="00CE70BA"/>
    <w:rsid w:val="00CE7353"/>
    <w:rsid w:val="00CE7603"/>
    <w:rsid w:val="00CE77BB"/>
    <w:rsid w:val="00CE78C7"/>
    <w:rsid w:val="00CF047E"/>
    <w:rsid w:val="00CF0D3C"/>
    <w:rsid w:val="00CF0F1B"/>
    <w:rsid w:val="00CF19DC"/>
    <w:rsid w:val="00CF1B31"/>
    <w:rsid w:val="00CF1C37"/>
    <w:rsid w:val="00CF1DC5"/>
    <w:rsid w:val="00CF217A"/>
    <w:rsid w:val="00CF28E8"/>
    <w:rsid w:val="00CF2BE6"/>
    <w:rsid w:val="00CF2BE7"/>
    <w:rsid w:val="00CF3014"/>
    <w:rsid w:val="00CF3152"/>
    <w:rsid w:val="00CF33B4"/>
    <w:rsid w:val="00CF3ECB"/>
    <w:rsid w:val="00CF4DB6"/>
    <w:rsid w:val="00CF4FAE"/>
    <w:rsid w:val="00CF5050"/>
    <w:rsid w:val="00CF510D"/>
    <w:rsid w:val="00CF5A97"/>
    <w:rsid w:val="00CF5CE7"/>
    <w:rsid w:val="00CF64FA"/>
    <w:rsid w:val="00CF7557"/>
    <w:rsid w:val="00CF7767"/>
    <w:rsid w:val="00CF78A7"/>
    <w:rsid w:val="00CF7BDB"/>
    <w:rsid w:val="00D0070A"/>
    <w:rsid w:val="00D012B5"/>
    <w:rsid w:val="00D0174B"/>
    <w:rsid w:val="00D01A5D"/>
    <w:rsid w:val="00D01C0F"/>
    <w:rsid w:val="00D0218B"/>
    <w:rsid w:val="00D02270"/>
    <w:rsid w:val="00D0230A"/>
    <w:rsid w:val="00D02A82"/>
    <w:rsid w:val="00D031D8"/>
    <w:rsid w:val="00D03457"/>
    <w:rsid w:val="00D03489"/>
    <w:rsid w:val="00D03CC2"/>
    <w:rsid w:val="00D04091"/>
    <w:rsid w:val="00D041B1"/>
    <w:rsid w:val="00D048C0"/>
    <w:rsid w:val="00D04913"/>
    <w:rsid w:val="00D04A27"/>
    <w:rsid w:val="00D04B61"/>
    <w:rsid w:val="00D05095"/>
    <w:rsid w:val="00D051F7"/>
    <w:rsid w:val="00D05B0C"/>
    <w:rsid w:val="00D06362"/>
    <w:rsid w:val="00D063E9"/>
    <w:rsid w:val="00D0648C"/>
    <w:rsid w:val="00D0668D"/>
    <w:rsid w:val="00D06C26"/>
    <w:rsid w:val="00D06FBA"/>
    <w:rsid w:val="00D07838"/>
    <w:rsid w:val="00D10067"/>
    <w:rsid w:val="00D109F2"/>
    <w:rsid w:val="00D10F7F"/>
    <w:rsid w:val="00D11467"/>
    <w:rsid w:val="00D121A0"/>
    <w:rsid w:val="00D13101"/>
    <w:rsid w:val="00D13755"/>
    <w:rsid w:val="00D13F25"/>
    <w:rsid w:val="00D14549"/>
    <w:rsid w:val="00D1496C"/>
    <w:rsid w:val="00D149DE"/>
    <w:rsid w:val="00D14EE4"/>
    <w:rsid w:val="00D1524D"/>
    <w:rsid w:val="00D159C2"/>
    <w:rsid w:val="00D16979"/>
    <w:rsid w:val="00D2035E"/>
    <w:rsid w:val="00D20755"/>
    <w:rsid w:val="00D21068"/>
    <w:rsid w:val="00D2133E"/>
    <w:rsid w:val="00D218CB"/>
    <w:rsid w:val="00D22226"/>
    <w:rsid w:val="00D225BE"/>
    <w:rsid w:val="00D227F6"/>
    <w:rsid w:val="00D22BFF"/>
    <w:rsid w:val="00D22C32"/>
    <w:rsid w:val="00D23F9F"/>
    <w:rsid w:val="00D24322"/>
    <w:rsid w:val="00D2433F"/>
    <w:rsid w:val="00D24421"/>
    <w:rsid w:val="00D24540"/>
    <w:rsid w:val="00D246FA"/>
    <w:rsid w:val="00D24CE3"/>
    <w:rsid w:val="00D25BBE"/>
    <w:rsid w:val="00D2621F"/>
    <w:rsid w:val="00D26EBC"/>
    <w:rsid w:val="00D26F3E"/>
    <w:rsid w:val="00D3067D"/>
    <w:rsid w:val="00D3085A"/>
    <w:rsid w:val="00D30C1B"/>
    <w:rsid w:val="00D30CD9"/>
    <w:rsid w:val="00D31434"/>
    <w:rsid w:val="00D318FD"/>
    <w:rsid w:val="00D32024"/>
    <w:rsid w:val="00D3205E"/>
    <w:rsid w:val="00D32521"/>
    <w:rsid w:val="00D327C1"/>
    <w:rsid w:val="00D3283D"/>
    <w:rsid w:val="00D3308D"/>
    <w:rsid w:val="00D3373F"/>
    <w:rsid w:val="00D33E8C"/>
    <w:rsid w:val="00D33F55"/>
    <w:rsid w:val="00D33F98"/>
    <w:rsid w:val="00D34630"/>
    <w:rsid w:val="00D35517"/>
    <w:rsid w:val="00D37155"/>
    <w:rsid w:val="00D37C70"/>
    <w:rsid w:val="00D37E9F"/>
    <w:rsid w:val="00D402B5"/>
    <w:rsid w:val="00D402B6"/>
    <w:rsid w:val="00D4034E"/>
    <w:rsid w:val="00D40C8B"/>
    <w:rsid w:val="00D411A1"/>
    <w:rsid w:val="00D414D8"/>
    <w:rsid w:val="00D41EA7"/>
    <w:rsid w:val="00D42A17"/>
    <w:rsid w:val="00D432AA"/>
    <w:rsid w:val="00D43390"/>
    <w:rsid w:val="00D43B43"/>
    <w:rsid w:val="00D43B80"/>
    <w:rsid w:val="00D43FF4"/>
    <w:rsid w:val="00D4443E"/>
    <w:rsid w:val="00D448DF"/>
    <w:rsid w:val="00D44F7E"/>
    <w:rsid w:val="00D45384"/>
    <w:rsid w:val="00D4553D"/>
    <w:rsid w:val="00D45D38"/>
    <w:rsid w:val="00D45DFF"/>
    <w:rsid w:val="00D465CB"/>
    <w:rsid w:val="00D474D8"/>
    <w:rsid w:val="00D47C50"/>
    <w:rsid w:val="00D47D12"/>
    <w:rsid w:val="00D47DA2"/>
    <w:rsid w:val="00D5069F"/>
    <w:rsid w:val="00D507B3"/>
    <w:rsid w:val="00D50DD9"/>
    <w:rsid w:val="00D51024"/>
    <w:rsid w:val="00D51CBA"/>
    <w:rsid w:val="00D522C0"/>
    <w:rsid w:val="00D5233E"/>
    <w:rsid w:val="00D524A7"/>
    <w:rsid w:val="00D53429"/>
    <w:rsid w:val="00D5351C"/>
    <w:rsid w:val="00D54307"/>
    <w:rsid w:val="00D548B9"/>
    <w:rsid w:val="00D54966"/>
    <w:rsid w:val="00D54AB8"/>
    <w:rsid w:val="00D551B2"/>
    <w:rsid w:val="00D55D96"/>
    <w:rsid w:val="00D5725B"/>
    <w:rsid w:val="00D5727D"/>
    <w:rsid w:val="00D572B4"/>
    <w:rsid w:val="00D57540"/>
    <w:rsid w:val="00D602CA"/>
    <w:rsid w:val="00D6056B"/>
    <w:rsid w:val="00D60EE5"/>
    <w:rsid w:val="00D612E6"/>
    <w:rsid w:val="00D6148A"/>
    <w:rsid w:val="00D61E3C"/>
    <w:rsid w:val="00D61F32"/>
    <w:rsid w:val="00D620E0"/>
    <w:rsid w:val="00D62188"/>
    <w:rsid w:val="00D624D1"/>
    <w:rsid w:val="00D62A01"/>
    <w:rsid w:val="00D62AF4"/>
    <w:rsid w:val="00D62CAC"/>
    <w:rsid w:val="00D62E96"/>
    <w:rsid w:val="00D645A5"/>
    <w:rsid w:val="00D64BB3"/>
    <w:rsid w:val="00D651A9"/>
    <w:rsid w:val="00D65DC6"/>
    <w:rsid w:val="00D66781"/>
    <w:rsid w:val="00D67AA5"/>
    <w:rsid w:val="00D701B1"/>
    <w:rsid w:val="00D70666"/>
    <w:rsid w:val="00D71253"/>
    <w:rsid w:val="00D71A0B"/>
    <w:rsid w:val="00D71E8B"/>
    <w:rsid w:val="00D71FBD"/>
    <w:rsid w:val="00D720C2"/>
    <w:rsid w:val="00D72204"/>
    <w:rsid w:val="00D72323"/>
    <w:rsid w:val="00D7271E"/>
    <w:rsid w:val="00D74073"/>
    <w:rsid w:val="00D745F6"/>
    <w:rsid w:val="00D74DAC"/>
    <w:rsid w:val="00D75413"/>
    <w:rsid w:val="00D75933"/>
    <w:rsid w:val="00D7626B"/>
    <w:rsid w:val="00D766D7"/>
    <w:rsid w:val="00D76AD4"/>
    <w:rsid w:val="00D77102"/>
    <w:rsid w:val="00D77206"/>
    <w:rsid w:val="00D77E1D"/>
    <w:rsid w:val="00D80307"/>
    <w:rsid w:val="00D803A4"/>
    <w:rsid w:val="00D804AB"/>
    <w:rsid w:val="00D8083D"/>
    <w:rsid w:val="00D80A65"/>
    <w:rsid w:val="00D80DB6"/>
    <w:rsid w:val="00D811F0"/>
    <w:rsid w:val="00D8153F"/>
    <w:rsid w:val="00D818D7"/>
    <w:rsid w:val="00D82468"/>
    <w:rsid w:val="00D82C59"/>
    <w:rsid w:val="00D82D0F"/>
    <w:rsid w:val="00D83586"/>
    <w:rsid w:val="00D839DA"/>
    <w:rsid w:val="00D83B96"/>
    <w:rsid w:val="00D83D60"/>
    <w:rsid w:val="00D840C5"/>
    <w:rsid w:val="00D843A0"/>
    <w:rsid w:val="00D845D3"/>
    <w:rsid w:val="00D84707"/>
    <w:rsid w:val="00D8517E"/>
    <w:rsid w:val="00D85350"/>
    <w:rsid w:val="00D853C5"/>
    <w:rsid w:val="00D85530"/>
    <w:rsid w:val="00D858D0"/>
    <w:rsid w:val="00D858DE"/>
    <w:rsid w:val="00D85A13"/>
    <w:rsid w:val="00D85D66"/>
    <w:rsid w:val="00D864E6"/>
    <w:rsid w:val="00D86656"/>
    <w:rsid w:val="00D867B9"/>
    <w:rsid w:val="00D86A2F"/>
    <w:rsid w:val="00D871B4"/>
    <w:rsid w:val="00D8763D"/>
    <w:rsid w:val="00D87C0C"/>
    <w:rsid w:val="00D90211"/>
    <w:rsid w:val="00D9037C"/>
    <w:rsid w:val="00D906C5"/>
    <w:rsid w:val="00D906FE"/>
    <w:rsid w:val="00D90DB0"/>
    <w:rsid w:val="00D90E7C"/>
    <w:rsid w:val="00D911A1"/>
    <w:rsid w:val="00D91329"/>
    <w:rsid w:val="00D92024"/>
    <w:rsid w:val="00D928CF"/>
    <w:rsid w:val="00D92F27"/>
    <w:rsid w:val="00D9335A"/>
    <w:rsid w:val="00D93FB7"/>
    <w:rsid w:val="00D9482F"/>
    <w:rsid w:val="00D94BB5"/>
    <w:rsid w:val="00D94C68"/>
    <w:rsid w:val="00D94C82"/>
    <w:rsid w:val="00D951A0"/>
    <w:rsid w:val="00D952D7"/>
    <w:rsid w:val="00D95F4E"/>
    <w:rsid w:val="00D96582"/>
    <w:rsid w:val="00D975DD"/>
    <w:rsid w:val="00D97B71"/>
    <w:rsid w:val="00D97EED"/>
    <w:rsid w:val="00DA00EC"/>
    <w:rsid w:val="00DA014E"/>
    <w:rsid w:val="00DA0215"/>
    <w:rsid w:val="00DA0683"/>
    <w:rsid w:val="00DA077D"/>
    <w:rsid w:val="00DA0F2E"/>
    <w:rsid w:val="00DA19CE"/>
    <w:rsid w:val="00DA1B1E"/>
    <w:rsid w:val="00DA1BF5"/>
    <w:rsid w:val="00DA1D06"/>
    <w:rsid w:val="00DA2045"/>
    <w:rsid w:val="00DA259B"/>
    <w:rsid w:val="00DA26CA"/>
    <w:rsid w:val="00DA3EB7"/>
    <w:rsid w:val="00DA48D1"/>
    <w:rsid w:val="00DA4CED"/>
    <w:rsid w:val="00DA5637"/>
    <w:rsid w:val="00DA64F3"/>
    <w:rsid w:val="00DA6588"/>
    <w:rsid w:val="00DA6B68"/>
    <w:rsid w:val="00DA6E4B"/>
    <w:rsid w:val="00DA71F7"/>
    <w:rsid w:val="00DA7258"/>
    <w:rsid w:val="00DA782F"/>
    <w:rsid w:val="00DA7B93"/>
    <w:rsid w:val="00DB05D4"/>
    <w:rsid w:val="00DB14E8"/>
    <w:rsid w:val="00DB1606"/>
    <w:rsid w:val="00DB19C0"/>
    <w:rsid w:val="00DB28D2"/>
    <w:rsid w:val="00DB2958"/>
    <w:rsid w:val="00DB4884"/>
    <w:rsid w:val="00DB517E"/>
    <w:rsid w:val="00DB5247"/>
    <w:rsid w:val="00DB57A2"/>
    <w:rsid w:val="00DB5F67"/>
    <w:rsid w:val="00DB6332"/>
    <w:rsid w:val="00DB7843"/>
    <w:rsid w:val="00DB79CD"/>
    <w:rsid w:val="00DB7CF9"/>
    <w:rsid w:val="00DC04C5"/>
    <w:rsid w:val="00DC067D"/>
    <w:rsid w:val="00DC0C5D"/>
    <w:rsid w:val="00DC184A"/>
    <w:rsid w:val="00DC1BD6"/>
    <w:rsid w:val="00DC22C3"/>
    <w:rsid w:val="00DC319D"/>
    <w:rsid w:val="00DC40D8"/>
    <w:rsid w:val="00DC4676"/>
    <w:rsid w:val="00DC46A4"/>
    <w:rsid w:val="00DC502B"/>
    <w:rsid w:val="00DC510C"/>
    <w:rsid w:val="00DC5B5D"/>
    <w:rsid w:val="00DC6356"/>
    <w:rsid w:val="00DC6B4D"/>
    <w:rsid w:val="00DC7AE9"/>
    <w:rsid w:val="00DC7E4B"/>
    <w:rsid w:val="00DD0826"/>
    <w:rsid w:val="00DD10EF"/>
    <w:rsid w:val="00DD1CA5"/>
    <w:rsid w:val="00DD1F87"/>
    <w:rsid w:val="00DD2273"/>
    <w:rsid w:val="00DD2892"/>
    <w:rsid w:val="00DD2BE5"/>
    <w:rsid w:val="00DD3520"/>
    <w:rsid w:val="00DD3FE3"/>
    <w:rsid w:val="00DD40D6"/>
    <w:rsid w:val="00DD4178"/>
    <w:rsid w:val="00DD4C69"/>
    <w:rsid w:val="00DD5CEA"/>
    <w:rsid w:val="00DD5F80"/>
    <w:rsid w:val="00DD6FA4"/>
    <w:rsid w:val="00DD7910"/>
    <w:rsid w:val="00DE00BE"/>
    <w:rsid w:val="00DE0154"/>
    <w:rsid w:val="00DE04EE"/>
    <w:rsid w:val="00DE1481"/>
    <w:rsid w:val="00DE184A"/>
    <w:rsid w:val="00DE1A42"/>
    <w:rsid w:val="00DE1AE7"/>
    <w:rsid w:val="00DE1BA7"/>
    <w:rsid w:val="00DE1CF1"/>
    <w:rsid w:val="00DE2DA8"/>
    <w:rsid w:val="00DE3868"/>
    <w:rsid w:val="00DE3B86"/>
    <w:rsid w:val="00DE40E6"/>
    <w:rsid w:val="00DE4549"/>
    <w:rsid w:val="00DE46D7"/>
    <w:rsid w:val="00DE4812"/>
    <w:rsid w:val="00DE4C32"/>
    <w:rsid w:val="00DE4C80"/>
    <w:rsid w:val="00DE4ECA"/>
    <w:rsid w:val="00DE57B9"/>
    <w:rsid w:val="00DE6F71"/>
    <w:rsid w:val="00DE7046"/>
    <w:rsid w:val="00DF006F"/>
    <w:rsid w:val="00DF03E2"/>
    <w:rsid w:val="00DF063A"/>
    <w:rsid w:val="00DF17DF"/>
    <w:rsid w:val="00DF1D78"/>
    <w:rsid w:val="00DF1F8D"/>
    <w:rsid w:val="00DF210B"/>
    <w:rsid w:val="00DF292F"/>
    <w:rsid w:val="00DF3A72"/>
    <w:rsid w:val="00DF4348"/>
    <w:rsid w:val="00DF4DFF"/>
    <w:rsid w:val="00DF55D0"/>
    <w:rsid w:val="00DF5B15"/>
    <w:rsid w:val="00DF5CF4"/>
    <w:rsid w:val="00DF7022"/>
    <w:rsid w:val="00DF76FD"/>
    <w:rsid w:val="00DF77C1"/>
    <w:rsid w:val="00DF7A70"/>
    <w:rsid w:val="00DF7BF5"/>
    <w:rsid w:val="00DF7D85"/>
    <w:rsid w:val="00E027FC"/>
    <w:rsid w:val="00E02B69"/>
    <w:rsid w:val="00E0345A"/>
    <w:rsid w:val="00E034D7"/>
    <w:rsid w:val="00E03D80"/>
    <w:rsid w:val="00E03F44"/>
    <w:rsid w:val="00E04456"/>
    <w:rsid w:val="00E04CDF"/>
    <w:rsid w:val="00E053E4"/>
    <w:rsid w:val="00E05B1A"/>
    <w:rsid w:val="00E0632D"/>
    <w:rsid w:val="00E06435"/>
    <w:rsid w:val="00E06442"/>
    <w:rsid w:val="00E07184"/>
    <w:rsid w:val="00E077AD"/>
    <w:rsid w:val="00E1070F"/>
    <w:rsid w:val="00E1107F"/>
    <w:rsid w:val="00E12195"/>
    <w:rsid w:val="00E12201"/>
    <w:rsid w:val="00E1222A"/>
    <w:rsid w:val="00E12415"/>
    <w:rsid w:val="00E13E1D"/>
    <w:rsid w:val="00E14A39"/>
    <w:rsid w:val="00E14B25"/>
    <w:rsid w:val="00E14C98"/>
    <w:rsid w:val="00E14DBE"/>
    <w:rsid w:val="00E15C47"/>
    <w:rsid w:val="00E166A6"/>
    <w:rsid w:val="00E16727"/>
    <w:rsid w:val="00E16BDA"/>
    <w:rsid w:val="00E16D78"/>
    <w:rsid w:val="00E16F46"/>
    <w:rsid w:val="00E172B9"/>
    <w:rsid w:val="00E1739C"/>
    <w:rsid w:val="00E17914"/>
    <w:rsid w:val="00E2133B"/>
    <w:rsid w:val="00E215CC"/>
    <w:rsid w:val="00E2181A"/>
    <w:rsid w:val="00E22664"/>
    <w:rsid w:val="00E22B57"/>
    <w:rsid w:val="00E23016"/>
    <w:rsid w:val="00E23381"/>
    <w:rsid w:val="00E23CB5"/>
    <w:rsid w:val="00E24ECF"/>
    <w:rsid w:val="00E25222"/>
    <w:rsid w:val="00E25456"/>
    <w:rsid w:val="00E25EDF"/>
    <w:rsid w:val="00E261B7"/>
    <w:rsid w:val="00E26C54"/>
    <w:rsid w:val="00E26ED5"/>
    <w:rsid w:val="00E27A67"/>
    <w:rsid w:val="00E27BC7"/>
    <w:rsid w:val="00E3052D"/>
    <w:rsid w:val="00E30A26"/>
    <w:rsid w:val="00E30D7E"/>
    <w:rsid w:val="00E31D7D"/>
    <w:rsid w:val="00E32025"/>
    <w:rsid w:val="00E32183"/>
    <w:rsid w:val="00E327AA"/>
    <w:rsid w:val="00E34EC2"/>
    <w:rsid w:val="00E35090"/>
    <w:rsid w:val="00E35461"/>
    <w:rsid w:val="00E35909"/>
    <w:rsid w:val="00E35A32"/>
    <w:rsid w:val="00E35A6D"/>
    <w:rsid w:val="00E35BAB"/>
    <w:rsid w:val="00E36043"/>
    <w:rsid w:val="00E36044"/>
    <w:rsid w:val="00E36EC0"/>
    <w:rsid w:val="00E370C0"/>
    <w:rsid w:val="00E37A00"/>
    <w:rsid w:val="00E37EB5"/>
    <w:rsid w:val="00E40416"/>
    <w:rsid w:val="00E407FE"/>
    <w:rsid w:val="00E40CAF"/>
    <w:rsid w:val="00E41276"/>
    <w:rsid w:val="00E4177B"/>
    <w:rsid w:val="00E41B62"/>
    <w:rsid w:val="00E424CD"/>
    <w:rsid w:val="00E42E78"/>
    <w:rsid w:val="00E42EDC"/>
    <w:rsid w:val="00E43305"/>
    <w:rsid w:val="00E43467"/>
    <w:rsid w:val="00E438C3"/>
    <w:rsid w:val="00E43AA7"/>
    <w:rsid w:val="00E43DEF"/>
    <w:rsid w:val="00E44A56"/>
    <w:rsid w:val="00E44B9D"/>
    <w:rsid w:val="00E45259"/>
    <w:rsid w:val="00E45977"/>
    <w:rsid w:val="00E45D62"/>
    <w:rsid w:val="00E464BC"/>
    <w:rsid w:val="00E4680C"/>
    <w:rsid w:val="00E47378"/>
    <w:rsid w:val="00E47EFF"/>
    <w:rsid w:val="00E50395"/>
    <w:rsid w:val="00E50945"/>
    <w:rsid w:val="00E509E9"/>
    <w:rsid w:val="00E5126F"/>
    <w:rsid w:val="00E5255D"/>
    <w:rsid w:val="00E52EBB"/>
    <w:rsid w:val="00E5313D"/>
    <w:rsid w:val="00E53741"/>
    <w:rsid w:val="00E54598"/>
    <w:rsid w:val="00E54666"/>
    <w:rsid w:val="00E54CC7"/>
    <w:rsid w:val="00E55395"/>
    <w:rsid w:val="00E553F9"/>
    <w:rsid w:val="00E56DE2"/>
    <w:rsid w:val="00E5726D"/>
    <w:rsid w:val="00E575BF"/>
    <w:rsid w:val="00E57FE0"/>
    <w:rsid w:val="00E6158E"/>
    <w:rsid w:val="00E61632"/>
    <w:rsid w:val="00E61B8B"/>
    <w:rsid w:val="00E6203D"/>
    <w:rsid w:val="00E62268"/>
    <w:rsid w:val="00E62BB9"/>
    <w:rsid w:val="00E63DAA"/>
    <w:rsid w:val="00E63FA3"/>
    <w:rsid w:val="00E64CBC"/>
    <w:rsid w:val="00E66115"/>
    <w:rsid w:val="00E66650"/>
    <w:rsid w:val="00E66C84"/>
    <w:rsid w:val="00E673CF"/>
    <w:rsid w:val="00E6786A"/>
    <w:rsid w:val="00E7050E"/>
    <w:rsid w:val="00E70B1E"/>
    <w:rsid w:val="00E71064"/>
    <w:rsid w:val="00E719D4"/>
    <w:rsid w:val="00E71B29"/>
    <w:rsid w:val="00E71B4F"/>
    <w:rsid w:val="00E71E0D"/>
    <w:rsid w:val="00E72158"/>
    <w:rsid w:val="00E72611"/>
    <w:rsid w:val="00E726E6"/>
    <w:rsid w:val="00E72745"/>
    <w:rsid w:val="00E727F6"/>
    <w:rsid w:val="00E73140"/>
    <w:rsid w:val="00E736EE"/>
    <w:rsid w:val="00E736F1"/>
    <w:rsid w:val="00E73C86"/>
    <w:rsid w:val="00E75FFC"/>
    <w:rsid w:val="00E7626E"/>
    <w:rsid w:val="00E7630F"/>
    <w:rsid w:val="00E76A2A"/>
    <w:rsid w:val="00E7760A"/>
    <w:rsid w:val="00E81B89"/>
    <w:rsid w:val="00E8257E"/>
    <w:rsid w:val="00E825E6"/>
    <w:rsid w:val="00E8266B"/>
    <w:rsid w:val="00E8274A"/>
    <w:rsid w:val="00E829E3"/>
    <w:rsid w:val="00E82C08"/>
    <w:rsid w:val="00E82C5B"/>
    <w:rsid w:val="00E84F4F"/>
    <w:rsid w:val="00E84FD4"/>
    <w:rsid w:val="00E85511"/>
    <w:rsid w:val="00E868FD"/>
    <w:rsid w:val="00E8694C"/>
    <w:rsid w:val="00E8776F"/>
    <w:rsid w:val="00E87B79"/>
    <w:rsid w:val="00E87F1B"/>
    <w:rsid w:val="00E90767"/>
    <w:rsid w:val="00E91825"/>
    <w:rsid w:val="00E91D48"/>
    <w:rsid w:val="00E91FFC"/>
    <w:rsid w:val="00E922AA"/>
    <w:rsid w:val="00E923BE"/>
    <w:rsid w:val="00E92417"/>
    <w:rsid w:val="00E9263E"/>
    <w:rsid w:val="00E937CB"/>
    <w:rsid w:val="00E9477A"/>
    <w:rsid w:val="00E947C9"/>
    <w:rsid w:val="00E94A57"/>
    <w:rsid w:val="00E95701"/>
    <w:rsid w:val="00E96633"/>
    <w:rsid w:val="00E96A96"/>
    <w:rsid w:val="00EA0209"/>
    <w:rsid w:val="00EA029B"/>
    <w:rsid w:val="00EA035D"/>
    <w:rsid w:val="00EA06BE"/>
    <w:rsid w:val="00EA0D5D"/>
    <w:rsid w:val="00EA0E89"/>
    <w:rsid w:val="00EA1196"/>
    <w:rsid w:val="00EA1321"/>
    <w:rsid w:val="00EA1372"/>
    <w:rsid w:val="00EA1384"/>
    <w:rsid w:val="00EA18EE"/>
    <w:rsid w:val="00EA19D0"/>
    <w:rsid w:val="00EA1D45"/>
    <w:rsid w:val="00EA3018"/>
    <w:rsid w:val="00EA335A"/>
    <w:rsid w:val="00EA4B9C"/>
    <w:rsid w:val="00EA4E7B"/>
    <w:rsid w:val="00EA5344"/>
    <w:rsid w:val="00EA5847"/>
    <w:rsid w:val="00EA595D"/>
    <w:rsid w:val="00EA5991"/>
    <w:rsid w:val="00EA60A4"/>
    <w:rsid w:val="00EA631E"/>
    <w:rsid w:val="00EA6343"/>
    <w:rsid w:val="00EA648C"/>
    <w:rsid w:val="00EA6ED4"/>
    <w:rsid w:val="00EA6F16"/>
    <w:rsid w:val="00EA7374"/>
    <w:rsid w:val="00EA73B7"/>
    <w:rsid w:val="00EA7CE2"/>
    <w:rsid w:val="00EB0047"/>
    <w:rsid w:val="00EB0663"/>
    <w:rsid w:val="00EB153E"/>
    <w:rsid w:val="00EB1806"/>
    <w:rsid w:val="00EB338E"/>
    <w:rsid w:val="00EB34A2"/>
    <w:rsid w:val="00EB363D"/>
    <w:rsid w:val="00EB3AC7"/>
    <w:rsid w:val="00EB3E50"/>
    <w:rsid w:val="00EB4003"/>
    <w:rsid w:val="00EB424E"/>
    <w:rsid w:val="00EB428E"/>
    <w:rsid w:val="00EB441D"/>
    <w:rsid w:val="00EB499F"/>
    <w:rsid w:val="00EB4B9C"/>
    <w:rsid w:val="00EB4C21"/>
    <w:rsid w:val="00EB5185"/>
    <w:rsid w:val="00EB6041"/>
    <w:rsid w:val="00EB6345"/>
    <w:rsid w:val="00EB66E4"/>
    <w:rsid w:val="00EB6799"/>
    <w:rsid w:val="00EB6E90"/>
    <w:rsid w:val="00EB6FC8"/>
    <w:rsid w:val="00EB73DE"/>
    <w:rsid w:val="00EB77CF"/>
    <w:rsid w:val="00EB7F25"/>
    <w:rsid w:val="00EB7FCC"/>
    <w:rsid w:val="00EC0064"/>
    <w:rsid w:val="00EC0397"/>
    <w:rsid w:val="00EC0994"/>
    <w:rsid w:val="00EC09E3"/>
    <w:rsid w:val="00EC1203"/>
    <w:rsid w:val="00EC121C"/>
    <w:rsid w:val="00EC1363"/>
    <w:rsid w:val="00EC34BA"/>
    <w:rsid w:val="00EC37AE"/>
    <w:rsid w:val="00EC37DC"/>
    <w:rsid w:val="00EC3C3F"/>
    <w:rsid w:val="00EC3FDE"/>
    <w:rsid w:val="00EC465C"/>
    <w:rsid w:val="00EC542D"/>
    <w:rsid w:val="00EC6FA7"/>
    <w:rsid w:val="00EC76B0"/>
    <w:rsid w:val="00EC7854"/>
    <w:rsid w:val="00ED163B"/>
    <w:rsid w:val="00ED2238"/>
    <w:rsid w:val="00ED236C"/>
    <w:rsid w:val="00ED2A9E"/>
    <w:rsid w:val="00ED3B26"/>
    <w:rsid w:val="00ED3E47"/>
    <w:rsid w:val="00ED41CC"/>
    <w:rsid w:val="00ED4C2E"/>
    <w:rsid w:val="00ED4D4F"/>
    <w:rsid w:val="00ED5B06"/>
    <w:rsid w:val="00ED5D4E"/>
    <w:rsid w:val="00ED5E11"/>
    <w:rsid w:val="00ED5E8B"/>
    <w:rsid w:val="00ED7984"/>
    <w:rsid w:val="00ED7BD5"/>
    <w:rsid w:val="00ED7F0C"/>
    <w:rsid w:val="00EE013D"/>
    <w:rsid w:val="00EE02F2"/>
    <w:rsid w:val="00EE09BD"/>
    <w:rsid w:val="00EE10EA"/>
    <w:rsid w:val="00EE1B06"/>
    <w:rsid w:val="00EE1D49"/>
    <w:rsid w:val="00EE2094"/>
    <w:rsid w:val="00EE22F2"/>
    <w:rsid w:val="00EE2E6D"/>
    <w:rsid w:val="00EE32AD"/>
    <w:rsid w:val="00EE3E98"/>
    <w:rsid w:val="00EE4367"/>
    <w:rsid w:val="00EE4F6E"/>
    <w:rsid w:val="00EE54C2"/>
    <w:rsid w:val="00EE5ED3"/>
    <w:rsid w:val="00EE6160"/>
    <w:rsid w:val="00EE673A"/>
    <w:rsid w:val="00EE6746"/>
    <w:rsid w:val="00EE7312"/>
    <w:rsid w:val="00EE7611"/>
    <w:rsid w:val="00EE79B8"/>
    <w:rsid w:val="00EE7B39"/>
    <w:rsid w:val="00EE7BE1"/>
    <w:rsid w:val="00EE7C48"/>
    <w:rsid w:val="00EF0382"/>
    <w:rsid w:val="00EF08FE"/>
    <w:rsid w:val="00EF0C93"/>
    <w:rsid w:val="00EF0C9A"/>
    <w:rsid w:val="00EF0E82"/>
    <w:rsid w:val="00EF147A"/>
    <w:rsid w:val="00EF1D5F"/>
    <w:rsid w:val="00EF2346"/>
    <w:rsid w:val="00EF2425"/>
    <w:rsid w:val="00EF3333"/>
    <w:rsid w:val="00EF393E"/>
    <w:rsid w:val="00EF3EBA"/>
    <w:rsid w:val="00EF42CA"/>
    <w:rsid w:val="00EF4340"/>
    <w:rsid w:val="00EF4584"/>
    <w:rsid w:val="00EF46DC"/>
    <w:rsid w:val="00EF493E"/>
    <w:rsid w:val="00EF4F7D"/>
    <w:rsid w:val="00EF5E54"/>
    <w:rsid w:val="00EF600A"/>
    <w:rsid w:val="00EF6E92"/>
    <w:rsid w:val="00EF732F"/>
    <w:rsid w:val="00F002C1"/>
    <w:rsid w:val="00F00480"/>
    <w:rsid w:val="00F005E5"/>
    <w:rsid w:val="00F0082C"/>
    <w:rsid w:val="00F012FF"/>
    <w:rsid w:val="00F02143"/>
    <w:rsid w:val="00F02AB8"/>
    <w:rsid w:val="00F02BF3"/>
    <w:rsid w:val="00F038F5"/>
    <w:rsid w:val="00F03EA1"/>
    <w:rsid w:val="00F04746"/>
    <w:rsid w:val="00F05972"/>
    <w:rsid w:val="00F061C9"/>
    <w:rsid w:val="00F06482"/>
    <w:rsid w:val="00F06E84"/>
    <w:rsid w:val="00F06F98"/>
    <w:rsid w:val="00F072F6"/>
    <w:rsid w:val="00F07A05"/>
    <w:rsid w:val="00F106FD"/>
    <w:rsid w:val="00F10D61"/>
    <w:rsid w:val="00F11007"/>
    <w:rsid w:val="00F11501"/>
    <w:rsid w:val="00F1218C"/>
    <w:rsid w:val="00F121CA"/>
    <w:rsid w:val="00F12D54"/>
    <w:rsid w:val="00F12EF6"/>
    <w:rsid w:val="00F1373C"/>
    <w:rsid w:val="00F1564A"/>
    <w:rsid w:val="00F15688"/>
    <w:rsid w:val="00F15BFD"/>
    <w:rsid w:val="00F15DFB"/>
    <w:rsid w:val="00F163B9"/>
    <w:rsid w:val="00F17098"/>
    <w:rsid w:val="00F1759D"/>
    <w:rsid w:val="00F1777E"/>
    <w:rsid w:val="00F17831"/>
    <w:rsid w:val="00F17913"/>
    <w:rsid w:val="00F17C46"/>
    <w:rsid w:val="00F17FE6"/>
    <w:rsid w:val="00F20C6F"/>
    <w:rsid w:val="00F20D27"/>
    <w:rsid w:val="00F20DE4"/>
    <w:rsid w:val="00F221AE"/>
    <w:rsid w:val="00F22BD8"/>
    <w:rsid w:val="00F230EC"/>
    <w:rsid w:val="00F23E24"/>
    <w:rsid w:val="00F24945"/>
    <w:rsid w:val="00F251B0"/>
    <w:rsid w:val="00F2531F"/>
    <w:rsid w:val="00F26089"/>
    <w:rsid w:val="00F26369"/>
    <w:rsid w:val="00F26FC8"/>
    <w:rsid w:val="00F2763C"/>
    <w:rsid w:val="00F27F57"/>
    <w:rsid w:val="00F3047F"/>
    <w:rsid w:val="00F30FAB"/>
    <w:rsid w:val="00F313B8"/>
    <w:rsid w:val="00F318CA"/>
    <w:rsid w:val="00F3290E"/>
    <w:rsid w:val="00F32C23"/>
    <w:rsid w:val="00F33EDA"/>
    <w:rsid w:val="00F33FD2"/>
    <w:rsid w:val="00F341B9"/>
    <w:rsid w:val="00F34514"/>
    <w:rsid w:val="00F348C3"/>
    <w:rsid w:val="00F352F7"/>
    <w:rsid w:val="00F35505"/>
    <w:rsid w:val="00F35AB6"/>
    <w:rsid w:val="00F35B52"/>
    <w:rsid w:val="00F35E0A"/>
    <w:rsid w:val="00F36793"/>
    <w:rsid w:val="00F36872"/>
    <w:rsid w:val="00F36FAA"/>
    <w:rsid w:val="00F375E3"/>
    <w:rsid w:val="00F37AAD"/>
    <w:rsid w:val="00F40056"/>
    <w:rsid w:val="00F40FBE"/>
    <w:rsid w:val="00F414B4"/>
    <w:rsid w:val="00F41944"/>
    <w:rsid w:val="00F42B80"/>
    <w:rsid w:val="00F42EA9"/>
    <w:rsid w:val="00F435A5"/>
    <w:rsid w:val="00F43799"/>
    <w:rsid w:val="00F4383D"/>
    <w:rsid w:val="00F4393A"/>
    <w:rsid w:val="00F43A17"/>
    <w:rsid w:val="00F43B9D"/>
    <w:rsid w:val="00F4461A"/>
    <w:rsid w:val="00F45783"/>
    <w:rsid w:val="00F46288"/>
    <w:rsid w:val="00F4663B"/>
    <w:rsid w:val="00F46A8A"/>
    <w:rsid w:val="00F46B72"/>
    <w:rsid w:val="00F4707C"/>
    <w:rsid w:val="00F47DF5"/>
    <w:rsid w:val="00F50419"/>
    <w:rsid w:val="00F5057A"/>
    <w:rsid w:val="00F50B92"/>
    <w:rsid w:val="00F51266"/>
    <w:rsid w:val="00F5223A"/>
    <w:rsid w:val="00F52612"/>
    <w:rsid w:val="00F55046"/>
    <w:rsid w:val="00F556CC"/>
    <w:rsid w:val="00F56F76"/>
    <w:rsid w:val="00F57756"/>
    <w:rsid w:val="00F57950"/>
    <w:rsid w:val="00F57CF2"/>
    <w:rsid w:val="00F57FAB"/>
    <w:rsid w:val="00F60375"/>
    <w:rsid w:val="00F605EB"/>
    <w:rsid w:val="00F6089A"/>
    <w:rsid w:val="00F61DDC"/>
    <w:rsid w:val="00F61F94"/>
    <w:rsid w:val="00F62686"/>
    <w:rsid w:val="00F62D32"/>
    <w:rsid w:val="00F62D88"/>
    <w:rsid w:val="00F63C24"/>
    <w:rsid w:val="00F63D08"/>
    <w:rsid w:val="00F63EB2"/>
    <w:rsid w:val="00F63EC7"/>
    <w:rsid w:val="00F641B2"/>
    <w:rsid w:val="00F65430"/>
    <w:rsid w:val="00F6566F"/>
    <w:rsid w:val="00F65770"/>
    <w:rsid w:val="00F662F4"/>
    <w:rsid w:val="00F664DE"/>
    <w:rsid w:val="00F6753F"/>
    <w:rsid w:val="00F67580"/>
    <w:rsid w:val="00F6763E"/>
    <w:rsid w:val="00F67653"/>
    <w:rsid w:val="00F70317"/>
    <w:rsid w:val="00F739EA"/>
    <w:rsid w:val="00F73F1D"/>
    <w:rsid w:val="00F7413E"/>
    <w:rsid w:val="00F745B2"/>
    <w:rsid w:val="00F74974"/>
    <w:rsid w:val="00F74E47"/>
    <w:rsid w:val="00F75202"/>
    <w:rsid w:val="00F75424"/>
    <w:rsid w:val="00F758A5"/>
    <w:rsid w:val="00F75AB8"/>
    <w:rsid w:val="00F7626F"/>
    <w:rsid w:val="00F76287"/>
    <w:rsid w:val="00F77120"/>
    <w:rsid w:val="00F77BA3"/>
    <w:rsid w:val="00F8075C"/>
    <w:rsid w:val="00F808FB"/>
    <w:rsid w:val="00F811F3"/>
    <w:rsid w:val="00F815B7"/>
    <w:rsid w:val="00F81830"/>
    <w:rsid w:val="00F81EC9"/>
    <w:rsid w:val="00F81FD6"/>
    <w:rsid w:val="00F82101"/>
    <w:rsid w:val="00F82225"/>
    <w:rsid w:val="00F822BF"/>
    <w:rsid w:val="00F826F6"/>
    <w:rsid w:val="00F834D9"/>
    <w:rsid w:val="00F83B07"/>
    <w:rsid w:val="00F84361"/>
    <w:rsid w:val="00F843F8"/>
    <w:rsid w:val="00F84DA1"/>
    <w:rsid w:val="00F85C64"/>
    <w:rsid w:val="00F86E7F"/>
    <w:rsid w:val="00F87A4C"/>
    <w:rsid w:val="00F87F7A"/>
    <w:rsid w:val="00F87FB2"/>
    <w:rsid w:val="00F90026"/>
    <w:rsid w:val="00F90151"/>
    <w:rsid w:val="00F90186"/>
    <w:rsid w:val="00F90230"/>
    <w:rsid w:val="00F903AC"/>
    <w:rsid w:val="00F90BFD"/>
    <w:rsid w:val="00F90D89"/>
    <w:rsid w:val="00F91169"/>
    <w:rsid w:val="00F913B2"/>
    <w:rsid w:val="00F91764"/>
    <w:rsid w:val="00F91AD6"/>
    <w:rsid w:val="00F9224B"/>
    <w:rsid w:val="00F92268"/>
    <w:rsid w:val="00F92561"/>
    <w:rsid w:val="00F926FB"/>
    <w:rsid w:val="00F92851"/>
    <w:rsid w:val="00F92BDD"/>
    <w:rsid w:val="00F92CDB"/>
    <w:rsid w:val="00F9355F"/>
    <w:rsid w:val="00F935BD"/>
    <w:rsid w:val="00F93B00"/>
    <w:rsid w:val="00F93B84"/>
    <w:rsid w:val="00F941CE"/>
    <w:rsid w:val="00F942B1"/>
    <w:rsid w:val="00F946C0"/>
    <w:rsid w:val="00F94AF6"/>
    <w:rsid w:val="00F94E45"/>
    <w:rsid w:val="00F9532C"/>
    <w:rsid w:val="00F95437"/>
    <w:rsid w:val="00F9552D"/>
    <w:rsid w:val="00F95979"/>
    <w:rsid w:val="00F97201"/>
    <w:rsid w:val="00F9752B"/>
    <w:rsid w:val="00FA04F7"/>
    <w:rsid w:val="00FA06D8"/>
    <w:rsid w:val="00FA19C6"/>
    <w:rsid w:val="00FA1D93"/>
    <w:rsid w:val="00FA1EE0"/>
    <w:rsid w:val="00FA3C38"/>
    <w:rsid w:val="00FA3D80"/>
    <w:rsid w:val="00FA3F43"/>
    <w:rsid w:val="00FA4D40"/>
    <w:rsid w:val="00FA5355"/>
    <w:rsid w:val="00FA5676"/>
    <w:rsid w:val="00FA5F86"/>
    <w:rsid w:val="00FA7000"/>
    <w:rsid w:val="00FA794C"/>
    <w:rsid w:val="00FB0074"/>
    <w:rsid w:val="00FB050A"/>
    <w:rsid w:val="00FB05FB"/>
    <w:rsid w:val="00FB11D2"/>
    <w:rsid w:val="00FB2768"/>
    <w:rsid w:val="00FB2E95"/>
    <w:rsid w:val="00FB33E8"/>
    <w:rsid w:val="00FB44E1"/>
    <w:rsid w:val="00FB485B"/>
    <w:rsid w:val="00FB5628"/>
    <w:rsid w:val="00FB5D8A"/>
    <w:rsid w:val="00FB605A"/>
    <w:rsid w:val="00FB6CB1"/>
    <w:rsid w:val="00FB782F"/>
    <w:rsid w:val="00FB7B3E"/>
    <w:rsid w:val="00FB7D1E"/>
    <w:rsid w:val="00FB7D97"/>
    <w:rsid w:val="00FC021C"/>
    <w:rsid w:val="00FC0586"/>
    <w:rsid w:val="00FC068B"/>
    <w:rsid w:val="00FC09CC"/>
    <w:rsid w:val="00FC0EB6"/>
    <w:rsid w:val="00FC17A5"/>
    <w:rsid w:val="00FC1A1C"/>
    <w:rsid w:val="00FC1DC4"/>
    <w:rsid w:val="00FC1E40"/>
    <w:rsid w:val="00FC1EE1"/>
    <w:rsid w:val="00FC20E1"/>
    <w:rsid w:val="00FC23B1"/>
    <w:rsid w:val="00FC2912"/>
    <w:rsid w:val="00FC2D1C"/>
    <w:rsid w:val="00FC2D4A"/>
    <w:rsid w:val="00FC353F"/>
    <w:rsid w:val="00FC3C5C"/>
    <w:rsid w:val="00FC3DA5"/>
    <w:rsid w:val="00FC42AE"/>
    <w:rsid w:val="00FC4C11"/>
    <w:rsid w:val="00FC4D23"/>
    <w:rsid w:val="00FC5502"/>
    <w:rsid w:val="00FC56DF"/>
    <w:rsid w:val="00FC5ADA"/>
    <w:rsid w:val="00FC5C76"/>
    <w:rsid w:val="00FC6374"/>
    <w:rsid w:val="00FC6B3E"/>
    <w:rsid w:val="00FC6FDA"/>
    <w:rsid w:val="00FC7CD2"/>
    <w:rsid w:val="00FC7CEA"/>
    <w:rsid w:val="00FD01AD"/>
    <w:rsid w:val="00FD03DE"/>
    <w:rsid w:val="00FD159D"/>
    <w:rsid w:val="00FD1760"/>
    <w:rsid w:val="00FD1983"/>
    <w:rsid w:val="00FD3C7E"/>
    <w:rsid w:val="00FD401E"/>
    <w:rsid w:val="00FD40C5"/>
    <w:rsid w:val="00FD4173"/>
    <w:rsid w:val="00FD4318"/>
    <w:rsid w:val="00FD48D2"/>
    <w:rsid w:val="00FD4E20"/>
    <w:rsid w:val="00FD5E41"/>
    <w:rsid w:val="00FD6076"/>
    <w:rsid w:val="00FD6B1A"/>
    <w:rsid w:val="00FD6DF4"/>
    <w:rsid w:val="00FD7039"/>
    <w:rsid w:val="00FD731E"/>
    <w:rsid w:val="00FD7A9D"/>
    <w:rsid w:val="00FD7D61"/>
    <w:rsid w:val="00FE04AC"/>
    <w:rsid w:val="00FE05E1"/>
    <w:rsid w:val="00FE0D2F"/>
    <w:rsid w:val="00FE101D"/>
    <w:rsid w:val="00FE103C"/>
    <w:rsid w:val="00FE144D"/>
    <w:rsid w:val="00FE1830"/>
    <w:rsid w:val="00FE199E"/>
    <w:rsid w:val="00FE2048"/>
    <w:rsid w:val="00FE2815"/>
    <w:rsid w:val="00FE2EB4"/>
    <w:rsid w:val="00FE2F5D"/>
    <w:rsid w:val="00FE39DA"/>
    <w:rsid w:val="00FE530A"/>
    <w:rsid w:val="00FE5401"/>
    <w:rsid w:val="00FE5E59"/>
    <w:rsid w:val="00FE6A26"/>
    <w:rsid w:val="00FE73F2"/>
    <w:rsid w:val="00FE7C22"/>
    <w:rsid w:val="00FE7D60"/>
    <w:rsid w:val="00FE7EF1"/>
    <w:rsid w:val="00FF035C"/>
    <w:rsid w:val="00FF06C4"/>
    <w:rsid w:val="00FF07EA"/>
    <w:rsid w:val="00FF0844"/>
    <w:rsid w:val="00FF0E74"/>
    <w:rsid w:val="00FF1174"/>
    <w:rsid w:val="00FF322C"/>
    <w:rsid w:val="00FF3279"/>
    <w:rsid w:val="00FF33DF"/>
    <w:rsid w:val="00FF3605"/>
    <w:rsid w:val="00FF399C"/>
    <w:rsid w:val="00FF42D7"/>
    <w:rsid w:val="00FF4F4E"/>
    <w:rsid w:val="00FF59FD"/>
    <w:rsid w:val="00FF5AF7"/>
    <w:rsid w:val="00FF5CD6"/>
    <w:rsid w:val="00FF5E3B"/>
    <w:rsid w:val="00FF6635"/>
    <w:rsid w:val="00FF6E00"/>
    <w:rsid w:val="00FF6F67"/>
    <w:rsid w:val="00FF7983"/>
    <w:rsid w:val="00FF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F91B1"/>
  <w15:chartTrackingRefBased/>
  <w15:docId w15:val="{EFDD40C5-194A-4494-94CE-CD975F020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11D8F"/>
    <w:pPr>
      <w:widowControl w:val="0"/>
      <w:jc w:val="both"/>
    </w:pPr>
    <w:rPr>
      <w:rFonts w:eastAsia="华文仿宋"/>
    </w:rPr>
  </w:style>
  <w:style w:type="paragraph" w:styleId="1">
    <w:name w:val="heading 1"/>
    <w:basedOn w:val="a"/>
    <w:next w:val="a"/>
    <w:link w:val="10"/>
    <w:uiPriority w:val="9"/>
    <w:qFormat/>
    <w:rsid w:val="000D7B3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7B3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7B3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D7B3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D7B3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D7B3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D7B3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D7B3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D7B3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0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0C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0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0CE7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1D0CE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D0CE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D7B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D7B30"/>
    <w:rPr>
      <w:rFonts w:eastAsia="华文仿宋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D7B30"/>
    <w:rPr>
      <w:rFonts w:eastAsia="华文仿宋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D7B3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D7B30"/>
    <w:rPr>
      <w:rFonts w:eastAsia="华文仿宋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D7B3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D7B30"/>
    <w:rPr>
      <w:rFonts w:eastAsia="华文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D7B30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D7B30"/>
    <w:rPr>
      <w:rFonts w:asciiTheme="majorHAnsi" w:eastAsiaTheme="majorEastAsia" w:hAnsiTheme="majorHAnsi" w:cstheme="majorBidi"/>
      <w:szCs w:val="21"/>
    </w:rPr>
  </w:style>
  <w:style w:type="paragraph" w:styleId="a9">
    <w:name w:val="List Paragraph"/>
    <w:basedOn w:val="a"/>
    <w:uiPriority w:val="34"/>
    <w:qFormat/>
    <w:rsid w:val="00BF1D62"/>
    <w:pPr>
      <w:ind w:firstLineChars="200" w:firstLine="420"/>
    </w:pPr>
  </w:style>
  <w:style w:type="paragraph" w:customStyle="1" w:styleId="11">
    <w:name w:val="1正文"/>
    <w:basedOn w:val="a"/>
    <w:qFormat/>
    <w:rsid w:val="009E1246"/>
    <w:pPr>
      <w:ind w:firstLineChars="200" w:firstLine="200"/>
    </w:pPr>
  </w:style>
  <w:style w:type="character" w:styleId="aa">
    <w:name w:val="annotation reference"/>
    <w:basedOn w:val="a0"/>
    <w:uiPriority w:val="99"/>
    <w:semiHidden/>
    <w:unhideWhenUsed/>
    <w:qFormat/>
    <w:rsid w:val="00E077A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qFormat/>
    <w:rsid w:val="00E077A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E077AD"/>
  </w:style>
  <w:style w:type="paragraph" w:styleId="ad">
    <w:name w:val="annotation subject"/>
    <w:basedOn w:val="ab"/>
    <w:next w:val="ab"/>
    <w:link w:val="ae"/>
    <w:uiPriority w:val="99"/>
    <w:semiHidden/>
    <w:unhideWhenUsed/>
    <w:rsid w:val="00E077A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E077AD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E077AD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077AD"/>
    <w:rPr>
      <w:sz w:val="18"/>
      <w:szCs w:val="18"/>
    </w:rPr>
  </w:style>
  <w:style w:type="table" w:styleId="af1">
    <w:name w:val="Table Grid"/>
    <w:basedOn w:val="a1"/>
    <w:uiPriority w:val="39"/>
    <w:qFormat/>
    <w:rsid w:val="007C77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E12195"/>
    <w:rPr>
      <w:color w:val="0563C1" w:themeColor="hyperlink"/>
      <w:u w:val="single"/>
    </w:rPr>
  </w:style>
  <w:style w:type="table" w:customStyle="1" w:styleId="12">
    <w:name w:val="网格型1"/>
    <w:basedOn w:val="a1"/>
    <w:next w:val="af1"/>
    <w:uiPriority w:val="39"/>
    <w:rsid w:val="002806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Revision"/>
    <w:hidden/>
    <w:uiPriority w:val="99"/>
    <w:semiHidden/>
    <w:rsid w:val="00B70FC3"/>
  </w:style>
  <w:style w:type="character" w:customStyle="1" w:styleId="13">
    <w:name w:val="未处理的提及1"/>
    <w:basedOn w:val="a0"/>
    <w:uiPriority w:val="99"/>
    <w:semiHidden/>
    <w:unhideWhenUsed/>
    <w:rsid w:val="008224F6"/>
    <w:rPr>
      <w:color w:val="808080"/>
      <w:shd w:val="clear" w:color="auto" w:fill="E6E6E6"/>
    </w:rPr>
  </w:style>
  <w:style w:type="paragraph" w:customStyle="1" w:styleId="14">
    <w:name w:val="1内容说明"/>
    <w:basedOn w:val="11"/>
    <w:qFormat/>
    <w:rsid w:val="007D5850"/>
    <w:pPr>
      <w:ind w:firstLine="420"/>
    </w:pPr>
    <w:rPr>
      <w:b/>
      <w:i/>
    </w:rPr>
  </w:style>
  <w:style w:type="character" w:styleId="af4">
    <w:name w:val="Unresolved Mention"/>
    <w:basedOn w:val="a0"/>
    <w:uiPriority w:val="99"/>
    <w:semiHidden/>
    <w:unhideWhenUsed/>
    <w:rsid w:val="006F3F27"/>
    <w:rPr>
      <w:color w:val="605E5C"/>
      <w:shd w:val="clear" w:color="auto" w:fill="E1DFDD"/>
    </w:rPr>
  </w:style>
  <w:style w:type="character" w:customStyle="1" w:styleId="hljs-comment">
    <w:name w:val="hljs-comment"/>
    <w:basedOn w:val="a0"/>
    <w:rsid w:val="007A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6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059DA-D9E3-4FE7-BA27-702E10708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7924</TotalTime>
  <Pages>8</Pages>
  <Words>888</Words>
  <Characters>5068</Characters>
  <Application>Microsoft Office Word</Application>
  <DocSecurity>0</DocSecurity>
  <Lines>42</Lines>
  <Paragraphs>11</Paragraphs>
  <ScaleCrop>false</ScaleCrop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YangMeng</dc:creator>
  <cp:keywords/>
  <dc:description/>
  <cp:lastModifiedBy>jidonglin</cp:lastModifiedBy>
  <cp:revision>1074</cp:revision>
  <dcterms:created xsi:type="dcterms:W3CDTF">2019-01-06T03:51:00Z</dcterms:created>
  <dcterms:modified xsi:type="dcterms:W3CDTF">2019-11-05T12:08:00Z</dcterms:modified>
</cp:coreProperties>
</file>